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21A8" w14:textId="3CF0A180" w:rsidR="007E41E5" w:rsidRPr="00FC2E4C" w:rsidRDefault="007E41E5" w:rsidP="006A0C07">
      <w:pPr>
        <w:jc w:val="distribute"/>
        <w:rPr>
          <w:rFonts w:ascii="標楷體" w:hAnsi="標楷體"/>
          <w:b/>
          <w:bCs/>
          <w:sz w:val="44"/>
          <w:szCs w:val="44"/>
        </w:rPr>
      </w:pPr>
      <w:r w:rsidRPr="00FC2E4C">
        <w:rPr>
          <w:rFonts w:ascii="標楷體" w:hAnsi="標楷體" w:hint="eastAsia"/>
          <w:b/>
          <w:bCs/>
          <w:sz w:val="44"/>
          <w:szCs w:val="44"/>
        </w:rPr>
        <w:t>國立中正大學</w:t>
      </w:r>
    </w:p>
    <w:p w14:paraId="6DA6F076" w14:textId="71E6C11D" w:rsidR="007E41E5" w:rsidRPr="00FC2E4C" w:rsidRDefault="00650A35" w:rsidP="00BA4A9F">
      <w:pPr>
        <w:jc w:val="distribute"/>
        <w:rPr>
          <w:b/>
          <w:bCs/>
          <w:sz w:val="44"/>
          <w:szCs w:val="44"/>
        </w:rPr>
      </w:pPr>
      <w:r w:rsidRPr="00FC2E4C">
        <w:rPr>
          <w:b/>
          <w:bCs/>
          <w:sz w:val="44"/>
          <w:szCs w:val="44"/>
        </w:rPr>
        <w:t>雲端計算與物聯網數位學習碩士在職專班</w:t>
      </w:r>
    </w:p>
    <w:p w14:paraId="3C8B6541" w14:textId="77777777" w:rsidR="00BA4A9F" w:rsidRPr="00FC2E4C" w:rsidRDefault="00BA4A9F" w:rsidP="00BA4A9F">
      <w:pPr>
        <w:jc w:val="distribute"/>
        <w:rPr>
          <w:b/>
          <w:bCs/>
          <w:sz w:val="44"/>
          <w:szCs w:val="44"/>
        </w:rPr>
      </w:pPr>
    </w:p>
    <w:p w14:paraId="68F6185B" w14:textId="11116F6D" w:rsidR="007E41E5" w:rsidRPr="00FC2E4C" w:rsidRDefault="007E41E5" w:rsidP="00E74DE5">
      <w:pPr>
        <w:jc w:val="center"/>
        <w:rPr>
          <w:rFonts w:ascii="標楷體" w:hAnsi="標楷體"/>
          <w:b/>
          <w:bCs/>
          <w:sz w:val="44"/>
          <w:szCs w:val="44"/>
        </w:rPr>
      </w:pPr>
      <w:r w:rsidRPr="00FC2E4C">
        <w:rPr>
          <w:rFonts w:ascii="標楷體" w:hAnsi="標楷體" w:hint="eastAsia"/>
          <w:b/>
          <w:bCs/>
          <w:sz w:val="44"/>
          <w:szCs w:val="44"/>
        </w:rPr>
        <w:t>碩士論文</w:t>
      </w:r>
    </w:p>
    <w:p w14:paraId="6529B613" w14:textId="17EB6CB5" w:rsidR="007E41E5" w:rsidRPr="00FC2E4C" w:rsidRDefault="007E41E5" w:rsidP="000338BC">
      <w:pPr>
        <w:jc w:val="center"/>
        <w:rPr>
          <w:rFonts w:ascii="標楷體" w:hAnsi="標楷體"/>
          <w:b/>
          <w:bCs/>
          <w:sz w:val="48"/>
          <w:szCs w:val="48"/>
        </w:rPr>
      </w:pPr>
    </w:p>
    <w:p w14:paraId="3DB61214" w14:textId="77777777" w:rsidR="00B81138" w:rsidRPr="00FC2E4C" w:rsidRDefault="00B81138" w:rsidP="000338BC">
      <w:pPr>
        <w:jc w:val="center"/>
        <w:rPr>
          <w:rFonts w:ascii="標楷體" w:hAnsi="標楷體"/>
          <w:b/>
          <w:bCs/>
          <w:sz w:val="48"/>
          <w:szCs w:val="48"/>
        </w:rPr>
      </w:pPr>
    </w:p>
    <w:p w14:paraId="4BC50863" w14:textId="7CA7C954" w:rsidR="007E41E5" w:rsidRPr="00FC2E4C" w:rsidRDefault="0078466F" w:rsidP="000338BC">
      <w:pPr>
        <w:jc w:val="center"/>
        <w:rPr>
          <w:b/>
          <w:bCs/>
          <w:sz w:val="48"/>
          <w:szCs w:val="48"/>
        </w:rPr>
      </w:pPr>
      <w:r w:rsidRPr="00FC2E4C">
        <w:rPr>
          <w:rFonts w:hint="eastAsia"/>
          <w:b/>
          <w:bCs/>
          <w:sz w:val="48"/>
          <w:szCs w:val="48"/>
        </w:rPr>
        <w:t>Moodle</w:t>
      </w:r>
      <w:r w:rsidRPr="00FC2E4C">
        <w:rPr>
          <w:rFonts w:hint="eastAsia"/>
          <w:b/>
          <w:bCs/>
          <w:sz w:val="48"/>
          <w:szCs w:val="48"/>
        </w:rPr>
        <w:t>短程學習歷程之視覺回應系統設計及應用</w:t>
      </w:r>
    </w:p>
    <w:p w14:paraId="60DF9F85" w14:textId="77777777" w:rsidR="007E41E5" w:rsidRPr="00FC2E4C" w:rsidRDefault="007E41E5" w:rsidP="000338BC">
      <w:pPr>
        <w:jc w:val="center"/>
        <w:rPr>
          <w:rFonts w:ascii="標楷體" w:hAnsi="標楷體"/>
          <w:b/>
          <w:bCs/>
          <w:sz w:val="48"/>
          <w:szCs w:val="48"/>
          <w:u w:val="single"/>
        </w:rPr>
      </w:pPr>
    </w:p>
    <w:p w14:paraId="1F7C6E5B" w14:textId="5C6EE149" w:rsidR="007E41E5" w:rsidRPr="00FC2E4C" w:rsidRDefault="0029164F" w:rsidP="000338BC">
      <w:pPr>
        <w:jc w:val="center"/>
        <w:rPr>
          <w:b/>
          <w:bCs/>
          <w:sz w:val="48"/>
          <w:szCs w:val="48"/>
        </w:rPr>
      </w:pPr>
      <w:r w:rsidRPr="00FC2E4C">
        <w:rPr>
          <w:b/>
          <w:bCs/>
          <w:sz w:val="48"/>
          <w:szCs w:val="48"/>
        </w:rPr>
        <w:t xml:space="preserve">Moodle </w:t>
      </w:r>
      <w:r w:rsidR="007447E3" w:rsidRPr="00FC2E4C">
        <w:rPr>
          <w:b/>
          <w:bCs/>
          <w:sz w:val="48"/>
          <w:szCs w:val="48"/>
        </w:rPr>
        <w:t>Short Term Learning Analysis Visualization Reply System</w:t>
      </w:r>
    </w:p>
    <w:p w14:paraId="585F8B45" w14:textId="77777777" w:rsidR="007E41E5" w:rsidRPr="00FC2E4C" w:rsidRDefault="007E41E5" w:rsidP="000338BC">
      <w:pPr>
        <w:jc w:val="center"/>
        <w:rPr>
          <w:rFonts w:ascii="標楷體" w:hAnsi="標楷體"/>
          <w:b/>
          <w:bCs/>
          <w:sz w:val="48"/>
          <w:szCs w:val="48"/>
        </w:rPr>
      </w:pPr>
    </w:p>
    <w:p w14:paraId="32D60A14" w14:textId="584D5F3B" w:rsidR="00F11390" w:rsidRPr="00FC2E4C" w:rsidRDefault="00F11390" w:rsidP="000338BC">
      <w:pPr>
        <w:jc w:val="center"/>
        <w:rPr>
          <w:rFonts w:ascii="標楷體" w:hAnsi="標楷體"/>
          <w:b/>
          <w:bCs/>
          <w:sz w:val="40"/>
          <w:szCs w:val="40"/>
        </w:rPr>
      </w:pPr>
    </w:p>
    <w:p w14:paraId="2B4B3C97" w14:textId="006044C0" w:rsidR="00F11390" w:rsidRPr="00FC2E4C" w:rsidRDefault="00F11390" w:rsidP="000338BC">
      <w:pPr>
        <w:jc w:val="center"/>
        <w:rPr>
          <w:rFonts w:ascii="標楷體" w:hAnsi="標楷體"/>
          <w:b/>
          <w:bCs/>
          <w:sz w:val="40"/>
          <w:szCs w:val="40"/>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C2E4C" w:rsidRPr="00FC2E4C" w14:paraId="7F362AFC" w14:textId="77777777" w:rsidTr="00763942">
        <w:tc>
          <w:tcPr>
            <w:tcW w:w="4148" w:type="dxa"/>
          </w:tcPr>
          <w:p w14:paraId="7A679397" w14:textId="77777777" w:rsidR="00B81138" w:rsidRPr="00FC2E4C" w:rsidRDefault="00B81138" w:rsidP="00586450">
            <w:pPr>
              <w:jc w:val="right"/>
              <w:rPr>
                <w:rFonts w:ascii="標楷體" w:hAnsi="標楷體"/>
                <w:b/>
                <w:bCs/>
                <w:sz w:val="48"/>
                <w:szCs w:val="48"/>
              </w:rPr>
            </w:pPr>
            <w:r w:rsidRPr="00FC2E4C">
              <w:rPr>
                <w:rFonts w:ascii="標楷體" w:hAnsi="標楷體" w:hint="eastAsia"/>
                <w:b/>
                <w:bCs/>
                <w:sz w:val="48"/>
                <w:szCs w:val="48"/>
              </w:rPr>
              <w:t>研究生：</w:t>
            </w:r>
          </w:p>
        </w:tc>
        <w:tc>
          <w:tcPr>
            <w:tcW w:w="4148" w:type="dxa"/>
          </w:tcPr>
          <w:p w14:paraId="7295FDCA" w14:textId="77777777" w:rsidR="00B81138" w:rsidRPr="00FC2E4C" w:rsidRDefault="00B81138" w:rsidP="00586450">
            <w:pPr>
              <w:jc w:val="left"/>
              <w:rPr>
                <w:rFonts w:ascii="標楷體" w:hAnsi="標楷體"/>
                <w:b/>
                <w:bCs/>
                <w:sz w:val="48"/>
                <w:szCs w:val="48"/>
              </w:rPr>
            </w:pPr>
            <w:r w:rsidRPr="00FC2E4C">
              <w:rPr>
                <w:rFonts w:ascii="標楷體" w:hAnsi="標楷體" w:hint="eastAsia"/>
                <w:b/>
                <w:bCs/>
                <w:sz w:val="48"/>
                <w:szCs w:val="48"/>
              </w:rPr>
              <w:t>莊惠棋</w:t>
            </w:r>
          </w:p>
        </w:tc>
      </w:tr>
      <w:tr w:rsidR="00B81138" w:rsidRPr="00FC2E4C" w14:paraId="643D948E" w14:textId="77777777" w:rsidTr="00763942">
        <w:tc>
          <w:tcPr>
            <w:tcW w:w="4148" w:type="dxa"/>
          </w:tcPr>
          <w:p w14:paraId="5C1C0872" w14:textId="77777777" w:rsidR="00B81138" w:rsidRPr="00FC2E4C" w:rsidRDefault="00B81138" w:rsidP="00586450">
            <w:pPr>
              <w:jc w:val="right"/>
              <w:rPr>
                <w:rFonts w:ascii="標楷體" w:hAnsi="標楷體"/>
                <w:b/>
                <w:bCs/>
                <w:sz w:val="48"/>
                <w:szCs w:val="48"/>
              </w:rPr>
            </w:pPr>
            <w:r w:rsidRPr="00FC2E4C">
              <w:rPr>
                <w:rFonts w:ascii="標楷體" w:hAnsi="標楷體" w:cs="微軟正黑體"/>
                <w:b/>
                <w:bCs/>
                <w:sz w:val="48"/>
              </w:rPr>
              <w:t>指導教授：</w:t>
            </w:r>
          </w:p>
        </w:tc>
        <w:tc>
          <w:tcPr>
            <w:tcW w:w="4148" w:type="dxa"/>
          </w:tcPr>
          <w:p w14:paraId="3A7CE3D7" w14:textId="77777777" w:rsidR="00B81138" w:rsidRPr="00FC2E4C" w:rsidRDefault="00B81138" w:rsidP="00586450">
            <w:pPr>
              <w:jc w:val="left"/>
              <w:rPr>
                <w:rFonts w:ascii="標楷體" w:hAnsi="標楷體"/>
                <w:b/>
                <w:bCs/>
                <w:sz w:val="48"/>
                <w:szCs w:val="48"/>
              </w:rPr>
            </w:pPr>
            <w:r w:rsidRPr="00FC2E4C">
              <w:rPr>
                <w:rFonts w:ascii="標楷體" w:hAnsi="標楷體" w:cs="微軟正黑體"/>
                <w:b/>
                <w:bCs/>
                <w:sz w:val="48"/>
              </w:rPr>
              <w:t>游寶達</w:t>
            </w:r>
            <w:r w:rsidRPr="00FC2E4C">
              <w:rPr>
                <w:rFonts w:ascii="標楷體" w:hAnsi="標楷體"/>
                <w:b/>
                <w:bCs/>
                <w:sz w:val="48"/>
              </w:rPr>
              <w:t xml:space="preserve"> </w:t>
            </w:r>
            <w:r w:rsidRPr="00FC2E4C">
              <w:rPr>
                <w:rFonts w:ascii="標楷體" w:hAnsi="標楷體" w:cs="微軟正黑體"/>
                <w:b/>
                <w:bCs/>
                <w:sz w:val="48"/>
              </w:rPr>
              <w:t>博士</w:t>
            </w:r>
          </w:p>
        </w:tc>
      </w:tr>
    </w:tbl>
    <w:p w14:paraId="083A2FB4" w14:textId="3B44B77A" w:rsidR="00F11390" w:rsidRPr="00FC2E4C" w:rsidRDefault="00F11390" w:rsidP="000338BC">
      <w:pPr>
        <w:jc w:val="center"/>
        <w:rPr>
          <w:rFonts w:ascii="標楷體" w:hAnsi="標楷體"/>
          <w:b/>
          <w:bCs/>
          <w:sz w:val="40"/>
          <w:szCs w:val="40"/>
        </w:rPr>
      </w:pPr>
    </w:p>
    <w:p w14:paraId="563F962E" w14:textId="77777777" w:rsidR="00F11390" w:rsidRPr="00FC2E4C" w:rsidRDefault="00F11390" w:rsidP="000338BC">
      <w:pPr>
        <w:jc w:val="center"/>
        <w:rPr>
          <w:rFonts w:ascii="標楷體" w:hAnsi="標楷體"/>
          <w:b/>
          <w:bCs/>
          <w:sz w:val="40"/>
          <w:szCs w:val="40"/>
        </w:rPr>
      </w:pPr>
    </w:p>
    <w:p w14:paraId="03553792" w14:textId="77777777" w:rsidR="00552869" w:rsidRPr="00FC2E4C" w:rsidRDefault="00552869" w:rsidP="00552869">
      <w:pPr>
        <w:jc w:val="center"/>
        <w:rPr>
          <w:b/>
          <w:bCs/>
          <w:sz w:val="48"/>
          <w:szCs w:val="48"/>
        </w:rPr>
      </w:pPr>
      <w:r w:rsidRPr="00FC2E4C">
        <w:rPr>
          <w:rFonts w:hint="eastAsia"/>
          <w:b/>
          <w:bCs/>
          <w:sz w:val="48"/>
          <w:szCs w:val="48"/>
        </w:rPr>
        <w:lastRenderedPageBreak/>
        <w:t>Moodle</w:t>
      </w:r>
      <w:r w:rsidRPr="00FC2E4C">
        <w:rPr>
          <w:rFonts w:hint="eastAsia"/>
          <w:b/>
          <w:bCs/>
          <w:sz w:val="48"/>
          <w:szCs w:val="48"/>
        </w:rPr>
        <w:t>短程學習歷程之視覺回應系統</w:t>
      </w:r>
    </w:p>
    <w:p w14:paraId="2D16B44D" w14:textId="5B0FAC63" w:rsidR="00552869" w:rsidRPr="00FC2E4C" w:rsidRDefault="00552869" w:rsidP="00552869">
      <w:pPr>
        <w:jc w:val="center"/>
        <w:rPr>
          <w:b/>
          <w:bCs/>
          <w:sz w:val="48"/>
          <w:szCs w:val="48"/>
        </w:rPr>
      </w:pPr>
      <w:r w:rsidRPr="00FC2E4C">
        <w:rPr>
          <w:rFonts w:hint="eastAsia"/>
          <w:b/>
          <w:bCs/>
          <w:sz w:val="48"/>
          <w:szCs w:val="48"/>
        </w:rPr>
        <w:t>設計及應用</w:t>
      </w:r>
    </w:p>
    <w:p w14:paraId="31CBEBA2" w14:textId="77777777" w:rsidR="009A1AD6" w:rsidRPr="00FC2E4C" w:rsidRDefault="009A1AD6" w:rsidP="0029164F">
      <w:pPr>
        <w:rPr>
          <w:rFonts w:ascii="標楷體" w:hAnsi="標楷體"/>
          <w:sz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C2E4C" w:rsidRPr="00FC2E4C" w14:paraId="7890C7BB" w14:textId="77777777" w:rsidTr="00743B12">
        <w:tc>
          <w:tcPr>
            <w:tcW w:w="4247" w:type="dxa"/>
          </w:tcPr>
          <w:p w14:paraId="6CD9BB97" w14:textId="20F20083" w:rsidR="00743B12" w:rsidRPr="00FC2E4C" w:rsidRDefault="00743B12" w:rsidP="00743B12">
            <w:pPr>
              <w:jc w:val="left"/>
              <w:rPr>
                <w:rFonts w:ascii="標楷體" w:hAnsi="標楷體"/>
                <w:sz w:val="28"/>
              </w:rPr>
            </w:pPr>
            <w:r w:rsidRPr="00FC2E4C">
              <w:rPr>
                <w:rFonts w:ascii="標楷體" w:hAnsi="標楷體" w:hint="eastAsia"/>
                <w:sz w:val="28"/>
              </w:rPr>
              <w:t>研</w:t>
            </w:r>
            <w:r w:rsidRPr="00FC2E4C">
              <w:rPr>
                <w:rFonts w:ascii="標楷體" w:hAnsi="標楷體"/>
                <w:sz w:val="28"/>
              </w:rPr>
              <w:t>究生</w:t>
            </w:r>
            <w:r w:rsidRPr="00FC2E4C">
              <w:rPr>
                <w:rFonts w:ascii="標楷體" w:hAnsi="標楷體" w:hint="eastAsia"/>
                <w:sz w:val="28"/>
              </w:rPr>
              <w:t>：莊惠棋</w:t>
            </w:r>
          </w:p>
        </w:tc>
        <w:tc>
          <w:tcPr>
            <w:tcW w:w="4247" w:type="dxa"/>
          </w:tcPr>
          <w:p w14:paraId="77FE79BA" w14:textId="58FBA152" w:rsidR="00743B12" w:rsidRPr="00FC2E4C" w:rsidRDefault="00743B12" w:rsidP="00743B12">
            <w:pPr>
              <w:jc w:val="right"/>
              <w:rPr>
                <w:rFonts w:ascii="標楷體" w:hAnsi="標楷體"/>
                <w:sz w:val="28"/>
              </w:rPr>
            </w:pPr>
            <w:r w:rsidRPr="00FC2E4C">
              <w:rPr>
                <w:rFonts w:ascii="標楷體" w:hAnsi="標楷體" w:hint="eastAsia"/>
                <w:sz w:val="28"/>
              </w:rPr>
              <w:t>指</w:t>
            </w:r>
            <w:r w:rsidRPr="00FC2E4C">
              <w:rPr>
                <w:rFonts w:ascii="標楷體" w:hAnsi="標楷體"/>
                <w:sz w:val="28"/>
              </w:rPr>
              <w:t>導教授</w:t>
            </w:r>
            <w:r w:rsidRPr="00FC2E4C">
              <w:rPr>
                <w:rFonts w:ascii="標楷體" w:hAnsi="標楷體" w:hint="eastAsia"/>
                <w:sz w:val="28"/>
              </w:rPr>
              <w:t>：</w:t>
            </w:r>
            <w:r w:rsidRPr="00FC2E4C">
              <w:rPr>
                <w:rFonts w:ascii="標楷體" w:hAnsi="標楷體"/>
                <w:sz w:val="28"/>
              </w:rPr>
              <w:t>游寶達</w:t>
            </w:r>
            <w:r w:rsidRPr="00FC2E4C">
              <w:rPr>
                <w:rFonts w:ascii="標楷體" w:hAnsi="標楷體" w:hint="eastAsia"/>
                <w:sz w:val="28"/>
              </w:rPr>
              <w:t>博</w:t>
            </w:r>
            <w:r w:rsidRPr="00FC2E4C">
              <w:rPr>
                <w:rFonts w:ascii="標楷體" w:hAnsi="標楷體"/>
                <w:sz w:val="28"/>
              </w:rPr>
              <w:t>士</w:t>
            </w:r>
          </w:p>
        </w:tc>
      </w:tr>
    </w:tbl>
    <w:p w14:paraId="6D254E42" w14:textId="77777777" w:rsidR="009A1AD6" w:rsidRPr="00FC2E4C" w:rsidRDefault="009A1AD6" w:rsidP="009A1AD6">
      <w:pPr>
        <w:pStyle w:val="1"/>
        <w:jc w:val="center"/>
        <w:rPr>
          <w:rFonts w:ascii="標楷體" w:eastAsia="標楷體" w:hAnsi="標楷體"/>
          <w:sz w:val="40"/>
        </w:rPr>
      </w:pPr>
      <w:bookmarkStart w:id="0" w:name="_Toc535782427"/>
      <w:bookmarkStart w:id="1" w:name="_Toc810064"/>
      <w:bookmarkStart w:id="2" w:name="_Toc810210"/>
      <w:bookmarkStart w:id="3" w:name="_Toc810338"/>
      <w:bookmarkStart w:id="4" w:name="_Toc81980009"/>
      <w:bookmarkStart w:id="5" w:name="_Hlk78118481"/>
      <w:r w:rsidRPr="00FC2E4C">
        <w:rPr>
          <w:rFonts w:ascii="標楷體" w:eastAsia="標楷體" w:hAnsi="標楷體" w:hint="eastAsia"/>
          <w:sz w:val="40"/>
        </w:rPr>
        <w:t>摘</w:t>
      </w:r>
      <w:r w:rsidRPr="00FC2E4C">
        <w:rPr>
          <w:rFonts w:ascii="標楷體" w:eastAsia="標楷體" w:hAnsi="標楷體"/>
          <w:sz w:val="40"/>
        </w:rPr>
        <w:t>要</w:t>
      </w:r>
      <w:bookmarkEnd w:id="0"/>
      <w:bookmarkEnd w:id="1"/>
      <w:bookmarkEnd w:id="2"/>
      <w:bookmarkEnd w:id="3"/>
      <w:bookmarkEnd w:id="4"/>
    </w:p>
    <w:p w14:paraId="024E3A57" w14:textId="7B29DFDC" w:rsidR="00BC345B" w:rsidRPr="00FC2E4C" w:rsidRDefault="00BC345B" w:rsidP="00743B12">
      <w:pPr>
        <w:ind w:firstLine="480"/>
        <w:rPr>
          <w:rFonts w:ascii="標楷體" w:hAnsi="標楷體"/>
        </w:rPr>
      </w:pPr>
      <w:r w:rsidRPr="00FC2E4C">
        <w:rPr>
          <w:rFonts w:ascii="標楷體" w:hAnsi="標楷體" w:hint="eastAsia"/>
        </w:rPr>
        <w:t>遠距教學、數位學習，在這個數位化的時代成為了趨勢，許多國中小與大專院校的老師都會把數位教材放在網路上供學生閱讀、學習，尤其在2020 COVID-19爆發後，讓數位學習不僅被更廣泛的討論，也成為教學不可或缺的方式。</w:t>
      </w:r>
    </w:p>
    <w:p w14:paraId="0E20CFE9" w14:textId="77777777" w:rsidR="00BC345B" w:rsidRPr="00FC2E4C" w:rsidRDefault="00BC345B" w:rsidP="00BC345B">
      <w:pPr>
        <w:rPr>
          <w:rFonts w:ascii="標楷體" w:hAnsi="標楷體"/>
        </w:rPr>
      </w:pPr>
      <w:r w:rsidRPr="00FC2E4C">
        <w:rPr>
          <w:rFonts w:ascii="標楷體" w:hAnsi="標楷體" w:hint="eastAsia"/>
        </w:rPr>
        <w:t>因此本研究做了一個</w:t>
      </w:r>
      <w:r w:rsidRPr="00FC2E4C">
        <w:rPr>
          <w:rFonts w:ascii="標楷體" w:hAnsi="標楷體"/>
        </w:rPr>
        <w:t>Moodle</w:t>
      </w:r>
      <w:r w:rsidRPr="00FC2E4C">
        <w:rPr>
          <w:rFonts w:ascii="標楷體" w:hAnsi="標楷體" w:hint="eastAsia"/>
        </w:rPr>
        <w:t>的套件，這個套件是用PHP撰寫的，用圖形化與表格的方式呈現，可以協助教師快速了解學生的反應、成績、學習進度</w:t>
      </w:r>
      <w:r w:rsidRPr="00FC2E4C">
        <w:rPr>
          <w:rFonts w:ascii="標楷體" w:hAnsi="標楷體"/>
        </w:rPr>
        <w:t>…</w:t>
      </w:r>
      <w:r w:rsidRPr="00FC2E4C">
        <w:rPr>
          <w:rFonts w:ascii="標楷體" w:hAnsi="標楷體" w:hint="eastAsia"/>
        </w:rPr>
        <w:t>等，輕鬆掌握學生的學習動態，教師可根據班上學生的反應隨時調整課程進度，讓學生有更好的學習效果。</w:t>
      </w:r>
    </w:p>
    <w:p w14:paraId="300A5092" w14:textId="091E9F94" w:rsidR="0029164F" w:rsidRPr="00FC2E4C" w:rsidRDefault="0029164F" w:rsidP="00BC345B">
      <w:pPr>
        <w:rPr>
          <w:rFonts w:ascii="標楷體" w:hAnsi="標楷體"/>
        </w:rPr>
      </w:pPr>
    </w:p>
    <w:p w14:paraId="1BF17B9E" w14:textId="07507975" w:rsidR="00BC345B" w:rsidRPr="00FC2E4C" w:rsidRDefault="00BC345B" w:rsidP="00BC345B">
      <w:r w:rsidRPr="00FC2E4C">
        <w:rPr>
          <w:bCs/>
        </w:rPr>
        <w:t>關鍵字</w:t>
      </w:r>
      <w:r w:rsidRPr="00FC2E4C">
        <w:rPr>
          <w:b/>
        </w:rPr>
        <w:t>:</w:t>
      </w:r>
      <w:r w:rsidRPr="00FC2E4C">
        <w:t>數位學習</w:t>
      </w:r>
      <w:r w:rsidRPr="00FC2E4C">
        <w:t>(e-learning)</w:t>
      </w:r>
      <w:r w:rsidRPr="00FC2E4C">
        <w:t>、學習分析</w:t>
      </w:r>
      <w:r w:rsidRPr="00FC2E4C">
        <w:t>(Learning analysis)</w:t>
      </w:r>
      <w:r w:rsidRPr="00FC2E4C">
        <w:t>、遠距教學</w:t>
      </w:r>
      <w:r w:rsidRPr="00FC2E4C">
        <w:t>(</w:t>
      </w:r>
      <w:hyperlink r:id="rId8" w:history="1">
        <w:r w:rsidRPr="00FC2E4C">
          <w:rPr>
            <w:rStyle w:val="ac"/>
            <w:color w:val="auto"/>
            <w:u w:val="none"/>
          </w:rPr>
          <w:t>distance learning</w:t>
        </w:r>
      </w:hyperlink>
      <w:r w:rsidRPr="00FC2E4C">
        <w:t xml:space="preserve">) </w:t>
      </w:r>
    </w:p>
    <w:p w14:paraId="6D97D156" w14:textId="48E90F56" w:rsidR="00DD7A4E" w:rsidRPr="00FC2E4C" w:rsidRDefault="00DD7A4E" w:rsidP="005A3D1A">
      <w:pPr>
        <w:rPr>
          <w:rFonts w:ascii="標楷體" w:hAnsi="標楷體"/>
          <w:b/>
        </w:rPr>
      </w:pPr>
    </w:p>
    <w:p w14:paraId="2FFE25AB" w14:textId="2E9407D4" w:rsidR="00BC345B" w:rsidRPr="00FC2E4C" w:rsidRDefault="00BC345B" w:rsidP="005A3D1A">
      <w:pPr>
        <w:rPr>
          <w:rFonts w:ascii="標楷體" w:hAnsi="標楷體"/>
          <w:b/>
        </w:rPr>
      </w:pPr>
    </w:p>
    <w:p w14:paraId="7FFD128C" w14:textId="60A095B0" w:rsidR="00BC345B" w:rsidRPr="00FC2E4C" w:rsidRDefault="00BC345B" w:rsidP="005A3D1A">
      <w:pPr>
        <w:rPr>
          <w:rFonts w:ascii="標楷體" w:hAnsi="標楷體"/>
          <w:b/>
        </w:rPr>
      </w:pPr>
    </w:p>
    <w:p w14:paraId="0B9B5DA1" w14:textId="4B5419BC" w:rsidR="00BC345B" w:rsidRPr="00FC2E4C" w:rsidRDefault="00BC345B" w:rsidP="005A3D1A">
      <w:pPr>
        <w:rPr>
          <w:rFonts w:ascii="標楷體" w:hAnsi="標楷體"/>
          <w:b/>
        </w:rPr>
      </w:pPr>
    </w:p>
    <w:p w14:paraId="746C2519" w14:textId="49FEA632" w:rsidR="00743B12" w:rsidRPr="00FC2E4C" w:rsidRDefault="00743B12" w:rsidP="005A3D1A">
      <w:pPr>
        <w:rPr>
          <w:rFonts w:ascii="標楷體" w:hAnsi="標楷體"/>
          <w:b/>
        </w:rPr>
      </w:pPr>
    </w:p>
    <w:p w14:paraId="493AB91C" w14:textId="77777777" w:rsidR="00743B12" w:rsidRPr="00FC2E4C" w:rsidRDefault="00743B12" w:rsidP="005A3D1A">
      <w:pPr>
        <w:rPr>
          <w:rFonts w:ascii="標楷體" w:hAnsi="標楷體"/>
          <w:b/>
        </w:rPr>
      </w:pPr>
    </w:p>
    <w:bookmarkEnd w:id="5"/>
    <w:p w14:paraId="591A58E4" w14:textId="77777777" w:rsidR="00E74DE5" w:rsidRPr="00FC2E4C" w:rsidRDefault="00E74DE5" w:rsidP="00743B12">
      <w:pPr>
        <w:jc w:val="distribute"/>
        <w:rPr>
          <w:b/>
          <w:sz w:val="48"/>
          <w:szCs w:val="48"/>
        </w:rPr>
      </w:pPr>
      <w:r w:rsidRPr="00FC2E4C">
        <w:rPr>
          <w:b/>
          <w:sz w:val="48"/>
          <w:szCs w:val="48"/>
        </w:rPr>
        <w:lastRenderedPageBreak/>
        <w:t>Moodle short term learning analysis visualization reply system</w:t>
      </w:r>
    </w:p>
    <w:p w14:paraId="590B55F0" w14:textId="77777777" w:rsidR="00B76F32" w:rsidRPr="00FC2E4C" w:rsidRDefault="00B76F32" w:rsidP="00B76F32">
      <w:pPr>
        <w:widowControl/>
        <w:spacing w:after="4"/>
        <w:ind w:left="10" w:right="243" w:hanging="10"/>
        <w:jc w:val="center"/>
        <w:rPr>
          <w:sz w:val="18"/>
          <w:szCs w:val="18"/>
        </w:rPr>
      </w:pPr>
    </w:p>
    <w:p w14:paraId="22ECCE5A" w14:textId="101CFFED" w:rsidR="00B76F32" w:rsidRPr="00FC2E4C" w:rsidRDefault="00B76F32" w:rsidP="00B76F32">
      <w:pPr>
        <w:widowControl/>
        <w:spacing w:after="4" w:line="469" w:lineRule="auto"/>
        <w:ind w:left="10" w:right="1203" w:firstLineChars="600" w:firstLine="1440"/>
        <w:jc w:val="center"/>
      </w:pPr>
      <w:r w:rsidRPr="00FC2E4C">
        <w:t xml:space="preserve">Student: </w:t>
      </w:r>
      <w:r w:rsidR="00FA2C4D" w:rsidRPr="00FC2E4C">
        <w:t>Hui-Chi Chuang</w:t>
      </w:r>
      <w:r w:rsidRPr="00FC2E4C">
        <w:t xml:space="preserve">       Advisor: Dr. Pao-Ta Yu</w:t>
      </w:r>
    </w:p>
    <w:p w14:paraId="4B4CDA0A" w14:textId="1A9D06CC" w:rsidR="00B76F32" w:rsidRPr="00FC2E4C" w:rsidRDefault="00B76F32" w:rsidP="00B76F32">
      <w:pPr>
        <w:widowControl/>
        <w:spacing w:after="4" w:line="469" w:lineRule="auto"/>
        <w:ind w:left="10" w:right="243" w:hanging="10"/>
        <w:jc w:val="center"/>
      </w:pPr>
    </w:p>
    <w:p w14:paraId="5E559A75" w14:textId="77777777" w:rsidR="00E10857" w:rsidRPr="00FC2E4C" w:rsidRDefault="00B76F32" w:rsidP="00B324E4">
      <w:pPr>
        <w:pStyle w:val="1"/>
        <w:spacing w:before="0" w:after="0"/>
        <w:jc w:val="center"/>
        <w:rPr>
          <w:rFonts w:ascii="Times New Roman" w:eastAsia="標楷體" w:hAnsi="Times New Roman" w:cs="Times New Roman"/>
          <w:sz w:val="40"/>
          <w:szCs w:val="40"/>
        </w:rPr>
      </w:pPr>
      <w:bookmarkStart w:id="6" w:name="_Toc424836558"/>
      <w:bookmarkStart w:id="7" w:name="_Toc424842523"/>
      <w:bookmarkStart w:id="8" w:name="_Toc535782428"/>
      <w:bookmarkStart w:id="9" w:name="_Toc810065"/>
      <w:bookmarkStart w:id="10" w:name="_Toc810211"/>
      <w:bookmarkStart w:id="11" w:name="_Toc810339"/>
      <w:bookmarkStart w:id="12" w:name="_Toc81980010"/>
      <w:r w:rsidRPr="00FC2E4C">
        <w:rPr>
          <w:rFonts w:ascii="Times New Roman" w:eastAsia="標楷體" w:hAnsi="Times New Roman" w:cs="Times New Roman"/>
          <w:sz w:val="40"/>
          <w:szCs w:val="40"/>
        </w:rPr>
        <w:t>Abstract</w:t>
      </w:r>
      <w:bookmarkEnd w:id="6"/>
      <w:bookmarkEnd w:id="7"/>
      <w:bookmarkEnd w:id="8"/>
      <w:bookmarkEnd w:id="9"/>
      <w:bookmarkEnd w:id="10"/>
      <w:bookmarkEnd w:id="11"/>
      <w:bookmarkEnd w:id="12"/>
    </w:p>
    <w:p w14:paraId="37292584" w14:textId="77777777" w:rsidR="001045A1" w:rsidRPr="00FC2E4C" w:rsidRDefault="001045A1" w:rsidP="00B736B9">
      <w:pPr>
        <w:ind w:firstLineChars="200" w:firstLine="480"/>
      </w:pPr>
    </w:p>
    <w:p w14:paraId="40911D48" w14:textId="77777777" w:rsidR="001045A1" w:rsidRPr="00FC2E4C" w:rsidRDefault="001045A1" w:rsidP="001045A1">
      <w:pPr>
        <w:rPr>
          <w:b/>
          <w:sz w:val="40"/>
        </w:rPr>
      </w:pPr>
      <w:r w:rsidRPr="00FC2E4C">
        <w:rPr>
          <w:b/>
          <w:sz w:val="40"/>
        </w:rPr>
        <w:t>Keyword</w:t>
      </w:r>
    </w:p>
    <w:p w14:paraId="6D9315F3" w14:textId="19F54C65" w:rsidR="00E10857" w:rsidRPr="00FC2E4C" w:rsidRDefault="00A820C2" w:rsidP="00C352DD">
      <w:pPr>
        <w:widowControl/>
        <w:rPr>
          <w:rFonts w:ascii="標楷體" w:hAnsi="標楷體"/>
        </w:rPr>
      </w:pPr>
      <w:r w:rsidRPr="00FC2E4C">
        <w:t>e-learning</w:t>
      </w:r>
      <w:r w:rsidRPr="00FC2E4C">
        <w:t>、</w:t>
      </w:r>
      <w:r w:rsidRPr="00FC2E4C">
        <w:t>Learning analysis</w:t>
      </w:r>
      <w:r w:rsidRPr="00FC2E4C">
        <w:t>、</w:t>
      </w:r>
      <w:hyperlink r:id="rId9" w:history="1">
        <w:r w:rsidRPr="00FC2E4C">
          <w:rPr>
            <w:rStyle w:val="ac"/>
            <w:color w:val="auto"/>
            <w:u w:val="none"/>
          </w:rPr>
          <w:t>distance learning</w:t>
        </w:r>
      </w:hyperlink>
      <w:r w:rsidR="00B324E4" w:rsidRPr="00FC2E4C">
        <w:rPr>
          <w:rFonts w:ascii="標楷體" w:hAnsi="標楷體"/>
        </w:rPr>
        <w:br w:type="page"/>
      </w:r>
    </w:p>
    <w:p w14:paraId="3EBE0DF4" w14:textId="77777777" w:rsidR="000B173E" w:rsidRPr="00FC2E4C" w:rsidRDefault="001D174D" w:rsidP="000B173E">
      <w:pPr>
        <w:pStyle w:val="1"/>
        <w:jc w:val="center"/>
        <w:rPr>
          <w:rFonts w:ascii="標楷體" w:eastAsia="標楷體" w:hAnsi="標楷體" w:cs="Times New Roman"/>
          <w:sz w:val="48"/>
        </w:rPr>
      </w:pPr>
      <w:bookmarkStart w:id="13" w:name="_Toc535782429"/>
      <w:bookmarkStart w:id="14" w:name="_Toc810066"/>
      <w:bookmarkStart w:id="15" w:name="_Toc810212"/>
      <w:bookmarkStart w:id="16" w:name="_Toc810340"/>
      <w:bookmarkStart w:id="17" w:name="_Toc81980011"/>
      <w:bookmarkStart w:id="18" w:name="_Hlk79515948"/>
      <w:r w:rsidRPr="00FC2E4C">
        <w:rPr>
          <w:rFonts w:ascii="標楷體" w:eastAsia="標楷體" w:hAnsi="標楷體" w:cs="Times New Roman" w:hint="eastAsia"/>
          <w:sz w:val="48"/>
        </w:rPr>
        <w:lastRenderedPageBreak/>
        <w:t>目錄</w:t>
      </w:r>
      <w:bookmarkEnd w:id="13"/>
      <w:bookmarkEnd w:id="14"/>
      <w:bookmarkEnd w:id="15"/>
      <w:bookmarkEnd w:id="16"/>
      <w:bookmarkEnd w:id="17"/>
    </w:p>
    <w:sdt>
      <w:sdtPr>
        <w:rPr>
          <w:rFonts w:ascii="Times New Roman" w:eastAsia="標楷體" w:hAnsi="Times New Roman" w:cs="Times New Roman"/>
          <w:szCs w:val="24"/>
          <w:lang w:val="zh-TW"/>
        </w:rPr>
        <w:id w:val="1904566060"/>
        <w:docPartObj>
          <w:docPartGallery w:val="Table of Contents"/>
          <w:docPartUnique/>
        </w:docPartObj>
      </w:sdtPr>
      <w:sdtEndPr>
        <w:rPr>
          <w:b/>
          <w:bCs/>
        </w:rPr>
      </w:sdtEndPr>
      <w:sdtContent>
        <w:p w14:paraId="460D5324" w14:textId="0FD6BF0F" w:rsidR="0095405A" w:rsidRDefault="000B173E">
          <w:pPr>
            <w:pStyle w:val="11"/>
            <w:tabs>
              <w:tab w:val="right" w:leader="dot" w:pos="8494"/>
            </w:tabs>
            <w:rPr>
              <w:noProof/>
            </w:rPr>
          </w:pPr>
          <w:r w:rsidRPr="00FC2E4C">
            <w:rPr>
              <w:rFonts w:ascii="Times New Roman" w:eastAsia="標楷體" w:hAnsi="Times New Roman" w:cs="Times New Roman"/>
            </w:rPr>
            <w:fldChar w:fldCharType="begin"/>
          </w:r>
          <w:r w:rsidRPr="00FC2E4C">
            <w:rPr>
              <w:rFonts w:ascii="Times New Roman" w:eastAsia="標楷體" w:hAnsi="Times New Roman" w:cs="Times New Roman"/>
            </w:rPr>
            <w:instrText xml:space="preserve"> TOC \o "1-3" \h \z \u </w:instrText>
          </w:r>
          <w:r w:rsidRPr="00FC2E4C">
            <w:rPr>
              <w:rFonts w:ascii="Times New Roman" w:eastAsia="標楷體" w:hAnsi="Times New Roman" w:cs="Times New Roman"/>
            </w:rPr>
            <w:fldChar w:fldCharType="separate"/>
          </w:r>
          <w:hyperlink w:anchor="_Toc81980009" w:history="1">
            <w:r w:rsidR="0095405A" w:rsidRPr="00EC71FA">
              <w:rPr>
                <w:rStyle w:val="ac"/>
                <w:rFonts w:ascii="標楷體" w:eastAsia="標楷體" w:hAnsi="標楷體" w:hint="eastAsia"/>
                <w:noProof/>
              </w:rPr>
              <w:t>摘要</w:t>
            </w:r>
            <w:r w:rsidR="0095405A">
              <w:rPr>
                <w:noProof/>
                <w:webHidden/>
              </w:rPr>
              <w:tab/>
            </w:r>
            <w:r w:rsidR="0095405A">
              <w:rPr>
                <w:noProof/>
                <w:webHidden/>
              </w:rPr>
              <w:fldChar w:fldCharType="begin"/>
            </w:r>
            <w:r w:rsidR="0095405A">
              <w:rPr>
                <w:noProof/>
                <w:webHidden/>
              </w:rPr>
              <w:instrText xml:space="preserve"> PAGEREF _Toc81980009 \h </w:instrText>
            </w:r>
            <w:r w:rsidR="0095405A">
              <w:rPr>
                <w:noProof/>
                <w:webHidden/>
              </w:rPr>
            </w:r>
            <w:r w:rsidR="0095405A">
              <w:rPr>
                <w:noProof/>
                <w:webHidden/>
              </w:rPr>
              <w:fldChar w:fldCharType="separate"/>
            </w:r>
            <w:r w:rsidR="0095405A">
              <w:rPr>
                <w:noProof/>
                <w:webHidden/>
              </w:rPr>
              <w:t>ii</w:t>
            </w:r>
            <w:r w:rsidR="0095405A">
              <w:rPr>
                <w:noProof/>
                <w:webHidden/>
              </w:rPr>
              <w:fldChar w:fldCharType="end"/>
            </w:r>
          </w:hyperlink>
        </w:p>
        <w:p w14:paraId="083B6D9A" w14:textId="7A078E7B" w:rsidR="0095405A" w:rsidRDefault="00331F6B">
          <w:pPr>
            <w:pStyle w:val="11"/>
            <w:tabs>
              <w:tab w:val="right" w:leader="dot" w:pos="8494"/>
            </w:tabs>
            <w:rPr>
              <w:noProof/>
            </w:rPr>
          </w:pPr>
          <w:hyperlink w:anchor="_Toc81980010" w:history="1">
            <w:r w:rsidR="0095405A" w:rsidRPr="00EC71FA">
              <w:rPr>
                <w:rStyle w:val="ac"/>
                <w:rFonts w:ascii="Times New Roman" w:eastAsia="標楷體" w:hAnsi="Times New Roman" w:cs="Times New Roman"/>
                <w:noProof/>
              </w:rPr>
              <w:t>Abstract</w:t>
            </w:r>
            <w:r w:rsidR="0095405A">
              <w:rPr>
                <w:noProof/>
                <w:webHidden/>
              </w:rPr>
              <w:tab/>
            </w:r>
            <w:r w:rsidR="0095405A">
              <w:rPr>
                <w:noProof/>
                <w:webHidden/>
              </w:rPr>
              <w:fldChar w:fldCharType="begin"/>
            </w:r>
            <w:r w:rsidR="0095405A">
              <w:rPr>
                <w:noProof/>
                <w:webHidden/>
              </w:rPr>
              <w:instrText xml:space="preserve"> PAGEREF _Toc81980010 \h </w:instrText>
            </w:r>
            <w:r w:rsidR="0095405A">
              <w:rPr>
                <w:noProof/>
                <w:webHidden/>
              </w:rPr>
            </w:r>
            <w:r w:rsidR="0095405A">
              <w:rPr>
                <w:noProof/>
                <w:webHidden/>
              </w:rPr>
              <w:fldChar w:fldCharType="separate"/>
            </w:r>
            <w:r w:rsidR="0095405A">
              <w:rPr>
                <w:noProof/>
                <w:webHidden/>
              </w:rPr>
              <w:t>iii</w:t>
            </w:r>
            <w:r w:rsidR="0095405A">
              <w:rPr>
                <w:noProof/>
                <w:webHidden/>
              </w:rPr>
              <w:fldChar w:fldCharType="end"/>
            </w:r>
          </w:hyperlink>
        </w:p>
        <w:p w14:paraId="6AE85CBF" w14:textId="06BFAFFC" w:rsidR="0095405A" w:rsidRDefault="00331F6B">
          <w:pPr>
            <w:pStyle w:val="11"/>
            <w:tabs>
              <w:tab w:val="right" w:leader="dot" w:pos="8494"/>
            </w:tabs>
            <w:rPr>
              <w:noProof/>
            </w:rPr>
          </w:pPr>
          <w:hyperlink w:anchor="_Toc81980011" w:history="1">
            <w:r w:rsidR="0095405A" w:rsidRPr="00EC71FA">
              <w:rPr>
                <w:rStyle w:val="ac"/>
                <w:rFonts w:ascii="標楷體" w:eastAsia="標楷體" w:hAnsi="標楷體" w:cs="Times New Roman" w:hint="eastAsia"/>
                <w:noProof/>
              </w:rPr>
              <w:t>目錄</w:t>
            </w:r>
            <w:r w:rsidR="0095405A">
              <w:rPr>
                <w:noProof/>
                <w:webHidden/>
              </w:rPr>
              <w:tab/>
            </w:r>
            <w:r w:rsidR="0095405A">
              <w:rPr>
                <w:noProof/>
                <w:webHidden/>
              </w:rPr>
              <w:fldChar w:fldCharType="begin"/>
            </w:r>
            <w:r w:rsidR="0095405A">
              <w:rPr>
                <w:noProof/>
                <w:webHidden/>
              </w:rPr>
              <w:instrText xml:space="preserve"> PAGEREF _Toc81980011 \h </w:instrText>
            </w:r>
            <w:r w:rsidR="0095405A">
              <w:rPr>
                <w:noProof/>
                <w:webHidden/>
              </w:rPr>
            </w:r>
            <w:r w:rsidR="0095405A">
              <w:rPr>
                <w:noProof/>
                <w:webHidden/>
              </w:rPr>
              <w:fldChar w:fldCharType="separate"/>
            </w:r>
            <w:r w:rsidR="0095405A">
              <w:rPr>
                <w:noProof/>
                <w:webHidden/>
              </w:rPr>
              <w:t>iv</w:t>
            </w:r>
            <w:r w:rsidR="0095405A">
              <w:rPr>
                <w:noProof/>
                <w:webHidden/>
              </w:rPr>
              <w:fldChar w:fldCharType="end"/>
            </w:r>
          </w:hyperlink>
        </w:p>
        <w:p w14:paraId="6F3B073E" w14:textId="5DCE161D" w:rsidR="0095405A" w:rsidRDefault="00331F6B">
          <w:pPr>
            <w:pStyle w:val="11"/>
            <w:tabs>
              <w:tab w:val="right" w:leader="dot" w:pos="8494"/>
            </w:tabs>
            <w:rPr>
              <w:noProof/>
            </w:rPr>
          </w:pPr>
          <w:hyperlink w:anchor="_Toc81980012" w:history="1">
            <w:r w:rsidR="0095405A" w:rsidRPr="00EC71FA">
              <w:rPr>
                <w:rStyle w:val="ac"/>
                <w:rFonts w:ascii="標楷體" w:eastAsia="標楷體" w:hAnsi="標楷體" w:cs="Times New Roman" w:hint="eastAsia"/>
                <w:noProof/>
              </w:rPr>
              <w:t>第一章</w:t>
            </w:r>
            <w:r w:rsidR="0095405A" w:rsidRPr="00EC71FA">
              <w:rPr>
                <w:rStyle w:val="ac"/>
                <w:rFonts w:ascii="標楷體" w:eastAsia="標楷體" w:hAnsi="標楷體" w:cs="Times New Roman"/>
                <w:noProof/>
              </w:rPr>
              <w:t xml:space="preserve"> </w:t>
            </w:r>
            <w:r w:rsidR="0095405A" w:rsidRPr="00EC71FA">
              <w:rPr>
                <w:rStyle w:val="ac"/>
                <w:rFonts w:ascii="標楷體" w:eastAsia="標楷體" w:hAnsi="標楷體" w:cs="Times New Roman" w:hint="eastAsia"/>
                <w:noProof/>
              </w:rPr>
              <w:t>緒論</w:t>
            </w:r>
            <w:r w:rsidR="0095405A">
              <w:rPr>
                <w:noProof/>
                <w:webHidden/>
              </w:rPr>
              <w:tab/>
            </w:r>
            <w:r w:rsidR="0095405A">
              <w:rPr>
                <w:noProof/>
                <w:webHidden/>
              </w:rPr>
              <w:fldChar w:fldCharType="begin"/>
            </w:r>
            <w:r w:rsidR="0095405A">
              <w:rPr>
                <w:noProof/>
                <w:webHidden/>
              </w:rPr>
              <w:instrText xml:space="preserve"> PAGEREF _Toc81980012 \h </w:instrText>
            </w:r>
            <w:r w:rsidR="0095405A">
              <w:rPr>
                <w:noProof/>
                <w:webHidden/>
              </w:rPr>
            </w:r>
            <w:r w:rsidR="0095405A">
              <w:rPr>
                <w:noProof/>
                <w:webHidden/>
              </w:rPr>
              <w:fldChar w:fldCharType="separate"/>
            </w:r>
            <w:r w:rsidR="0095405A">
              <w:rPr>
                <w:noProof/>
                <w:webHidden/>
              </w:rPr>
              <w:t>1</w:t>
            </w:r>
            <w:r w:rsidR="0095405A">
              <w:rPr>
                <w:noProof/>
                <w:webHidden/>
              </w:rPr>
              <w:fldChar w:fldCharType="end"/>
            </w:r>
          </w:hyperlink>
        </w:p>
        <w:p w14:paraId="4691B91A" w14:textId="2CB6D402" w:rsidR="0095405A" w:rsidRDefault="00331F6B">
          <w:pPr>
            <w:pStyle w:val="21"/>
            <w:tabs>
              <w:tab w:val="left" w:pos="1200"/>
              <w:tab w:val="right" w:leader="dot" w:pos="8494"/>
            </w:tabs>
            <w:rPr>
              <w:noProof/>
            </w:rPr>
          </w:pPr>
          <w:hyperlink w:anchor="_Toc81980013" w:history="1">
            <w:r w:rsidR="0095405A" w:rsidRPr="00EC71FA">
              <w:rPr>
                <w:rStyle w:val="ac"/>
                <w:rFonts w:ascii="標楷體" w:hAnsi="標楷體" w:cs="Times New Roman"/>
                <w:noProof/>
              </w:rPr>
              <w:t>1.1</w:t>
            </w:r>
            <w:r w:rsidR="0095405A">
              <w:rPr>
                <w:noProof/>
              </w:rPr>
              <w:tab/>
            </w:r>
            <w:r w:rsidR="0095405A" w:rsidRPr="00EC71FA">
              <w:rPr>
                <w:rStyle w:val="ac"/>
                <w:rFonts w:ascii="標楷體" w:hAnsi="標楷體" w:cs="Times New Roman" w:hint="eastAsia"/>
                <w:noProof/>
              </w:rPr>
              <w:t>研究背景</w:t>
            </w:r>
            <w:r w:rsidR="0095405A">
              <w:rPr>
                <w:noProof/>
                <w:webHidden/>
              </w:rPr>
              <w:tab/>
            </w:r>
            <w:r w:rsidR="0095405A">
              <w:rPr>
                <w:noProof/>
                <w:webHidden/>
              </w:rPr>
              <w:fldChar w:fldCharType="begin"/>
            </w:r>
            <w:r w:rsidR="0095405A">
              <w:rPr>
                <w:noProof/>
                <w:webHidden/>
              </w:rPr>
              <w:instrText xml:space="preserve"> PAGEREF _Toc81980013 \h </w:instrText>
            </w:r>
            <w:r w:rsidR="0095405A">
              <w:rPr>
                <w:noProof/>
                <w:webHidden/>
              </w:rPr>
            </w:r>
            <w:r w:rsidR="0095405A">
              <w:rPr>
                <w:noProof/>
                <w:webHidden/>
              </w:rPr>
              <w:fldChar w:fldCharType="separate"/>
            </w:r>
            <w:r w:rsidR="0095405A">
              <w:rPr>
                <w:noProof/>
                <w:webHidden/>
              </w:rPr>
              <w:t>1</w:t>
            </w:r>
            <w:r w:rsidR="0095405A">
              <w:rPr>
                <w:noProof/>
                <w:webHidden/>
              </w:rPr>
              <w:fldChar w:fldCharType="end"/>
            </w:r>
          </w:hyperlink>
        </w:p>
        <w:p w14:paraId="5F7703B8" w14:textId="24FC6D0E" w:rsidR="0095405A" w:rsidRDefault="00331F6B">
          <w:pPr>
            <w:pStyle w:val="21"/>
            <w:tabs>
              <w:tab w:val="left" w:pos="1200"/>
              <w:tab w:val="right" w:leader="dot" w:pos="8494"/>
            </w:tabs>
            <w:rPr>
              <w:noProof/>
            </w:rPr>
          </w:pPr>
          <w:hyperlink w:anchor="_Toc81980014" w:history="1">
            <w:r w:rsidR="0095405A" w:rsidRPr="00EC71FA">
              <w:rPr>
                <w:rStyle w:val="ac"/>
                <w:rFonts w:ascii="標楷體" w:hAnsi="標楷體" w:cs="Times New Roman"/>
                <w:noProof/>
              </w:rPr>
              <w:t>1.2</w:t>
            </w:r>
            <w:r w:rsidR="0095405A">
              <w:rPr>
                <w:noProof/>
              </w:rPr>
              <w:tab/>
            </w:r>
            <w:r w:rsidR="0095405A" w:rsidRPr="00EC71FA">
              <w:rPr>
                <w:rStyle w:val="ac"/>
                <w:rFonts w:ascii="標楷體" w:hAnsi="標楷體" w:cs="Times New Roman" w:hint="eastAsia"/>
                <w:noProof/>
              </w:rPr>
              <w:t>研究動機</w:t>
            </w:r>
            <w:r w:rsidR="0095405A">
              <w:rPr>
                <w:noProof/>
                <w:webHidden/>
              </w:rPr>
              <w:tab/>
            </w:r>
            <w:r w:rsidR="0095405A">
              <w:rPr>
                <w:noProof/>
                <w:webHidden/>
              </w:rPr>
              <w:fldChar w:fldCharType="begin"/>
            </w:r>
            <w:r w:rsidR="0095405A">
              <w:rPr>
                <w:noProof/>
                <w:webHidden/>
              </w:rPr>
              <w:instrText xml:space="preserve"> PAGEREF _Toc81980014 \h </w:instrText>
            </w:r>
            <w:r w:rsidR="0095405A">
              <w:rPr>
                <w:noProof/>
                <w:webHidden/>
              </w:rPr>
            </w:r>
            <w:r w:rsidR="0095405A">
              <w:rPr>
                <w:noProof/>
                <w:webHidden/>
              </w:rPr>
              <w:fldChar w:fldCharType="separate"/>
            </w:r>
            <w:r w:rsidR="0095405A">
              <w:rPr>
                <w:noProof/>
                <w:webHidden/>
              </w:rPr>
              <w:t>2</w:t>
            </w:r>
            <w:r w:rsidR="0095405A">
              <w:rPr>
                <w:noProof/>
                <w:webHidden/>
              </w:rPr>
              <w:fldChar w:fldCharType="end"/>
            </w:r>
          </w:hyperlink>
        </w:p>
        <w:p w14:paraId="73D68B8C" w14:textId="0793103A" w:rsidR="0095405A" w:rsidRDefault="00331F6B">
          <w:pPr>
            <w:pStyle w:val="21"/>
            <w:tabs>
              <w:tab w:val="left" w:pos="1200"/>
              <w:tab w:val="right" w:leader="dot" w:pos="8494"/>
            </w:tabs>
            <w:rPr>
              <w:noProof/>
            </w:rPr>
          </w:pPr>
          <w:hyperlink w:anchor="_Toc81980015" w:history="1">
            <w:r w:rsidR="0095405A" w:rsidRPr="00EC71FA">
              <w:rPr>
                <w:rStyle w:val="ac"/>
                <w:rFonts w:ascii="標楷體" w:hAnsi="標楷體" w:cs="Times New Roman"/>
                <w:noProof/>
              </w:rPr>
              <w:t>1.3</w:t>
            </w:r>
            <w:r w:rsidR="0095405A">
              <w:rPr>
                <w:noProof/>
              </w:rPr>
              <w:tab/>
            </w:r>
            <w:r w:rsidR="0095405A" w:rsidRPr="00EC71FA">
              <w:rPr>
                <w:rStyle w:val="ac"/>
                <w:rFonts w:ascii="標楷體" w:hAnsi="標楷體" w:cs="Times New Roman" w:hint="eastAsia"/>
                <w:noProof/>
              </w:rPr>
              <w:t>研究目的</w:t>
            </w:r>
            <w:r w:rsidR="0095405A">
              <w:rPr>
                <w:noProof/>
                <w:webHidden/>
              </w:rPr>
              <w:tab/>
            </w:r>
            <w:r w:rsidR="0095405A">
              <w:rPr>
                <w:noProof/>
                <w:webHidden/>
              </w:rPr>
              <w:fldChar w:fldCharType="begin"/>
            </w:r>
            <w:r w:rsidR="0095405A">
              <w:rPr>
                <w:noProof/>
                <w:webHidden/>
              </w:rPr>
              <w:instrText xml:space="preserve"> PAGEREF _Toc81980015 \h </w:instrText>
            </w:r>
            <w:r w:rsidR="0095405A">
              <w:rPr>
                <w:noProof/>
                <w:webHidden/>
              </w:rPr>
            </w:r>
            <w:r w:rsidR="0095405A">
              <w:rPr>
                <w:noProof/>
                <w:webHidden/>
              </w:rPr>
              <w:fldChar w:fldCharType="separate"/>
            </w:r>
            <w:r w:rsidR="0095405A">
              <w:rPr>
                <w:noProof/>
                <w:webHidden/>
              </w:rPr>
              <w:t>2</w:t>
            </w:r>
            <w:r w:rsidR="0095405A">
              <w:rPr>
                <w:noProof/>
                <w:webHidden/>
              </w:rPr>
              <w:fldChar w:fldCharType="end"/>
            </w:r>
          </w:hyperlink>
        </w:p>
        <w:p w14:paraId="08B474AC" w14:textId="1682F2EF" w:rsidR="0095405A" w:rsidRDefault="00331F6B">
          <w:pPr>
            <w:pStyle w:val="11"/>
            <w:tabs>
              <w:tab w:val="left" w:pos="1200"/>
              <w:tab w:val="right" w:leader="dot" w:pos="8494"/>
            </w:tabs>
            <w:rPr>
              <w:noProof/>
            </w:rPr>
          </w:pPr>
          <w:hyperlink w:anchor="_Toc81980016" w:history="1">
            <w:r w:rsidR="0095405A" w:rsidRPr="00EC71FA">
              <w:rPr>
                <w:rStyle w:val="ac"/>
                <w:rFonts w:ascii="標楷體" w:eastAsia="標楷體" w:hAnsi="標楷體" w:cs="Times New Roman" w:hint="eastAsia"/>
                <w:noProof/>
              </w:rPr>
              <w:t>第二章</w:t>
            </w:r>
            <w:r w:rsidR="0095405A">
              <w:rPr>
                <w:noProof/>
              </w:rPr>
              <w:tab/>
            </w:r>
            <w:r w:rsidR="0095405A" w:rsidRPr="00EC71FA">
              <w:rPr>
                <w:rStyle w:val="ac"/>
                <w:rFonts w:ascii="標楷體" w:eastAsia="標楷體" w:hAnsi="標楷體" w:cs="Times New Roman" w:hint="eastAsia"/>
                <w:noProof/>
              </w:rPr>
              <w:t>文獻探討</w:t>
            </w:r>
            <w:r w:rsidR="0095405A">
              <w:rPr>
                <w:noProof/>
                <w:webHidden/>
              </w:rPr>
              <w:tab/>
            </w:r>
            <w:r w:rsidR="0095405A">
              <w:rPr>
                <w:noProof/>
                <w:webHidden/>
              </w:rPr>
              <w:fldChar w:fldCharType="begin"/>
            </w:r>
            <w:r w:rsidR="0095405A">
              <w:rPr>
                <w:noProof/>
                <w:webHidden/>
              </w:rPr>
              <w:instrText xml:space="preserve"> PAGEREF _Toc81980016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0DEC92E0" w14:textId="6F766BBD" w:rsidR="0095405A" w:rsidRDefault="00331F6B">
          <w:pPr>
            <w:pStyle w:val="21"/>
            <w:tabs>
              <w:tab w:val="right" w:leader="dot" w:pos="8494"/>
            </w:tabs>
            <w:rPr>
              <w:noProof/>
            </w:rPr>
          </w:pPr>
          <w:hyperlink w:anchor="_Toc81980017" w:history="1">
            <w:r w:rsidR="0095405A" w:rsidRPr="00EC71FA">
              <w:rPr>
                <w:rStyle w:val="ac"/>
                <w:rFonts w:ascii="標楷體" w:hAnsi="標楷體" w:cs="Times New Roman"/>
                <w:noProof/>
              </w:rPr>
              <w:t xml:space="preserve">2.1 </w:t>
            </w:r>
            <w:r w:rsidR="0095405A" w:rsidRPr="00EC71FA">
              <w:rPr>
                <w:rStyle w:val="ac"/>
                <w:rFonts w:ascii="標楷體" w:hAnsi="標楷體" w:hint="eastAsia"/>
                <w:noProof/>
              </w:rPr>
              <w:t>數位學習</w:t>
            </w:r>
            <w:r w:rsidR="0095405A" w:rsidRPr="00EC71FA">
              <w:rPr>
                <w:rStyle w:val="ac"/>
                <w:noProof/>
              </w:rPr>
              <w:t>(e-learning)</w:t>
            </w:r>
            <w:r w:rsidR="0095405A">
              <w:rPr>
                <w:noProof/>
                <w:webHidden/>
              </w:rPr>
              <w:tab/>
            </w:r>
            <w:r w:rsidR="0095405A">
              <w:rPr>
                <w:noProof/>
                <w:webHidden/>
              </w:rPr>
              <w:fldChar w:fldCharType="begin"/>
            </w:r>
            <w:r w:rsidR="0095405A">
              <w:rPr>
                <w:noProof/>
                <w:webHidden/>
              </w:rPr>
              <w:instrText xml:space="preserve"> PAGEREF _Toc81980017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47CB4B2E" w14:textId="60534145" w:rsidR="0095405A" w:rsidRDefault="00331F6B">
          <w:pPr>
            <w:pStyle w:val="31"/>
            <w:tabs>
              <w:tab w:val="left" w:pos="1920"/>
              <w:tab w:val="right" w:leader="dot" w:pos="8494"/>
            </w:tabs>
            <w:rPr>
              <w:noProof/>
            </w:rPr>
          </w:pPr>
          <w:hyperlink w:anchor="_Toc81980018" w:history="1">
            <w:r w:rsidR="0095405A" w:rsidRPr="00EC71FA">
              <w:rPr>
                <w:rStyle w:val="ac"/>
                <w:noProof/>
              </w:rPr>
              <w:t>2.1.1</w:t>
            </w:r>
            <w:r w:rsidR="0095405A">
              <w:rPr>
                <w:noProof/>
              </w:rPr>
              <w:tab/>
            </w:r>
            <w:r w:rsidR="0095405A" w:rsidRPr="00EC71FA">
              <w:rPr>
                <w:rStyle w:val="ac"/>
                <w:rFonts w:hint="eastAsia"/>
                <w:noProof/>
              </w:rPr>
              <w:t>遠距學習</w:t>
            </w:r>
            <w:r w:rsidR="0095405A">
              <w:rPr>
                <w:noProof/>
                <w:webHidden/>
              </w:rPr>
              <w:tab/>
            </w:r>
            <w:r w:rsidR="0095405A">
              <w:rPr>
                <w:noProof/>
                <w:webHidden/>
              </w:rPr>
              <w:fldChar w:fldCharType="begin"/>
            </w:r>
            <w:r w:rsidR="0095405A">
              <w:rPr>
                <w:noProof/>
                <w:webHidden/>
              </w:rPr>
              <w:instrText xml:space="preserve"> PAGEREF _Toc81980018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5D0FF934" w14:textId="6B348905" w:rsidR="0095405A" w:rsidRDefault="00331F6B">
          <w:pPr>
            <w:pStyle w:val="31"/>
            <w:tabs>
              <w:tab w:val="left" w:pos="1920"/>
              <w:tab w:val="right" w:leader="dot" w:pos="8494"/>
            </w:tabs>
            <w:rPr>
              <w:noProof/>
            </w:rPr>
          </w:pPr>
          <w:hyperlink w:anchor="_Toc81980019" w:history="1">
            <w:r w:rsidR="0095405A" w:rsidRPr="00EC71FA">
              <w:rPr>
                <w:rStyle w:val="ac"/>
                <w:noProof/>
              </w:rPr>
              <w:t>2.1.2</w:t>
            </w:r>
            <w:r w:rsidR="0095405A">
              <w:rPr>
                <w:noProof/>
              </w:rPr>
              <w:tab/>
            </w:r>
            <w:r w:rsidR="0095405A" w:rsidRPr="00EC71FA">
              <w:rPr>
                <w:rStyle w:val="ac"/>
                <w:rFonts w:hint="eastAsia"/>
                <w:noProof/>
              </w:rPr>
              <w:t>電子化學習</w:t>
            </w:r>
            <w:r w:rsidR="0095405A">
              <w:rPr>
                <w:noProof/>
                <w:webHidden/>
              </w:rPr>
              <w:tab/>
            </w:r>
            <w:r w:rsidR="0095405A">
              <w:rPr>
                <w:noProof/>
                <w:webHidden/>
              </w:rPr>
              <w:fldChar w:fldCharType="begin"/>
            </w:r>
            <w:r w:rsidR="0095405A">
              <w:rPr>
                <w:noProof/>
                <w:webHidden/>
              </w:rPr>
              <w:instrText xml:space="preserve"> PAGEREF _Toc81980019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48D82365" w14:textId="23050D22" w:rsidR="0095405A" w:rsidRDefault="00331F6B">
          <w:pPr>
            <w:pStyle w:val="31"/>
            <w:tabs>
              <w:tab w:val="left" w:pos="1920"/>
              <w:tab w:val="right" w:leader="dot" w:pos="8494"/>
            </w:tabs>
            <w:rPr>
              <w:noProof/>
            </w:rPr>
          </w:pPr>
          <w:hyperlink w:anchor="_Toc81980020" w:history="1">
            <w:r w:rsidR="0095405A" w:rsidRPr="00EC71FA">
              <w:rPr>
                <w:rStyle w:val="ac"/>
                <w:noProof/>
              </w:rPr>
              <w:t>2.1.3</w:t>
            </w:r>
            <w:r w:rsidR="0095405A">
              <w:rPr>
                <w:noProof/>
              </w:rPr>
              <w:tab/>
            </w:r>
            <w:r w:rsidR="0095405A" w:rsidRPr="00EC71FA">
              <w:rPr>
                <w:rStyle w:val="ac"/>
                <w:rFonts w:hint="eastAsia"/>
                <w:noProof/>
              </w:rPr>
              <w:t>線上學習</w:t>
            </w:r>
            <w:r w:rsidR="0095405A">
              <w:rPr>
                <w:noProof/>
                <w:webHidden/>
              </w:rPr>
              <w:tab/>
            </w:r>
            <w:r w:rsidR="0095405A">
              <w:rPr>
                <w:noProof/>
                <w:webHidden/>
              </w:rPr>
              <w:fldChar w:fldCharType="begin"/>
            </w:r>
            <w:r w:rsidR="0095405A">
              <w:rPr>
                <w:noProof/>
                <w:webHidden/>
              </w:rPr>
              <w:instrText xml:space="preserve"> PAGEREF _Toc81980020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26D2BBED" w14:textId="58528F34" w:rsidR="0095405A" w:rsidRDefault="00331F6B">
          <w:pPr>
            <w:pStyle w:val="31"/>
            <w:tabs>
              <w:tab w:val="left" w:pos="1920"/>
              <w:tab w:val="right" w:leader="dot" w:pos="8494"/>
            </w:tabs>
            <w:rPr>
              <w:noProof/>
            </w:rPr>
          </w:pPr>
          <w:hyperlink w:anchor="_Toc81980021" w:history="1">
            <w:r w:rsidR="0095405A" w:rsidRPr="00EC71FA">
              <w:rPr>
                <w:rStyle w:val="ac"/>
                <w:noProof/>
              </w:rPr>
              <w:t>2.1.4</w:t>
            </w:r>
            <w:r w:rsidR="0095405A">
              <w:rPr>
                <w:noProof/>
              </w:rPr>
              <w:tab/>
            </w:r>
            <w:r w:rsidR="0095405A" w:rsidRPr="00EC71FA">
              <w:rPr>
                <w:rStyle w:val="ac"/>
                <w:rFonts w:hint="eastAsia"/>
                <w:noProof/>
              </w:rPr>
              <w:t>網路化學習</w:t>
            </w:r>
            <w:r w:rsidR="0095405A">
              <w:rPr>
                <w:noProof/>
                <w:webHidden/>
              </w:rPr>
              <w:tab/>
            </w:r>
            <w:r w:rsidR="0095405A">
              <w:rPr>
                <w:noProof/>
                <w:webHidden/>
              </w:rPr>
              <w:fldChar w:fldCharType="begin"/>
            </w:r>
            <w:r w:rsidR="0095405A">
              <w:rPr>
                <w:noProof/>
                <w:webHidden/>
              </w:rPr>
              <w:instrText xml:space="preserve"> PAGEREF _Toc81980021 \h </w:instrText>
            </w:r>
            <w:r w:rsidR="0095405A">
              <w:rPr>
                <w:noProof/>
                <w:webHidden/>
              </w:rPr>
            </w:r>
            <w:r w:rsidR="0095405A">
              <w:rPr>
                <w:noProof/>
                <w:webHidden/>
              </w:rPr>
              <w:fldChar w:fldCharType="separate"/>
            </w:r>
            <w:r w:rsidR="0095405A">
              <w:rPr>
                <w:noProof/>
                <w:webHidden/>
              </w:rPr>
              <w:t>3</w:t>
            </w:r>
            <w:r w:rsidR="0095405A">
              <w:rPr>
                <w:noProof/>
                <w:webHidden/>
              </w:rPr>
              <w:fldChar w:fldCharType="end"/>
            </w:r>
          </w:hyperlink>
        </w:p>
        <w:p w14:paraId="7D802B97" w14:textId="1761C913" w:rsidR="0095405A" w:rsidRDefault="00331F6B">
          <w:pPr>
            <w:pStyle w:val="31"/>
            <w:tabs>
              <w:tab w:val="left" w:pos="1920"/>
              <w:tab w:val="right" w:leader="dot" w:pos="8494"/>
            </w:tabs>
            <w:rPr>
              <w:noProof/>
            </w:rPr>
          </w:pPr>
          <w:hyperlink w:anchor="_Toc81980022" w:history="1">
            <w:r w:rsidR="0095405A" w:rsidRPr="00EC71FA">
              <w:rPr>
                <w:rStyle w:val="ac"/>
                <w:noProof/>
              </w:rPr>
              <w:t>2.1.5</w:t>
            </w:r>
            <w:r w:rsidR="0095405A">
              <w:rPr>
                <w:noProof/>
              </w:rPr>
              <w:tab/>
            </w:r>
            <w:r w:rsidR="0095405A" w:rsidRPr="00EC71FA">
              <w:rPr>
                <w:rStyle w:val="ac"/>
                <w:rFonts w:hint="eastAsia"/>
                <w:noProof/>
              </w:rPr>
              <w:t>電腦化學習</w:t>
            </w:r>
            <w:r w:rsidR="0095405A">
              <w:rPr>
                <w:noProof/>
                <w:webHidden/>
              </w:rPr>
              <w:tab/>
            </w:r>
            <w:r w:rsidR="0095405A">
              <w:rPr>
                <w:noProof/>
                <w:webHidden/>
              </w:rPr>
              <w:fldChar w:fldCharType="begin"/>
            </w:r>
            <w:r w:rsidR="0095405A">
              <w:rPr>
                <w:noProof/>
                <w:webHidden/>
              </w:rPr>
              <w:instrText xml:space="preserve"> PAGEREF _Toc81980022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39153E69" w14:textId="57FC2D25" w:rsidR="0095405A" w:rsidRDefault="00331F6B">
          <w:pPr>
            <w:pStyle w:val="31"/>
            <w:tabs>
              <w:tab w:val="left" w:pos="1920"/>
              <w:tab w:val="right" w:leader="dot" w:pos="8494"/>
            </w:tabs>
            <w:rPr>
              <w:noProof/>
            </w:rPr>
          </w:pPr>
          <w:hyperlink w:anchor="_Toc81980023" w:history="1">
            <w:r w:rsidR="0095405A" w:rsidRPr="00EC71FA">
              <w:rPr>
                <w:rStyle w:val="ac"/>
                <w:noProof/>
              </w:rPr>
              <w:t>2.1.6</w:t>
            </w:r>
            <w:r w:rsidR="0095405A">
              <w:rPr>
                <w:noProof/>
              </w:rPr>
              <w:tab/>
            </w:r>
            <w:r w:rsidR="0095405A" w:rsidRPr="00EC71FA">
              <w:rPr>
                <w:rStyle w:val="ac"/>
                <w:rFonts w:hint="eastAsia"/>
                <w:noProof/>
              </w:rPr>
              <w:t>行動學習</w:t>
            </w:r>
            <w:r w:rsidR="0095405A">
              <w:rPr>
                <w:noProof/>
                <w:webHidden/>
              </w:rPr>
              <w:tab/>
            </w:r>
            <w:r w:rsidR="0095405A">
              <w:rPr>
                <w:noProof/>
                <w:webHidden/>
              </w:rPr>
              <w:fldChar w:fldCharType="begin"/>
            </w:r>
            <w:r w:rsidR="0095405A">
              <w:rPr>
                <w:noProof/>
                <w:webHidden/>
              </w:rPr>
              <w:instrText xml:space="preserve"> PAGEREF _Toc81980023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7F08140A" w14:textId="236D7C12" w:rsidR="0095405A" w:rsidRDefault="00331F6B">
          <w:pPr>
            <w:pStyle w:val="21"/>
            <w:tabs>
              <w:tab w:val="right" w:leader="dot" w:pos="8494"/>
            </w:tabs>
            <w:rPr>
              <w:noProof/>
            </w:rPr>
          </w:pPr>
          <w:hyperlink w:anchor="_Toc81980024" w:history="1">
            <w:r w:rsidR="0095405A" w:rsidRPr="00EC71FA">
              <w:rPr>
                <w:rStyle w:val="ac"/>
                <w:noProof/>
              </w:rPr>
              <w:t>2.2</w:t>
            </w:r>
            <w:r w:rsidR="0095405A" w:rsidRPr="00EC71FA">
              <w:rPr>
                <w:rStyle w:val="ac"/>
                <w:rFonts w:hint="eastAsia"/>
                <w:noProof/>
              </w:rPr>
              <w:t>學習管理系統</w:t>
            </w:r>
            <w:r w:rsidR="0095405A" w:rsidRPr="00EC71FA">
              <w:rPr>
                <w:rStyle w:val="ac"/>
                <w:noProof/>
              </w:rPr>
              <w:t>(Learning Management System,LMS)</w:t>
            </w:r>
            <w:r w:rsidR="0095405A">
              <w:rPr>
                <w:noProof/>
                <w:webHidden/>
              </w:rPr>
              <w:tab/>
            </w:r>
            <w:r w:rsidR="0095405A">
              <w:rPr>
                <w:noProof/>
                <w:webHidden/>
              </w:rPr>
              <w:fldChar w:fldCharType="begin"/>
            </w:r>
            <w:r w:rsidR="0095405A">
              <w:rPr>
                <w:noProof/>
                <w:webHidden/>
              </w:rPr>
              <w:instrText xml:space="preserve"> PAGEREF _Toc81980024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73F5B1ED" w14:textId="5D4B4DFA" w:rsidR="0095405A" w:rsidRDefault="00331F6B">
          <w:pPr>
            <w:pStyle w:val="31"/>
            <w:tabs>
              <w:tab w:val="left" w:pos="1920"/>
              <w:tab w:val="right" w:leader="dot" w:pos="8494"/>
            </w:tabs>
            <w:rPr>
              <w:noProof/>
            </w:rPr>
          </w:pPr>
          <w:hyperlink w:anchor="_Toc81980025" w:history="1">
            <w:r w:rsidR="0095405A" w:rsidRPr="00EC71FA">
              <w:rPr>
                <w:rStyle w:val="ac"/>
                <w:noProof/>
              </w:rPr>
              <w:t>2.2.1</w:t>
            </w:r>
            <w:r w:rsidR="0095405A">
              <w:rPr>
                <w:noProof/>
              </w:rPr>
              <w:tab/>
            </w:r>
            <w:r w:rsidR="0095405A" w:rsidRPr="00EC71FA">
              <w:rPr>
                <w:rStyle w:val="ac"/>
                <w:noProof/>
              </w:rPr>
              <w:t>Moodle</w:t>
            </w:r>
            <w:r w:rsidR="0095405A" w:rsidRPr="00EC71FA">
              <w:rPr>
                <w:rStyle w:val="ac"/>
                <w:rFonts w:hint="eastAsia"/>
                <w:noProof/>
              </w:rPr>
              <w:t>平台介紹</w:t>
            </w:r>
            <w:r w:rsidR="0095405A">
              <w:rPr>
                <w:noProof/>
                <w:webHidden/>
              </w:rPr>
              <w:tab/>
            </w:r>
            <w:r w:rsidR="0095405A">
              <w:rPr>
                <w:noProof/>
                <w:webHidden/>
              </w:rPr>
              <w:fldChar w:fldCharType="begin"/>
            </w:r>
            <w:r w:rsidR="0095405A">
              <w:rPr>
                <w:noProof/>
                <w:webHidden/>
              </w:rPr>
              <w:instrText xml:space="preserve"> PAGEREF _Toc81980025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33B7B953" w14:textId="41DBEA90" w:rsidR="0095405A" w:rsidRDefault="00331F6B">
          <w:pPr>
            <w:pStyle w:val="31"/>
            <w:tabs>
              <w:tab w:val="left" w:pos="1920"/>
              <w:tab w:val="right" w:leader="dot" w:pos="8494"/>
            </w:tabs>
            <w:rPr>
              <w:noProof/>
            </w:rPr>
          </w:pPr>
          <w:hyperlink w:anchor="_Toc81980026" w:history="1">
            <w:r w:rsidR="0095405A" w:rsidRPr="00EC71FA">
              <w:rPr>
                <w:rStyle w:val="ac"/>
                <w:noProof/>
              </w:rPr>
              <w:t>2.2.2</w:t>
            </w:r>
            <w:r w:rsidR="0095405A">
              <w:rPr>
                <w:noProof/>
              </w:rPr>
              <w:tab/>
            </w:r>
            <w:r w:rsidR="0095405A" w:rsidRPr="00EC71FA">
              <w:rPr>
                <w:rStyle w:val="ac"/>
                <w:noProof/>
              </w:rPr>
              <w:t>MOOCs</w:t>
            </w:r>
            <w:r w:rsidR="0095405A">
              <w:rPr>
                <w:noProof/>
                <w:webHidden/>
              </w:rPr>
              <w:tab/>
            </w:r>
            <w:r w:rsidR="0095405A">
              <w:rPr>
                <w:noProof/>
                <w:webHidden/>
              </w:rPr>
              <w:fldChar w:fldCharType="begin"/>
            </w:r>
            <w:r w:rsidR="0095405A">
              <w:rPr>
                <w:noProof/>
                <w:webHidden/>
              </w:rPr>
              <w:instrText xml:space="preserve"> PAGEREF _Toc81980026 \h </w:instrText>
            </w:r>
            <w:r w:rsidR="0095405A">
              <w:rPr>
                <w:noProof/>
                <w:webHidden/>
              </w:rPr>
            </w:r>
            <w:r w:rsidR="0095405A">
              <w:rPr>
                <w:noProof/>
                <w:webHidden/>
              </w:rPr>
              <w:fldChar w:fldCharType="separate"/>
            </w:r>
            <w:r w:rsidR="0095405A">
              <w:rPr>
                <w:noProof/>
                <w:webHidden/>
              </w:rPr>
              <w:t>4</w:t>
            </w:r>
            <w:r w:rsidR="0095405A">
              <w:rPr>
                <w:noProof/>
                <w:webHidden/>
              </w:rPr>
              <w:fldChar w:fldCharType="end"/>
            </w:r>
          </w:hyperlink>
        </w:p>
        <w:p w14:paraId="2A4D721B" w14:textId="76FD3EC4" w:rsidR="0095405A" w:rsidRDefault="00331F6B">
          <w:pPr>
            <w:pStyle w:val="31"/>
            <w:tabs>
              <w:tab w:val="left" w:pos="1920"/>
              <w:tab w:val="right" w:leader="dot" w:pos="8494"/>
            </w:tabs>
            <w:rPr>
              <w:noProof/>
            </w:rPr>
          </w:pPr>
          <w:hyperlink w:anchor="_Toc81980027" w:history="1">
            <w:r w:rsidR="0095405A" w:rsidRPr="00EC71FA">
              <w:rPr>
                <w:rStyle w:val="ac"/>
                <w:noProof/>
              </w:rPr>
              <w:t>2.2.3</w:t>
            </w:r>
            <w:r w:rsidR="0095405A">
              <w:rPr>
                <w:noProof/>
              </w:rPr>
              <w:tab/>
            </w:r>
            <w:r w:rsidR="0095405A" w:rsidRPr="00EC71FA">
              <w:rPr>
                <w:rStyle w:val="ac"/>
                <w:noProof/>
              </w:rPr>
              <w:t>Udacity</w:t>
            </w:r>
            <w:r w:rsidR="0095405A">
              <w:rPr>
                <w:noProof/>
                <w:webHidden/>
              </w:rPr>
              <w:tab/>
            </w:r>
            <w:r w:rsidR="0095405A">
              <w:rPr>
                <w:noProof/>
                <w:webHidden/>
              </w:rPr>
              <w:fldChar w:fldCharType="begin"/>
            </w:r>
            <w:r w:rsidR="0095405A">
              <w:rPr>
                <w:noProof/>
                <w:webHidden/>
              </w:rPr>
              <w:instrText xml:space="preserve"> PAGEREF _Toc81980027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781F3E30" w14:textId="7C5886DD" w:rsidR="0095405A" w:rsidRDefault="00331F6B">
          <w:pPr>
            <w:pStyle w:val="21"/>
            <w:tabs>
              <w:tab w:val="left" w:pos="1200"/>
              <w:tab w:val="right" w:leader="dot" w:pos="8494"/>
            </w:tabs>
            <w:rPr>
              <w:noProof/>
            </w:rPr>
          </w:pPr>
          <w:hyperlink w:anchor="_Toc81980028" w:history="1">
            <w:r w:rsidR="0095405A" w:rsidRPr="00EC71FA">
              <w:rPr>
                <w:rStyle w:val="ac"/>
                <w:noProof/>
              </w:rPr>
              <w:t>2.3</w:t>
            </w:r>
            <w:r w:rsidR="0095405A">
              <w:rPr>
                <w:noProof/>
              </w:rPr>
              <w:tab/>
            </w:r>
            <w:r w:rsidR="0095405A" w:rsidRPr="00EC71FA">
              <w:rPr>
                <w:rStyle w:val="ac"/>
                <w:rFonts w:hint="eastAsia"/>
                <w:noProof/>
              </w:rPr>
              <w:t>遠距教學方法</w:t>
            </w:r>
            <w:r w:rsidR="0095405A" w:rsidRPr="00EC71FA">
              <w:rPr>
                <w:rStyle w:val="ac"/>
                <w:noProof/>
              </w:rPr>
              <w:t>(</w:t>
            </w:r>
            <w:r w:rsidR="0095405A" w:rsidRPr="00EC71FA">
              <w:rPr>
                <w:rStyle w:val="ac"/>
                <w:rFonts w:ascii="Helvetica" w:hAnsi="Helvetica"/>
                <w:noProof/>
              </w:rPr>
              <w:t>distance learning</w:t>
            </w:r>
            <w:r w:rsidR="0095405A" w:rsidRPr="00EC71FA">
              <w:rPr>
                <w:rStyle w:val="ac"/>
                <w:noProof/>
              </w:rPr>
              <w:t>)</w:t>
            </w:r>
            <w:r w:rsidR="0095405A">
              <w:rPr>
                <w:noProof/>
                <w:webHidden/>
              </w:rPr>
              <w:tab/>
            </w:r>
            <w:r w:rsidR="0095405A">
              <w:rPr>
                <w:noProof/>
                <w:webHidden/>
              </w:rPr>
              <w:fldChar w:fldCharType="begin"/>
            </w:r>
            <w:r w:rsidR="0095405A">
              <w:rPr>
                <w:noProof/>
                <w:webHidden/>
              </w:rPr>
              <w:instrText xml:space="preserve"> PAGEREF _Toc81980028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61A1A31C" w14:textId="57C473C4" w:rsidR="0095405A" w:rsidRDefault="00331F6B">
          <w:pPr>
            <w:pStyle w:val="31"/>
            <w:tabs>
              <w:tab w:val="left" w:pos="1920"/>
              <w:tab w:val="right" w:leader="dot" w:pos="8494"/>
            </w:tabs>
            <w:rPr>
              <w:noProof/>
            </w:rPr>
          </w:pPr>
          <w:hyperlink w:anchor="_Toc81980029" w:history="1">
            <w:r w:rsidR="0095405A" w:rsidRPr="00EC71FA">
              <w:rPr>
                <w:rStyle w:val="ac"/>
                <w:noProof/>
              </w:rPr>
              <w:t>2.3.1</w:t>
            </w:r>
            <w:r w:rsidR="0095405A">
              <w:rPr>
                <w:noProof/>
              </w:rPr>
              <w:tab/>
            </w:r>
            <w:r w:rsidR="0095405A" w:rsidRPr="00EC71FA">
              <w:rPr>
                <w:rStyle w:val="ac"/>
                <w:rFonts w:hint="eastAsia"/>
                <w:noProof/>
              </w:rPr>
              <w:t>同步教學</w:t>
            </w:r>
            <w:r w:rsidR="0095405A">
              <w:rPr>
                <w:noProof/>
                <w:webHidden/>
              </w:rPr>
              <w:tab/>
            </w:r>
            <w:r w:rsidR="0095405A">
              <w:rPr>
                <w:noProof/>
                <w:webHidden/>
              </w:rPr>
              <w:fldChar w:fldCharType="begin"/>
            </w:r>
            <w:r w:rsidR="0095405A">
              <w:rPr>
                <w:noProof/>
                <w:webHidden/>
              </w:rPr>
              <w:instrText xml:space="preserve"> PAGEREF _Toc81980029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10FB43C3" w14:textId="78A0DD96" w:rsidR="0095405A" w:rsidRDefault="00331F6B">
          <w:pPr>
            <w:pStyle w:val="31"/>
            <w:tabs>
              <w:tab w:val="left" w:pos="1920"/>
              <w:tab w:val="right" w:leader="dot" w:pos="8494"/>
            </w:tabs>
            <w:rPr>
              <w:noProof/>
            </w:rPr>
          </w:pPr>
          <w:hyperlink w:anchor="_Toc81980030" w:history="1">
            <w:r w:rsidR="0095405A" w:rsidRPr="00EC71FA">
              <w:rPr>
                <w:rStyle w:val="ac"/>
                <w:noProof/>
              </w:rPr>
              <w:t>2.3.2</w:t>
            </w:r>
            <w:r w:rsidR="0095405A">
              <w:rPr>
                <w:noProof/>
              </w:rPr>
              <w:tab/>
            </w:r>
            <w:r w:rsidR="0095405A" w:rsidRPr="00EC71FA">
              <w:rPr>
                <w:rStyle w:val="ac"/>
                <w:rFonts w:hint="eastAsia"/>
                <w:noProof/>
              </w:rPr>
              <w:t>非同步教學</w:t>
            </w:r>
            <w:r w:rsidR="0095405A">
              <w:rPr>
                <w:noProof/>
                <w:webHidden/>
              </w:rPr>
              <w:tab/>
            </w:r>
            <w:r w:rsidR="0095405A">
              <w:rPr>
                <w:noProof/>
                <w:webHidden/>
              </w:rPr>
              <w:fldChar w:fldCharType="begin"/>
            </w:r>
            <w:r w:rsidR="0095405A">
              <w:rPr>
                <w:noProof/>
                <w:webHidden/>
              </w:rPr>
              <w:instrText xml:space="preserve"> PAGEREF _Toc81980030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12635A79" w14:textId="2EC94357" w:rsidR="0095405A" w:rsidRDefault="00331F6B">
          <w:pPr>
            <w:pStyle w:val="21"/>
            <w:tabs>
              <w:tab w:val="left" w:pos="1200"/>
              <w:tab w:val="right" w:leader="dot" w:pos="8494"/>
            </w:tabs>
            <w:rPr>
              <w:noProof/>
            </w:rPr>
          </w:pPr>
          <w:hyperlink w:anchor="_Toc81980031" w:history="1">
            <w:r w:rsidR="0095405A" w:rsidRPr="00EC71FA">
              <w:rPr>
                <w:rStyle w:val="ac"/>
                <w:rFonts w:ascii="標楷體" w:hAnsi="標楷體"/>
                <w:noProof/>
              </w:rPr>
              <w:t>2.4</w:t>
            </w:r>
            <w:r w:rsidR="0095405A">
              <w:rPr>
                <w:noProof/>
              </w:rPr>
              <w:tab/>
            </w:r>
            <w:r w:rsidR="0095405A" w:rsidRPr="00EC71FA">
              <w:rPr>
                <w:rStyle w:val="ac"/>
                <w:rFonts w:hint="eastAsia"/>
                <w:noProof/>
              </w:rPr>
              <w:t>學習歷程</w:t>
            </w:r>
            <w:r w:rsidR="0095405A" w:rsidRPr="00EC71FA">
              <w:rPr>
                <w:rStyle w:val="ac"/>
                <w:noProof/>
              </w:rPr>
              <w:t>(Learning journey)</w:t>
            </w:r>
            <w:r w:rsidR="0095405A">
              <w:rPr>
                <w:noProof/>
                <w:webHidden/>
              </w:rPr>
              <w:tab/>
            </w:r>
            <w:r w:rsidR="0095405A">
              <w:rPr>
                <w:noProof/>
                <w:webHidden/>
              </w:rPr>
              <w:fldChar w:fldCharType="begin"/>
            </w:r>
            <w:r w:rsidR="0095405A">
              <w:rPr>
                <w:noProof/>
                <w:webHidden/>
              </w:rPr>
              <w:instrText xml:space="preserve"> PAGEREF _Toc81980031 \h </w:instrText>
            </w:r>
            <w:r w:rsidR="0095405A">
              <w:rPr>
                <w:noProof/>
                <w:webHidden/>
              </w:rPr>
            </w:r>
            <w:r w:rsidR="0095405A">
              <w:rPr>
                <w:noProof/>
                <w:webHidden/>
              </w:rPr>
              <w:fldChar w:fldCharType="separate"/>
            </w:r>
            <w:r w:rsidR="0095405A">
              <w:rPr>
                <w:noProof/>
                <w:webHidden/>
              </w:rPr>
              <w:t>5</w:t>
            </w:r>
            <w:r w:rsidR="0095405A">
              <w:rPr>
                <w:noProof/>
                <w:webHidden/>
              </w:rPr>
              <w:fldChar w:fldCharType="end"/>
            </w:r>
          </w:hyperlink>
        </w:p>
        <w:p w14:paraId="08928424" w14:textId="68B5BDBB" w:rsidR="0095405A" w:rsidRDefault="00331F6B">
          <w:pPr>
            <w:pStyle w:val="31"/>
            <w:tabs>
              <w:tab w:val="left" w:pos="1920"/>
              <w:tab w:val="right" w:leader="dot" w:pos="8494"/>
            </w:tabs>
            <w:rPr>
              <w:noProof/>
            </w:rPr>
          </w:pPr>
          <w:hyperlink w:anchor="_Toc81980032" w:history="1">
            <w:r w:rsidR="0095405A" w:rsidRPr="00EC71FA">
              <w:rPr>
                <w:rStyle w:val="ac"/>
                <w:noProof/>
              </w:rPr>
              <w:t>2.4.1</w:t>
            </w:r>
            <w:r w:rsidR="0095405A">
              <w:rPr>
                <w:noProof/>
              </w:rPr>
              <w:tab/>
            </w:r>
            <w:r w:rsidR="0095405A" w:rsidRPr="00EC71FA">
              <w:rPr>
                <w:rStyle w:val="ac"/>
                <w:rFonts w:hint="eastAsia"/>
                <w:noProof/>
              </w:rPr>
              <w:t>短程學習</w:t>
            </w:r>
            <w:r w:rsidR="0095405A" w:rsidRPr="00EC71FA">
              <w:rPr>
                <w:rStyle w:val="ac"/>
                <w:noProof/>
              </w:rPr>
              <w:t>(short term learning)</w:t>
            </w:r>
            <w:r w:rsidR="0095405A">
              <w:rPr>
                <w:noProof/>
                <w:webHidden/>
              </w:rPr>
              <w:tab/>
            </w:r>
            <w:r w:rsidR="0095405A">
              <w:rPr>
                <w:noProof/>
                <w:webHidden/>
              </w:rPr>
              <w:fldChar w:fldCharType="begin"/>
            </w:r>
            <w:r w:rsidR="0095405A">
              <w:rPr>
                <w:noProof/>
                <w:webHidden/>
              </w:rPr>
              <w:instrText xml:space="preserve"> PAGEREF _Toc81980032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77E404AF" w14:textId="7415E7A3" w:rsidR="0095405A" w:rsidRDefault="00331F6B">
          <w:pPr>
            <w:pStyle w:val="31"/>
            <w:tabs>
              <w:tab w:val="left" w:pos="1920"/>
              <w:tab w:val="right" w:leader="dot" w:pos="8494"/>
            </w:tabs>
            <w:rPr>
              <w:noProof/>
            </w:rPr>
          </w:pPr>
          <w:hyperlink w:anchor="_Toc81980033" w:history="1">
            <w:r w:rsidR="0095405A" w:rsidRPr="00EC71FA">
              <w:rPr>
                <w:rStyle w:val="ac"/>
                <w:noProof/>
              </w:rPr>
              <w:t>2.4.2</w:t>
            </w:r>
            <w:r w:rsidR="0095405A">
              <w:rPr>
                <w:noProof/>
              </w:rPr>
              <w:tab/>
            </w:r>
            <w:r w:rsidR="0095405A" w:rsidRPr="00EC71FA">
              <w:rPr>
                <w:rStyle w:val="ac"/>
                <w:rFonts w:hint="eastAsia"/>
                <w:noProof/>
              </w:rPr>
              <w:t>學習分析</w:t>
            </w:r>
            <w:r w:rsidR="0095405A" w:rsidRPr="00EC71FA">
              <w:rPr>
                <w:rStyle w:val="ac"/>
                <w:noProof/>
              </w:rPr>
              <w:t>(Learning Analytics)</w:t>
            </w:r>
            <w:r w:rsidR="0095405A">
              <w:rPr>
                <w:noProof/>
                <w:webHidden/>
              </w:rPr>
              <w:tab/>
            </w:r>
            <w:r w:rsidR="0095405A">
              <w:rPr>
                <w:noProof/>
                <w:webHidden/>
              </w:rPr>
              <w:fldChar w:fldCharType="begin"/>
            </w:r>
            <w:r w:rsidR="0095405A">
              <w:rPr>
                <w:noProof/>
                <w:webHidden/>
              </w:rPr>
              <w:instrText xml:space="preserve"> PAGEREF _Toc81980033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0194A2D7" w14:textId="2FAB9A72" w:rsidR="0095405A" w:rsidRDefault="00331F6B">
          <w:pPr>
            <w:pStyle w:val="21"/>
            <w:tabs>
              <w:tab w:val="left" w:pos="1200"/>
              <w:tab w:val="right" w:leader="dot" w:pos="8494"/>
            </w:tabs>
            <w:rPr>
              <w:noProof/>
            </w:rPr>
          </w:pPr>
          <w:hyperlink w:anchor="_Toc81980034" w:history="1">
            <w:r w:rsidR="0095405A" w:rsidRPr="00EC71FA">
              <w:rPr>
                <w:rStyle w:val="ac"/>
                <w:noProof/>
              </w:rPr>
              <w:t>2.5</w:t>
            </w:r>
            <w:r w:rsidR="0095405A">
              <w:rPr>
                <w:noProof/>
              </w:rPr>
              <w:tab/>
            </w:r>
            <w:r w:rsidR="0095405A" w:rsidRPr="00EC71FA">
              <w:rPr>
                <w:rStyle w:val="ac"/>
                <w:rFonts w:hint="eastAsia"/>
                <w:noProof/>
              </w:rPr>
              <w:t>視覺回應</w:t>
            </w:r>
            <w:r w:rsidR="0095405A" w:rsidRPr="00EC71FA">
              <w:rPr>
                <w:rStyle w:val="ac"/>
                <w:noProof/>
              </w:rPr>
              <w:t>(Visual response)</w:t>
            </w:r>
            <w:r w:rsidR="0095405A">
              <w:rPr>
                <w:noProof/>
                <w:webHidden/>
              </w:rPr>
              <w:tab/>
            </w:r>
            <w:r w:rsidR="0095405A">
              <w:rPr>
                <w:noProof/>
                <w:webHidden/>
              </w:rPr>
              <w:fldChar w:fldCharType="begin"/>
            </w:r>
            <w:r w:rsidR="0095405A">
              <w:rPr>
                <w:noProof/>
                <w:webHidden/>
              </w:rPr>
              <w:instrText xml:space="preserve"> PAGEREF _Toc81980034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3E37CFEC" w14:textId="2F787771" w:rsidR="0095405A" w:rsidRDefault="00331F6B">
          <w:pPr>
            <w:pStyle w:val="31"/>
            <w:tabs>
              <w:tab w:val="left" w:pos="1920"/>
              <w:tab w:val="right" w:leader="dot" w:pos="8494"/>
            </w:tabs>
            <w:rPr>
              <w:noProof/>
            </w:rPr>
          </w:pPr>
          <w:hyperlink w:anchor="_Toc81980035" w:history="1">
            <w:r w:rsidR="0095405A" w:rsidRPr="00EC71FA">
              <w:rPr>
                <w:rStyle w:val="ac"/>
                <w:noProof/>
              </w:rPr>
              <w:t>2.5.1</w:t>
            </w:r>
            <w:r w:rsidR="0095405A">
              <w:rPr>
                <w:noProof/>
              </w:rPr>
              <w:tab/>
            </w:r>
            <w:r w:rsidR="0095405A" w:rsidRPr="00EC71FA">
              <w:rPr>
                <w:rStyle w:val="ac"/>
                <w:rFonts w:hint="eastAsia"/>
                <w:noProof/>
              </w:rPr>
              <w:t>視覺回應系統</w:t>
            </w:r>
            <w:r w:rsidR="0095405A" w:rsidRPr="00EC71FA">
              <w:rPr>
                <w:rStyle w:val="ac"/>
                <w:noProof/>
              </w:rPr>
              <w:t>(Visual response system)</w:t>
            </w:r>
            <w:r w:rsidR="0095405A">
              <w:rPr>
                <w:noProof/>
                <w:webHidden/>
              </w:rPr>
              <w:tab/>
            </w:r>
            <w:r w:rsidR="0095405A">
              <w:rPr>
                <w:noProof/>
                <w:webHidden/>
              </w:rPr>
              <w:fldChar w:fldCharType="begin"/>
            </w:r>
            <w:r w:rsidR="0095405A">
              <w:rPr>
                <w:noProof/>
                <w:webHidden/>
              </w:rPr>
              <w:instrText xml:space="preserve"> PAGEREF _Toc81980035 \h </w:instrText>
            </w:r>
            <w:r w:rsidR="0095405A">
              <w:rPr>
                <w:noProof/>
                <w:webHidden/>
              </w:rPr>
            </w:r>
            <w:r w:rsidR="0095405A">
              <w:rPr>
                <w:noProof/>
                <w:webHidden/>
              </w:rPr>
              <w:fldChar w:fldCharType="separate"/>
            </w:r>
            <w:r w:rsidR="0095405A">
              <w:rPr>
                <w:noProof/>
                <w:webHidden/>
              </w:rPr>
              <w:t>6</w:t>
            </w:r>
            <w:r w:rsidR="0095405A">
              <w:rPr>
                <w:noProof/>
                <w:webHidden/>
              </w:rPr>
              <w:fldChar w:fldCharType="end"/>
            </w:r>
          </w:hyperlink>
        </w:p>
        <w:p w14:paraId="7E3064F4" w14:textId="4F9D5C3C" w:rsidR="0095405A" w:rsidRDefault="00331F6B">
          <w:pPr>
            <w:pStyle w:val="11"/>
            <w:tabs>
              <w:tab w:val="left" w:pos="1200"/>
              <w:tab w:val="right" w:leader="dot" w:pos="8494"/>
            </w:tabs>
            <w:rPr>
              <w:noProof/>
            </w:rPr>
          </w:pPr>
          <w:hyperlink w:anchor="_Toc81980036" w:history="1">
            <w:r w:rsidR="0095405A" w:rsidRPr="00EC71FA">
              <w:rPr>
                <w:rStyle w:val="ac"/>
                <w:rFonts w:ascii="標楷體" w:eastAsia="標楷體" w:hAnsi="標楷體" w:cs="Times New Roman" w:hint="eastAsia"/>
                <w:noProof/>
              </w:rPr>
              <w:t>第三章</w:t>
            </w:r>
            <w:r w:rsidR="0095405A">
              <w:rPr>
                <w:noProof/>
              </w:rPr>
              <w:tab/>
            </w:r>
            <w:r w:rsidR="0095405A" w:rsidRPr="00EC71FA">
              <w:rPr>
                <w:rStyle w:val="ac"/>
                <w:rFonts w:ascii="標楷體" w:eastAsia="標楷體" w:hAnsi="標楷體" w:cs="Times New Roman" w:hint="eastAsia"/>
                <w:noProof/>
              </w:rPr>
              <w:t>研究方法</w:t>
            </w:r>
            <w:r w:rsidR="0095405A">
              <w:rPr>
                <w:noProof/>
                <w:webHidden/>
              </w:rPr>
              <w:tab/>
            </w:r>
            <w:r w:rsidR="0095405A">
              <w:rPr>
                <w:noProof/>
                <w:webHidden/>
              </w:rPr>
              <w:fldChar w:fldCharType="begin"/>
            </w:r>
            <w:r w:rsidR="0095405A">
              <w:rPr>
                <w:noProof/>
                <w:webHidden/>
              </w:rPr>
              <w:instrText xml:space="preserve"> PAGEREF _Toc81980036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219DD03D" w14:textId="64B96F59" w:rsidR="0095405A" w:rsidRDefault="00331F6B">
          <w:pPr>
            <w:pStyle w:val="21"/>
            <w:tabs>
              <w:tab w:val="left" w:pos="1200"/>
              <w:tab w:val="right" w:leader="dot" w:pos="8494"/>
            </w:tabs>
            <w:rPr>
              <w:noProof/>
            </w:rPr>
          </w:pPr>
          <w:hyperlink w:anchor="_Toc81980037" w:history="1">
            <w:r w:rsidR="0095405A" w:rsidRPr="00EC71FA">
              <w:rPr>
                <w:rStyle w:val="ac"/>
                <w:noProof/>
              </w:rPr>
              <w:t>3.1</w:t>
            </w:r>
            <w:r w:rsidR="0095405A">
              <w:rPr>
                <w:noProof/>
              </w:rPr>
              <w:tab/>
            </w:r>
            <w:r w:rsidR="0095405A" w:rsidRPr="00EC71FA">
              <w:rPr>
                <w:rStyle w:val="ac"/>
                <w:rFonts w:hint="eastAsia"/>
                <w:noProof/>
              </w:rPr>
              <w:t>研究工具</w:t>
            </w:r>
            <w:r w:rsidR="0095405A">
              <w:rPr>
                <w:noProof/>
                <w:webHidden/>
              </w:rPr>
              <w:tab/>
            </w:r>
            <w:r w:rsidR="0095405A">
              <w:rPr>
                <w:noProof/>
                <w:webHidden/>
              </w:rPr>
              <w:fldChar w:fldCharType="begin"/>
            </w:r>
            <w:r w:rsidR="0095405A">
              <w:rPr>
                <w:noProof/>
                <w:webHidden/>
              </w:rPr>
              <w:instrText xml:space="preserve"> PAGEREF _Toc81980037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3E4A87B5" w14:textId="2F26B1E8" w:rsidR="0095405A" w:rsidRDefault="00331F6B">
          <w:pPr>
            <w:pStyle w:val="31"/>
            <w:tabs>
              <w:tab w:val="left" w:pos="1920"/>
              <w:tab w:val="right" w:leader="dot" w:pos="8494"/>
            </w:tabs>
            <w:rPr>
              <w:noProof/>
            </w:rPr>
          </w:pPr>
          <w:hyperlink w:anchor="_Toc81980038" w:history="1">
            <w:r w:rsidR="0095405A" w:rsidRPr="00EC71FA">
              <w:rPr>
                <w:rStyle w:val="ac"/>
                <w:noProof/>
              </w:rPr>
              <w:t>3.1.1</w:t>
            </w:r>
            <w:r w:rsidR="0095405A">
              <w:rPr>
                <w:noProof/>
              </w:rPr>
              <w:tab/>
            </w:r>
            <w:r w:rsidR="0095405A" w:rsidRPr="00EC71FA">
              <w:rPr>
                <w:rStyle w:val="ac"/>
                <w:noProof/>
              </w:rPr>
              <w:t>Moodle plugin</w:t>
            </w:r>
            <w:r w:rsidR="0095405A">
              <w:rPr>
                <w:noProof/>
                <w:webHidden/>
              </w:rPr>
              <w:tab/>
            </w:r>
            <w:r w:rsidR="0095405A">
              <w:rPr>
                <w:noProof/>
                <w:webHidden/>
              </w:rPr>
              <w:fldChar w:fldCharType="begin"/>
            </w:r>
            <w:r w:rsidR="0095405A">
              <w:rPr>
                <w:noProof/>
                <w:webHidden/>
              </w:rPr>
              <w:instrText xml:space="preserve"> PAGEREF _Toc81980038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4C44F289" w14:textId="523C7DE7" w:rsidR="0095405A" w:rsidRDefault="00331F6B">
          <w:pPr>
            <w:pStyle w:val="31"/>
            <w:tabs>
              <w:tab w:val="left" w:pos="1920"/>
              <w:tab w:val="right" w:leader="dot" w:pos="8494"/>
            </w:tabs>
            <w:rPr>
              <w:noProof/>
            </w:rPr>
          </w:pPr>
          <w:hyperlink w:anchor="_Toc81980039" w:history="1">
            <w:r w:rsidR="0095405A" w:rsidRPr="00EC71FA">
              <w:rPr>
                <w:rStyle w:val="ac"/>
                <w:noProof/>
              </w:rPr>
              <w:t>3.1.2</w:t>
            </w:r>
            <w:r w:rsidR="0095405A">
              <w:rPr>
                <w:noProof/>
              </w:rPr>
              <w:tab/>
            </w:r>
            <w:r w:rsidR="0095405A" w:rsidRPr="00EC71FA">
              <w:rPr>
                <w:rStyle w:val="ac"/>
                <w:noProof/>
              </w:rPr>
              <w:t>PHP</w:t>
            </w:r>
            <w:r w:rsidR="0095405A">
              <w:rPr>
                <w:noProof/>
                <w:webHidden/>
              </w:rPr>
              <w:tab/>
            </w:r>
            <w:r w:rsidR="0095405A">
              <w:rPr>
                <w:noProof/>
                <w:webHidden/>
              </w:rPr>
              <w:fldChar w:fldCharType="begin"/>
            </w:r>
            <w:r w:rsidR="0095405A">
              <w:rPr>
                <w:noProof/>
                <w:webHidden/>
              </w:rPr>
              <w:instrText xml:space="preserve"> PAGEREF _Toc81980039 \h </w:instrText>
            </w:r>
            <w:r w:rsidR="0095405A">
              <w:rPr>
                <w:noProof/>
                <w:webHidden/>
              </w:rPr>
            </w:r>
            <w:r w:rsidR="0095405A">
              <w:rPr>
                <w:noProof/>
                <w:webHidden/>
              </w:rPr>
              <w:fldChar w:fldCharType="separate"/>
            </w:r>
            <w:r w:rsidR="0095405A">
              <w:rPr>
                <w:noProof/>
                <w:webHidden/>
              </w:rPr>
              <w:t>8</w:t>
            </w:r>
            <w:r w:rsidR="0095405A">
              <w:rPr>
                <w:noProof/>
                <w:webHidden/>
              </w:rPr>
              <w:fldChar w:fldCharType="end"/>
            </w:r>
          </w:hyperlink>
        </w:p>
        <w:p w14:paraId="0C194C10" w14:textId="449B8255" w:rsidR="0095405A" w:rsidRDefault="00331F6B">
          <w:pPr>
            <w:pStyle w:val="31"/>
            <w:tabs>
              <w:tab w:val="left" w:pos="1920"/>
              <w:tab w:val="right" w:leader="dot" w:pos="8494"/>
            </w:tabs>
            <w:rPr>
              <w:noProof/>
            </w:rPr>
          </w:pPr>
          <w:hyperlink w:anchor="_Toc81980040" w:history="1">
            <w:r w:rsidR="0095405A" w:rsidRPr="00EC71FA">
              <w:rPr>
                <w:rStyle w:val="ac"/>
                <w:noProof/>
              </w:rPr>
              <w:t>3.1.3</w:t>
            </w:r>
            <w:r w:rsidR="0095405A">
              <w:rPr>
                <w:noProof/>
              </w:rPr>
              <w:tab/>
            </w:r>
            <w:r w:rsidR="0095405A" w:rsidRPr="00EC71FA">
              <w:rPr>
                <w:rStyle w:val="ac"/>
                <w:noProof/>
              </w:rPr>
              <w:t>SQL</w:t>
            </w:r>
            <w:r w:rsidR="0095405A">
              <w:rPr>
                <w:noProof/>
                <w:webHidden/>
              </w:rPr>
              <w:tab/>
            </w:r>
            <w:r w:rsidR="0095405A">
              <w:rPr>
                <w:noProof/>
                <w:webHidden/>
              </w:rPr>
              <w:fldChar w:fldCharType="begin"/>
            </w:r>
            <w:r w:rsidR="0095405A">
              <w:rPr>
                <w:noProof/>
                <w:webHidden/>
              </w:rPr>
              <w:instrText xml:space="preserve"> PAGEREF _Toc81980040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4187B091" w14:textId="70DD91A2" w:rsidR="0095405A" w:rsidRDefault="00331F6B">
          <w:pPr>
            <w:pStyle w:val="31"/>
            <w:tabs>
              <w:tab w:val="left" w:pos="1920"/>
              <w:tab w:val="right" w:leader="dot" w:pos="8494"/>
            </w:tabs>
            <w:rPr>
              <w:noProof/>
            </w:rPr>
          </w:pPr>
          <w:hyperlink w:anchor="_Toc81980041" w:history="1">
            <w:r w:rsidR="0095405A" w:rsidRPr="00EC71FA">
              <w:rPr>
                <w:rStyle w:val="ac"/>
                <w:noProof/>
              </w:rPr>
              <w:t>3.1.4</w:t>
            </w:r>
            <w:r w:rsidR="0095405A">
              <w:rPr>
                <w:noProof/>
              </w:rPr>
              <w:tab/>
            </w:r>
            <w:r w:rsidR="0095405A" w:rsidRPr="00EC71FA">
              <w:rPr>
                <w:rStyle w:val="ac"/>
                <w:noProof/>
              </w:rPr>
              <w:t>Google chart API</w:t>
            </w:r>
            <w:r w:rsidR="0095405A">
              <w:rPr>
                <w:noProof/>
                <w:webHidden/>
              </w:rPr>
              <w:tab/>
            </w:r>
            <w:r w:rsidR="0095405A">
              <w:rPr>
                <w:noProof/>
                <w:webHidden/>
              </w:rPr>
              <w:fldChar w:fldCharType="begin"/>
            </w:r>
            <w:r w:rsidR="0095405A">
              <w:rPr>
                <w:noProof/>
                <w:webHidden/>
              </w:rPr>
              <w:instrText xml:space="preserve"> PAGEREF _Toc81980041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0D8D91B5" w14:textId="34C108D4" w:rsidR="0095405A" w:rsidRDefault="00331F6B">
          <w:pPr>
            <w:pStyle w:val="21"/>
            <w:tabs>
              <w:tab w:val="left" w:pos="1200"/>
              <w:tab w:val="right" w:leader="dot" w:pos="8494"/>
            </w:tabs>
            <w:rPr>
              <w:noProof/>
            </w:rPr>
          </w:pPr>
          <w:hyperlink w:anchor="_Toc81980042" w:history="1">
            <w:r w:rsidR="0095405A" w:rsidRPr="00EC71FA">
              <w:rPr>
                <w:rStyle w:val="ac"/>
                <w:noProof/>
              </w:rPr>
              <w:t>3.2</w:t>
            </w:r>
            <w:r w:rsidR="0095405A">
              <w:rPr>
                <w:noProof/>
              </w:rPr>
              <w:tab/>
            </w:r>
            <w:r w:rsidR="0095405A" w:rsidRPr="00EC71FA">
              <w:rPr>
                <w:rStyle w:val="ac"/>
                <w:noProof/>
              </w:rPr>
              <w:t>Moodle Learning Activity</w:t>
            </w:r>
            <w:r w:rsidR="0095405A">
              <w:rPr>
                <w:noProof/>
                <w:webHidden/>
              </w:rPr>
              <w:tab/>
            </w:r>
            <w:r w:rsidR="0095405A">
              <w:rPr>
                <w:noProof/>
                <w:webHidden/>
              </w:rPr>
              <w:fldChar w:fldCharType="begin"/>
            </w:r>
            <w:r w:rsidR="0095405A">
              <w:rPr>
                <w:noProof/>
                <w:webHidden/>
              </w:rPr>
              <w:instrText xml:space="preserve"> PAGEREF _Toc81980042 \h </w:instrText>
            </w:r>
            <w:r w:rsidR="0095405A">
              <w:rPr>
                <w:noProof/>
                <w:webHidden/>
              </w:rPr>
            </w:r>
            <w:r w:rsidR="0095405A">
              <w:rPr>
                <w:noProof/>
                <w:webHidden/>
              </w:rPr>
              <w:fldChar w:fldCharType="separate"/>
            </w:r>
            <w:r w:rsidR="0095405A">
              <w:rPr>
                <w:noProof/>
                <w:webHidden/>
              </w:rPr>
              <w:t>9</w:t>
            </w:r>
            <w:r w:rsidR="0095405A">
              <w:rPr>
                <w:noProof/>
                <w:webHidden/>
              </w:rPr>
              <w:fldChar w:fldCharType="end"/>
            </w:r>
          </w:hyperlink>
        </w:p>
        <w:p w14:paraId="0B1B76DE" w14:textId="4F51709B" w:rsidR="0095405A" w:rsidRDefault="00331F6B">
          <w:pPr>
            <w:pStyle w:val="31"/>
            <w:tabs>
              <w:tab w:val="left" w:pos="1920"/>
              <w:tab w:val="right" w:leader="dot" w:pos="8494"/>
            </w:tabs>
            <w:rPr>
              <w:noProof/>
            </w:rPr>
          </w:pPr>
          <w:hyperlink w:anchor="_Toc81980043" w:history="1">
            <w:r w:rsidR="0095405A" w:rsidRPr="00EC71FA">
              <w:rPr>
                <w:rStyle w:val="ac"/>
                <w:noProof/>
              </w:rPr>
              <w:t>3.2.1</w:t>
            </w:r>
            <w:r w:rsidR="0095405A">
              <w:rPr>
                <w:noProof/>
              </w:rPr>
              <w:tab/>
            </w:r>
            <w:r w:rsidR="0095405A" w:rsidRPr="00EC71FA">
              <w:rPr>
                <w:rStyle w:val="ac"/>
                <w:rFonts w:hint="eastAsia"/>
                <w:noProof/>
              </w:rPr>
              <w:t>作業活動</w:t>
            </w:r>
            <w:r w:rsidR="0095405A" w:rsidRPr="00EC71FA">
              <w:rPr>
                <w:rStyle w:val="ac"/>
                <w:noProof/>
              </w:rPr>
              <w:t>(Assignment Activities)</w:t>
            </w:r>
            <w:r w:rsidR="0095405A">
              <w:rPr>
                <w:noProof/>
                <w:webHidden/>
              </w:rPr>
              <w:tab/>
            </w:r>
            <w:r w:rsidR="0095405A">
              <w:rPr>
                <w:noProof/>
                <w:webHidden/>
              </w:rPr>
              <w:fldChar w:fldCharType="begin"/>
            </w:r>
            <w:r w:rsidR="0095405A">
              <w:rPr>
                <w:noProof/>
                <w:webHidden/>
              </w:rPr>
              <w:instrText xml:space="preserve"> PAGEREF _Toc81980043 \h </w:instrText>
            </w:r>
            <w:r w:rsidR="0095405A">
              <w:rPr>
                <w:noProof/>
                <w:webHidden/>
              </w:rPr>
            </w:r>
            <w:r w:rsidR="0095405A">
              <w:rPr>
                <w:noProof/>
                <w:webHidden/>
              </w:rPr>
              <w:fldChar w:fldCharType="separate"/>
            </w:r>
            <w:r w:rsidR="0095405A">
              <w:rPr>
                <w:noProof/>
                <w:webHidden/>
              </w:rPr>
              <w:t>10</w:t>
            </w:r>
            <w:r w:rsidR="0095405A">
              <w:rPr>
                <w:noProof/>
                <w:webHidden/>
              </w:rPr>
              <w:fldChar w:fldCharType="end"/>
            </w:r>
          </w:hyperlink>
        </w:p>
        <w:p w14:paraId="37ABD946" w14:textId="791DDA09" w:rsidR="0095405A" w:rsidRDefault="00331F6B">
          <w:pPr>
            <w:pStyle w:val="31"/>
            <w:tabs>
              <w:tab w:val="left" w:pos="1920"/>
              <w:tab w:val="right" w:leader="dot" w:pos="8494"/>
            </w:tabs>
            <w:rPr>
              <w:noProof/>
            </w:rPr>
          </w:pPr>
          <w:hyperlink w:anchor="_Toc81980044" w:history="1">
            <w:r w:rsidR="0095405A" w:rsidRPr="00EC71FA">
              <w:rPr>
                <w:rStyle w:val="ac"/>
                <w:noProof/>
              </w:rPr>
              <w:t>3.2.2</w:t>
            </w:r>
            <w:r w:rsidR="0095405A">
              <w:rPr>
                <w:noProof/>
              </w:rPr>
              <w:tab/>
            </w:r>
            <w:r w:rsidR="0095405A" w:rsidRPr="00EC71FA">
              <w:rPr>
                <w:rStyle w:val="ac"/>
                <w:rFonts w:hint="eastAsia"/>
                <w:noProof/>
              </w:rPr>
              <w:t>交流與合作活動</w:t>
            </w:r>
            <w:r w:rsidR="0095405A" w:rsidRPr="00EC71FA">
              <w:rPr>
                <w:rStyle w:val="ac"/>
                <w:noProof/>
              </w:rPr>
              <w:t>(Activities for Communication and Collaboration)</w:t>
            </w:r>
            <w:r w:rsidR="0095405A">
              <w:rPr>
                <w:noProof/>
                <w:webHidden/>
              </w:rPr>
              <w:tab/>
            </w:r>
            <w:r w:rsidR="0095405A">
              <w:rPr>
                <w:noProof/>
                <w:webHidden/>
              </w:rPr>
              <w:fldChar w:fldCharType="begin"/>
            </w:r>
            <w:r w:rsidR="0095405A">
              <w:rPr>
                <w:noProof/>
                <w:webHidden/>
              </w:rPr>
              <w:instrText xml:space="preserve"> PAGEREF _Toc81980044 \h </w:instrText>
            </w:r>
            <w:r w:rsidR="0095405A">
              <w:rPr>
                <w:noProof/>
                <w:webHidden/>
              </w:rPr>
            </w:r>
            <w:r w:rsidR="0095405A">
              <w:rPr>
                <w:noProof/>
                <w:webHidden/>
              </w:rPr>
              <w:fldChar w:fldCharType="separate"/>
            </w:r>
            <w:r w:rsidR="0095405A">
              <w:rPr>
                <w:noProof/>
                <w:webHidden/>
              </w:rPr>
              <w:t>11</w:t>
            </w:r>
            <w:r w:rsidR="0095405A">
              <w:rPr>
                <w:noProof/>
                <w:webHidden/>
              </w:rPr>
              <w:fldChar w:fldCharType="end"/>
            </w:r>
          </w:hyperlink>
        </w:p>
        <w:p w14:paraId="56BB15DD" w14:textId="5B8017D0" w:rsidR="0095405A" w:rsidRDefault="00331F6B">
          <w:pPr>
            <w:pStyle w:val="31"/>
            <w:tabs>
              <w:tab w:val="left" w:pos="1920"/>
              <w:tab w:val="right" w:leader="dot" w:pos="8494"/>
            </w:tabs>
            <w:rPr>
              <w:noProof/>
            </w:rPr>
          </w:pPr>
          <w:hyperlink w:anchor="_Toc81980045" w:history="1">
            <w:r w:rsidR="0095405A" w:rsidRPr="00EC71FA">
              <w:rPr>
                <w:rStyle w:val="ac"/>
                <w:noProof/>
              </w:rPr>
              <w:t>3.2.3</w:t>
            </w:r>
            <w:r w:rsidR="0095405A">
              <w:rPr>
                <w:noProof/>
              </w:rPr>
              <w:tab/>
            </w:r>
            <w:r w:rsidR="0095405A" w:rsidRPr="00EC71FA">
              <w:rPr>
                <w:rStyle w:val="ac"/>
                <w:rFonts w:hint="eastAsia"/>
                <w:noProof/>
              </w:rPr>
              <w:t>評估和問卷</w:t>
            </w:r>
            <w:r w:rsidR="0095405A" w:rsidRPr="00EC71FA">
              <w:rPr>
                <w:rStyle w:val="ac"/>
                <w:noProof/>
              </w:rPr>
              <w:t>(Assessments and Surveys)</w:t>
            </w:r>
            <w:r w:rsidR="0095405A">
              <w:rPr>
                <w:noProof/>
                <w:webHidden/>
              </w:rPr>
              <w:tab/>
            </w:r>
            <w:r w:rsidR="0095405A">
              <w:rPr>
                <w:noProof/>
                <w:webHidden/>
              </w:rPr>
              <w:fldChar w:fldCharType="begin"/>
            </w:r>
            <w:r w:rsidR="0095405A">
              <w:rPr>
                <w:noProof/>
                <w:webHidden/>
              </w:rPr>
              <w:instrText xml:space="preserve"> PAGEREF _Toc81980045 \h </w:instrText>
            </w:r>
            <w:r w:rsidR="0095405A">
              <w:rPr>
                <w:noProof/>
                <w:webHidden/>
              </w:rPr>
            </w:r>
            <w:r w:rsidR="0095405A">
              <w:rPr>
                <w:noProof/>
                <w:webHidden/>
              </w:rPr>
              <w:fldChar w:fldCharType="separate"/>
            </w:r>
            <w:r w:rsidR="0095405A">
              <w:rPr>
                <w:noProof/>
                <w:webHidden/>
              </w:rPr>
              <w:t>12</w:t>
            </w:r>
            <w:r w:rsidR="0095405A">
              <w:rPr>
                <w:noProof/>
                <w:webHidden/>
              </w:rPr>
              <w:fldChar w:fldCharType="end"/>
            </w:r>
          </w:hyperlink>
        </w:p>
        <w:p w14:paraId="6242AB68" w14:textId="7ADB472A" w:rsidR="0095405A" w:rsidRDefault="00331F6B">
          <w:pPr>
            <w:pStyle w:val="31"/>
            <w:tabs>
              <w:tab w:val="right" w:leader="dot" w:pos="8494"/>
            </w:tabs>
            <w:rPr>
              <w:noProof/>
            </w:rPr>
          </w:pPr>
          <w:hyperlink w:anchor="_Toc81980046" w:history="1">
            <w:r w:rsidR="0095405A" w:rsidRPr="00EC71FA">
              <w:rPr>
                <w:rStyle w:val="ac"/>
                <w:noProof/>
              </w:rPr>
              <w:t>3.2.4</w:t>
            </w:r>
            <w:r w:rsidR="0095405A" w:rsidRPr="00EC71FA">
              <w:rPr>
                <w:rStyle w:val="ac"/>
                <w:rFonts w:hint="eastAsia"/>
                <w:noProof/>
              </w:rPr>
              <w:t>學生管理工具</w:t>
            </w:r>
            <w:r w:rsidR="0095405A" w:rsidRPr="00EC71FA">
              <w:rPr>
                <w:rStyle w:val="ac"/>
                <w:noProof/>
              </w:rPr>
              <w:t>(Tools for Student Management)</w:t>
            </w:r>
            <w:r w:rsidR="0095405A">
              <w:rPr>
                <w:noProof/>
                <w:webHidden/>
              </w:rPr>
              <w:tab/>
            </w:r>
            <w:r w:rsidR="0095405A">
              <w:rPr>
                <w:noProof/>
                <w:webHidden/>
              </w:rPr>
              <w:fldChar w:fldCharType="begin"/>
            </w:r>
            <w:r w:rsidR="0095405A">
              <w:rPr>
                <w:noProof/>
                <w:webHidden/>
              </w:rPr>
              <w:instrText xml:space="preserve"> PAGEREF _Toc81980046 \h </w:instrText>
            </w:r>
            <w:r w:rsidR="0095405A">
              <w:rPr>
                <w:noProof/>
                <w:webHidden/>
              </w:rPr>
            </w:r>
            <w:r w:rsidR="0095405A">
              <w:rPr>
                <w:noProof/>
                <w:webHidden/>
              </w:rPr>
              <w:fldChar w:fldCharType="separate"/>
            </w:r>
            <w:r w:rsidR="0095405A">
              <w:rPr>
                <w:noProof/>
                <w:webHidden/>
              </w:rPr>
              <w:t>13</w:t>
            </w:r>
            <w:r w:rsidR="0095405A">
              <w:rPr>
                <w:noProof/>
                <w:webHidden/>
              </w:rPr>
              <w:fldChar w:fldCharType="end"/>
            </w:r>
          </w:hyperlink>
        </w:p>
        <w:p w14:paraId="32B692BE" w14:textId="66A228E1" w:rsidR="0095405A" w:rsidRDefault="00331F6B">
          <w:pPr>
            <w:pStyle w:val="31"/>
            <w:tabs>
              <w:tab w:val="right" w:leader="dot" w:pos="8494"/>
            </w:tabs>
            <w:rPr>
              <w:noProof/>
            </w:rPr>
          </w:pPr>
          <w:hyperlink w:anchor="_Toc81980047" w:history="1">
            <w:r w:rsidR="0095405A" w:rsidRPr="00EC71FA">
              <w:rPr>
                <w:rStyle w:val="ac"/>
                <w:noProof/>
              </w:rPr>
              <w:t>3.2.5</w:t>
            </w:r>
            <w:r w:rsidR="0095405A" w:rsidRPr="00EC71FA">
              <w:rPr>
                <w:rStyle w:val="ac"/>
                <w:rFonts w:hint="eastAsia"/>
                <w:noProof/>
              </w:rPr>
              <w:t>互動式內容</w:t>
            </w:r>
            <w:r w:rsidR="0095405A" w:rsidRPr="00EC71FA">
              <w:rPr>
                <w:rStyle w:val="ac"/>
                <w:noProof/>
              </w:rPr>
              <w:t>(Interactive Delivery of Content)</w:t>
            </w:r>
            <w:r w:rsidR="0095405A">
              <w:rPr>
                <w:noProof/>
                <w:webHidden/>
              </w:rPr>
              <w:tab/>
            </w:r>
            <w:r w:rsidR="0095405A">
              <w:rPr>
                <w:noProof/>
                <w:webHidden/>
              </w:rPr>
              <w:fldChar w:fldCharType="begin"/>
            </w:r>
            <w:r w:rsidR="0095405A">
              <w:rPr>
                <w:noProof/>
                <w:webHidden/>
              </w:rPr>
              <w:instrText xml:space="preserve"> PAGEREF _Toc81980047 \h </w:instrText>
            </w:r>
            <w:r w:rsidR="0095405A">
              <w:rPr>
                <w:noProof/>
                <w:webHidden/>
              </w:rPr>
            </w:r>
            <w:r w:rsidR="0095405A">
              <w:rPr>
                <w:noProof/>
                <w:webHidden/>
              </w:rPr>
              <w:fldChar w:fldCharType="separate"/>
            </w:r>
            <w:r w:rsidR="0095405A">
              <w:rPr>
                <w:noProof/>
                <w:webHidden/>
              </w:rPr>
              <w:t>14</w:t>
            </w:r>
            <w:r w:rsidR="0095405A">
              <w:rPr>
                <w:noProof/>
                <w:webHidden/>
              </w:rPr>
              <w:fldChar w:fldCharType="end"/>
            </w:r>
          </w:hyperlink>
        </w:p>
        <w:p w14:paraId="21285453" w14:textId="4904A679" w:rsidR="0095405A" w:rsidRDefault="00331F6B">
          <w:pPr>
            <w:pStyle w:val="21"/>
            <w:tabs>
              <w:tab w:val="left" w:pos="1200"/>
              <w:tab w:val="right" w:leader="dot" w:pos="8494"/>
            </w:tabs>
            <w:rPr>
              <w:noProof/>
            </w:rPr>
          </w:pPr>
          <w:hyperlink w:anchor="_Toc81980048" w:history="1">
            <w:r w:rsidR="0095405A" w:rsidRPr="00EC71FA">
              <w:rPr>
                <w:rStyle w:val="ac"/>
                <w:noProof/>
              </w:rPr>
              <w:t>3.3</w:t>
            </w:r>
            <w:r w:rsidR="0095405A">
              <w:rPr>
                <w:noProof/>
              </w:rPr>
              <w:tab/>
            </w:r>
            <w:r w:rsidR="0095405A" w:rsidRPr="00EC71FA">
              <w:rPr>
                <w:rStyle w:val="ac"/>
                <w:noProof/>
              </w:rPr>
              <w:t>Moodle plugin-point of view</w:t>
            </w:r>
            <w:r w:rsidR="0095405A">
              <w:rPr>
                <w:noProof/>
                <w:webHidden/>
              </w:rPr>
              <w:tab/>
            </w:r>
            <w:r w:rsidR="0095405A">
              <w:rPr>
                <w:noProof/>
                <w:webHidden/>
              </w:rPr>
              <w:fldChar w:fldCharType="begin"/>
            </w:r>
            <w:r w:rsidR="0095405A">
              <w:rPr>
                <w:noProof/>
                <w:webHidden/>
              </w:rPr>
              <w:instrText xml:space="preserve"> PAGEREF _Toc81980048 \h </w:instrText>
            </w:r>
            <w:r w:rsidR="0095405A">
              <w:rPr>
                <w:noProof/>
                <w:webHidden/>
              </w:rPr>
            </w:r>
            <w:r w:rsidR="0095405A">
              <w:rPr>
                <w:noProof/>
                <w:webHidden/>
              </w:rPr>
              <w:fldChar w:fldCharType="separate"/>
            </w:r>
            <w:r w:rsidR="0095405A">
              <w:rPr>
                <w:noProof/>
                <w:webHidden/>
              </w:rPr>
              <w:t>14</w:t>
            </w:r>
            <w:r w:rsidR="0095405A">
              <w:rPr>
                <w:noProof/>
                <w:webHidden/>
              </w:rPr>
              <w:fldChar w:fldCharType="end"/>
            </w:r>
          </w:hyperlink>
        </w:p>
        <w:p w14:paraId="2337AAB4" w14:textId="76820C2E" w:rsidR="0095405A" w:rsidRDefault="00331F6B">
          <w:pPr>
            <w:pStyle w:val="31"/>
            <w:tabs>
              <w:tab w:val="left" w:pos="1920"/>
              <w:tab w:val="right" w:leader="dot" w:pos="8494"/>
            </w:tabs>
            <w:rPr>
              <w:noProof/>
            </w:rPr>
          </w:pPr>
          <w:hyperlink w:anchor="_Toc81980049" w:history="1">
            <w:r w:rsidR="0095405A" w:rsidRPr="00EC71FA">
              <w:rPr>
                <w:rStyle w:val="ac"/>
                <w:noProof/>
              </w:rPr>
              <w:t>3.3.1</w:t>
            </w:r>
            <w:r w:rsidR="0095405A">
              <w:rPr>
                <w:noProof/>
              </w:rPr>
              <w:tab/>
            </w:r>
            <w:r w:rsidR="0095405A" w:rsidRPr="00EC71FA">
              <w:rPr>
                <w:rStyle w:val="ac"/>
                <w:noProof/>
              </w:rPr>
              <w:t>Point of view</w:t>
            </w:r>
            <w:r w:rsidR="0095405A" w:rsidRPr="00EC71FA">
              <w:rPr>
                <w:rStyle w:val="ac"/>
                <w:rFonts w:hint="eastAsia"/>
                <w:noProof/>
              </w:rPr>
              <w:t>資料表結構</w:t>
            </w:r>
            <w:r w:rsidR="0095405A">
              <w:rPr>
                <w:noProof/>
                <w:webHidden/>
              </w:rPr>
              <w:tab/>
            </w:r>
            <w:r w:rsidR="0095405A">
              <w:rPr>
                <w:noProof/>
                <w:webHidden/>
              </w:rPr>
              <w:fldChar w:fldCharType="begin"/>
            </w:r>
            <w:r w:rsidR="0095405A">
              <w:rPr>
                <w:noProof/>
                <w:webHidden/>
              </w:rPr>
              <w:instrText xml:space="preserve"> PAGEREF _Toc81980049 \h </w:instrText>
            </w:r>
            <w:r w:rsidR="0095405A">
              <w:rPr>
                <w:noProof/>
                <w:webHidden/>
              </w:rPr>
            </w:r>
            <w:r w:rsidR="0095405A">
              <w:rPr>
                <w:noProof/>
                <w:webHidden/>
              </w:rPr>
              <w:fldChar w:fldCharType="separate"/>
            </w:r>
            <w:r w:rsidR="0095405A">
              <w:rPr>
                <w:noProof/>
                <w:webHidden/>
              </w:rPr>
              <w:t>15</w:t>
            </w:r>
            <w:r w:rsidR="0095405A">
              <w:rPr>
                <w:noProof/>
                <w:webHidden/>
              </w:rPr>
              <w:fldChar w:fldCharType="end"/>
            </w:r>
          </w:hyperlink>
        </w:p>
        <w:p w14:paraId="299C77DC" w14:textId="003E8616" w:rsidR="0095405A" w:rsidRDefault="00331F6B">
          <w:pPr>
            <w:pStyle w:val="31"/>
            <w:tabs>
              <w:tab w:val="left" w:pos="1920"/>
              <w:tab w:val="right" w:leader="dot" w:pos="8494"/>
            </w:tabs>
            <w:rPr>
              <w:noProof/>
            </w:rPr>
          </w:pPr>
          <w:hyperlink w:anchor="_Toc81980050" w:history="1">
            <w:r w:rsidR="0095405A" w:rsidRPr="00EC71FA">
              <w:rPr>
                <w:rStyle w:val="ac"/>
                <w:noProof/>
              </w:rPr>
              <w:t>3.3.2</w:t>
            </w:r>
            <w:r w:rsidR="0095405A">
              <w:rPr>
                <w:noProof/>
              </w:rPr>
              <w:tab/>
            </w:r>
            <w:r w:rsidR="0095405A" w:rsidRPr="00EC71FA">
              <w:rPr>
                <w:rStyle w:val="ac"/>
                <w:noProof/>
              </w:rPr>
              <w:t>Moodle plugin</w:t>
            </w:r>
            <w:r w:rsidR="0095405A" w:rsidRPr="00EC71FA">
              <w:rPr>
                <w:rStyle w:val="ac"/>
                <w:rFonts w:hint="eastAsia"/>
                <w:noProof/>
              </w:rPr>
              <w:t>製作</w:t>
            </w:r>
            <w:r w:rsidR="0095405A">
              <w:rPr>
                <w:noProof/>
                <w:webHidden/>
              </w:rPr>
              <w:tab/>
            </w:r>
            <w:r w:rsidR="0095405A">
              <w:rPr>
                <w:noProof/>
                <w:webHidden/>
              </w:rPr>
              <w:fldChar w:fldCharType="begin"/>
            </w:r>
            <w:r w:rsidR="0095405A">
              <w:rPr>
                <w:noProof/>
                <w:webHidden/>
              </w:rPr>
              <w:instrText xml:space="preserve"> PAGEREF _Toc81980050 \h </w:instrText>
            </w:r>
            <w:r w:rsidR="0095405A">
              <w:rPr>
                <w:noProof/>
                <w:webHidden/>
              </w:rPr>
            </w:r>
            <w:r w:rsidR="0095405A">
              <w:rPr>
                <w:noProof/>
                <w:webHidden/>
              </w:rPr>
              <w:fldChar w:fldCharType="separate"/>
            </w:r>
            <w:r w:rsidR="0095405A">
              <w:rPr>
                <w:noProof/>
                <w:webHidden/>
              </w:rPr>
              <w:t>17</w:t>
            </w:r>
            <w:r w:rsidR="0095405A">
              <w:rPr>
                <w:noProof/>
                <w:webHidden/>
              </w:rPr>
              <w:fldChar w:fldCharType="end"/>
            </w:r>
          </w:hyperlink>
        </w:p>
        <w:p w14:paraId="72AEFCCC" w14:textId="22D623BC" w:rsidR="0095405A" w:rsidRDefault="00331F6B">
          <w:pPr>
            <w:pStyle w:val="21"/>
            <w:tabs>
              <w:tab w:val="left" w:pos="1200"/>
              <w:tab w:val="right" w:leader="dot" w:pos="8494"/>
            </w:tabs>
            <w:rPr>
              <w:noProof/>
            </w:rPr>
          </w:pPr>
          <w:hyperlink w:anchor="_Toc81980051" w:history="1">
            <w:r w:rsidR="0095405A" w:rsidRPr="00EC71FA">
              <w:rPr>
                <w:rStyle w:val="ac"/>
                <w:noProof/>
              </w:rPr>
              <w:t>3.4</w:t>
            </w:r>
            <w:r w:rsidR="0095405A">
              <w:rPr>
                <w:noProof/>
              </w:rPr>
              <w:tab/>
            </w:r>
            <w:r w:rsidR="0095405A" w:rsidRPr="00EC71FA">
              <w:rPr>
                <w:rStyle w:val="ac"/>
                <w:noProof/>
              </w:rPr>
              <w:t>Moodle</w:t>
            </w:r>
            <w:r w:rsidR="0095405A" w:rsidRPr="00EC71FA">
              <w:rPr>
                <w:rStyle w:val="ac"/>
                <w:rFonts w:hint="eastAsia"/>
                <w:noProof/>
              </w:rPr>
              <w:t>資料庫介紹</w:t>
            </w:r>
            <w:r w:rsidR="0095405A">
              <w:rPr>
                <w:noProof/>
                <w:webHidden/>
              </w:rPr>
              <w:tab/>
            </w:r>
            <w:r w:rsidR="0095405A">
              <w:rPr>
                <w:noProof/>
                <w:webHidden/>
              </w:rPr>
              <w:fldChar w:fldCharType="begin"/>
            </w:r>
            <w:r w:rsidR="0095405A">
              <w:rPr>
                <w:noProof/>
                <w:webHidden/>
              </w:rPr>
              <w:instrText xml:space="preserve"> PAGEREF _Toc81980051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E25220F" w14:textId="7201320F" w:rsidR="0095405A" w:rsidRDefault="00331F6B">
          <w:pPr>
            <w:pStyle w:val="31"/>
            <w:tabs>
              <w:tab w:val="right" w:leader="dot" w:pos="8494"/>
            </w:tabs>
            <w:rPr>
              <w:noProof/>
            </w:rPr>
          </w:pPr>
          <w:hyperlink w:anchor="_Toc81980052" w:history="1">
            <w:r w:rsidR="0095405A" w:rsidRPr="00EC71FA">
              <w:rPr>
                <w:rStyle w:val="ac"/>
                <w:noProof/>
              </w:rPr>
              <w:t>3.4.1</w:t>
            </w:r>
            <w:r w:rsidR="0095405A" w:rsidRPr="00EC71FA">
              <w:rPr>
                <w:rStyle w:val="ac"/>
                <w:rFonts w:hint="eastAsia"/>
                <w:noProof/>
              </w:rPr>
              <w:t>資料表格式</w:t>
            </w:r>
            <w:r w:rsidR="0095405A">
              <w:rPr>
                <w:noProof/>
                <w:webHidden/>
              </w:rPr>
              <w:tab/>
            </w:r>
            <w:r w:rsidR="0095405A">
              <w:rPr>
                <w:noProof/>
                <w:webHidden/>
              </w:rPr>
              <w:fldChar w:fldCharType="begin"/>
            </w:r>
            <w:r w:rsidR="0095405A">
              <w:rPr>
                <w:noProof/>
                <w:webHidden/>
              </w:rPr>
              <w:instrText xml:space="preserve"> PAGEREF _Toc81980052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1986E58" w14:textId="56889BA8" w:rsidR="0095405A" w:rsidRDefault="00331F6B">
          <w:pPr>
            <w:pStyle w:val="21"/>
            <w:tabs>
              <w:tab w:val="left" w:pos="1200"/>
              <w:tab w:val="right" w:leader="dot" w:pos="8494"/>
            </w:tabs>
            <w:rPr>
              <w:noProof/>
            </w:rPr>
          </w:pPr>
          <w:hyperlink w:anchor="_Toc81980053" w:history="1">
            <w:r w:rsidR="0095405A" w:rsidRPr="00EC71FA">
              <w:rPr>
                <w:rStyle w:val="ac"/>
                <w:noProof/>
              </w:rPr>
              <w:t>3.5</w:t>
            </w:r>
            <w:r w:rsidR="0095405A">
              <w:rPr>
                <w:noProof/>
              </w:rPr>
              <w:tab/>
            </w:r>
            <w:r w:rsidR="0095405A" w:rsidRPr="00EC71FA">
              <w:rPr>
                <w:rStyle w:val="ac"/>
                <w:rFonts w:hint="eastAsia"/>
                <w:noProof/>
              </w:rPr>
              <w:t>系統需求</w:t>
            </w:r>
            <w:r w:rsidR="0095405A">
              <w:rPr>
                <w:noProof/>
                <w:webHidden/>
              </w:rPr>
              <w:tab/>
            </w:r>
            <w:r w:rsidR="0095405A">
              <w:rPr>
                <w:noProof/>
                <w:webHidden/>
              </w:rPr>
              <w:fldChar w:fldCharType="begin"/>
            </w:r>
            <w:r w:rsidR="0095405A">
              <w:rPr>
                <w:noProof/>
                <w:webHidden/>
              </w:rPr>
              <w:instrText xml:space="preserve"> PAGEREF _Toc81980053 \h </w:instrText>
            </w:r>
            <w:r w:rsidR="0095405A">
              <w:rPr>
                <w:noProof/>
                <w:webHidden/>
              </w:rPr>
            </w:r>
            <w:r w:rsidR="0095405A">
              <w:rPr>
                <w:noProof/>
                <w:webHidden/>
              </w:rPr>
              <w:fldChar w:fldCharType="separate"/>
            </w:r>
            <w:r w:rsidR="0095405A">
              <w:rPr>
                <w:noProof/>
                <w:webHidden/>
              </w:rPr>
              <w:t>19</w:t>
            </w:r>
            <w:r w:rsidR="0095405A">
              <w:rPr>
                <w:noProof/>
                <w:webHidden/>
              </w:rPr>
              <w:fldChar w:fldCharType="end"/>
            </w:r>
          </w:hyperlink>
        </w:p>
        <w:p w14:paraId="3FCDF817" w14:textId="3101BCCF" w:rsidR="0095405A" w:rsidRDefault="00331F6B">
          <w:pPr>
            <w:pStyle w:val="31"/>
            <w:tabs>
              <w:tab w:val="left" w:pos="1920"/>
              <w:tab w:val="right" w:leader="dot" w:pos="8494"/>
            </w:tabs>
            <w:rPr>
              <w:noProof/>
            </w:rPr>
          </w:pPr>
          <w:hyperlink w:anchor="_Toc81980054" w:history="1">
            <w:r w:rsidR="0095405A" w:rsidRPr="00EC71FA">
              <w:rPr>
                <w:rStyle w:val="ac"/>
                <w:noProof/>
              </w:rPr>
              <w:t>3.5.1</w:t>
            </w:r>
            <w:r w:rsidR="0095405A">
              <w:rPr>
                <w:noProof/>
              </w:rPr>
              <w:tab/>
            </w:r>
            <w:r w:rsidR="0095405A" w:rsidRPr="00EC71FA">
              <w:rPr>
                <w:rStyle w:val="ac"/>
                <w:rFonts w:hint="eastAsia"/>
                <w:noProof/>
              </w:rPr>
              <w:t>伺服器部份</w:t>
            </w:r>
            <w:r w:rsidR="0095405A">
              <w:rPr>
                <w:noProof/>
                <w:webHidden/>
              </w:rPr>
              <w:tab/>
            </w:r>
            <w:r w:rsidR="0095405A">
              <w:rPr>
                <w:noProof/>
                <w:webHidden/>
              </w:rPr>
              <w:fldChar w:fldCharType="begin"/>
            </w:r>
            <w:r w:rsidR="0095405A">
              <w:rPr>
                <w:noProof/>
                <w:webHidden/>
              </w:rPr>
              <w:instrText xml:space="preserve"> PAGEREF _Toc81980054 \h </w:instrText>
            </w:r>
            <w:r w:rsidR="0095405A">
              <w:rPr>
                <w:noProof/>
                <w:webHidden/>
              </w:rPr>
            </w:r>
            <w:r w:rsidR="0095405A">
              <w:rPr>
                <w:noProof/>
                <w:webHidden/>
              </w:rPr>
              <w:fldChar w:fldCharType="separate"/>
            </w:r>
            <w:r w:rsidR="0095405A">
              <w:rPr>
                <w:noProof/>
                <w:webHidden/>
              </w:rPr>
              <w:t>20</w:t>
            </w:r>
            <w:r w:rsidR="0095405A">
              <w:rPr>
                <w:noProof/>
                <w:webHidden/>
              </w:rPr>
              <w:fldChar w:fldCharType="end"/>
            </w:r>
          </w:hyperlink>
        </w:p>
        <w:p w14:paraId="5BB36731" w14:textId="72650631" w:rsidR="0095405A" w:rsidRDefault="00331F6B">
          <w:pPr>
            <w:pStyle w:val="21"/>
            <w:tabs>
              <w:tab w:val="left" w:pos="1200"/>
              <w:tab w:val="right" w:leader="dot" w:pos="8494"/>
            </w:tabs>
            <w:rPr>
              <w:noProof/>
            </w:rPr>
          </w:pPr>
          <w:hyperlink w:anchor="_Toc81980055" w:history="1">
            <w:r w:rsidR="0095405A" w:rsidRPr="00EC71FA">
              <w:rPr>
                <w:rStyle w:val="ac"/>
                <w:noProof/>
              </w:rPr>
              <w:t>3.6</w:t>
            </w:r>
            <w:r w:rsidR="0095405A">
              <w:rPr>
                <w:noProof/>
              </w:rPr>
              <w:tab/>
            </w:r>
            <w:r w:rsidR="0095405A" w:rsidRPr="00EC71FA">
              <w:rPr>
                <w:rStyle w:val="ac"/>
                <w:rFonts w:hint="eastAsia"/>
                <w:noProof/>
              </w:rPr>
              <w:t>程式實作</w:t>
            </w:r>
            <w:r w:rsidR="0095405A">
              <w:rPr>
                <w:noProof/>
                <w:webHidden/>
              </w:rPr>
              <w:tab/>
            </w:r>
            <w:r w:rsidR="0095405A">
              <w:rPr>
                <w:noProof/>
                <w:webHidden/>
              </w:rPr>
              <w:fldChar w:fldCharType="begin"/>
            </w:r>
            <w:r w:rsidR="0095405A">
              <w:rPr>
                <w:noProof/>
                <w:webHidden/>
              </w:rPr>
              <w:instrText xml:space="preserve"> PAGEREF _Toc81980055 \h </w:instrText>
            </w:r>
            <w:r w:rsidR="0095405A">
              <w:rPr>
                <w:noProof/>
                <w:webHidden/>
              </w:rPr>
            </w:r>
            <w:r w:rsidR="0095405A">
              <w:rPr>
                <w:noProof/>
                <w:webHidden/>
              </w:rPr>
              <w:fldChar w:fldCharType="separate"/>
            </w:r>
            <w:r w:rsidR="0095405A">
              <w:rPr>
                <w:noProof/>
                <w:webHidden/>
              </w:rPr>
              <w:t>20</w:t>
            </w:r>
            <w:r w:rsidR="0095405A">
              <w:rPr>
                <w:noProof/>
                <w:webHidden/>
              </w:rPr>
              <w:fldChar w:fldCharType="end"/>
            </w:r>
          </w:hyperlink>
        </w:p>
        <w:p w14:paraId="0C8A9EAB" w14:textId="58EB2452" w:rsidR="0095405A" w:rsidRDefault="00331F6B">
          <w:pPr>
            <w:pStyle w:val="11"/>
            <w:tabs>
              <w:tab w:val="right" w:leader="dot" w:pos="8494"/>
            </w:tabs>
            <w:rPr>
              <w:noProof/>
            </w:rPr>
          </w:pPr>
          <w:hyperlink w:anchor="_Toc81980056" w:history="1">
            <w:r w:rsidR="0095405A" w:rsidRPr="00EC71FA">
              <w:rPr>
                <w:rStyle w:val="ac"/>
                <w:rFonts w:ascii="標楷體" w:eastAsia="標楷體" w:hAnsi="標楷體" w:cs="Times New Roman" w:hint="eastAsia"/>
                <w:noProof/>
              </w:rPr>
              <w:t>研究分析</w:t>
            </w:r>
            <w:r w:rsidR="0095405A">
              <w:rPr>
                <w:noProof/>
                <w:webHidden/>
              </w:rPr>
              <w:tab/>
            </w:r>
            <w:r w:rsidR="0095405A">
              <w:rPr>
                <w:noProof/>
                <w:webHidden/>
              </w:rPr>
              <w:fldChar w:fldCharType="begin"/>
            </w:r>
            <w:r w:rsidR="0095405A">
              <w:rPr>
                <w:noProof/>
                <w:webHidden/>
              </w:rPr>
              <w:instrText xml:space="preserve"> PAGEREF _Toc81980056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3CF5ADC2" w14:textId="75FEF74E" w:rsidR="0095405A" w:rsidRDefault="00331F6B">
          <w:pPr>
            <w:pStyle w:val="21"/>
            <w:tabs>
              <w:tab w:val="right" w:leader="dot" w:pos="8494"/>
            </w:tabs>
            <w:rPr>
              <w:noProof/>
            </w:rPr>
          </w:pPr>
          <w:hyperlink w:anchor="_Toc81980057" w:history="1">
            <w:r w:rsidR="0095405A" w:rsidRPr="00EC71FA">
              <w:rPr>
                <w:rStyle w:val="ac"/>
                <w:noProof/>
              </w:rPr>
              <w:t>4.1</w:t>
            </w:r>
            <w:r w:rsidR="0095405A" w:rsidRPr="00EC71FA">
              <w:rPr>
                <w:rStyle w:val="ac"/>
                <w:rFonts w:hint="eastAsia"/>
                <w:noProof/>
              </w:rPr>
              <w:t>儀表板分析</w:t>
            </w:r>
            <w:r w:rsidR="0095405A">
              <w:rPr>
                <w:noProof/>
                <w:webHidden/>
              </w:rPr>
              <w:tab/>
            </w:r>
            <w:r w:rsidR="0095405A">
              <w:rPr>
                <w:noProof/>
                <w:webHidden/>
              </w:rPr>
              <w:fldChar w:fldCharType="begin"/>
            </w:r>
            <w:r w:rsidR="0095405A">
              <w:rPr>
                <w:noProof/>
                <w:webHidden/>
              </w:rPr>
              <w:instrText xml:space="preserve"> PAGEREF _Toc81980057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3817C8B0" w14:textId="5FFD71B2" w:rsidR="0095405A" w:rsidRDefault="00331F6B">
          <w:pPr>
            <w:pStyle w:val="21"/>
            <w:tabs>
              <w:tab w:val="right" w:leader="dot" w:pos="8494"/>
            </w:tabs>
            <w:rPr>
              <w:noProof/>
            </w:rPr>
          </w:pPr>
          <w:hyperlink w:anchor="_Toc81980058" w:history="1">
            <w:r w:rsidR="0095405A" w:rsidRPr="00EC71FA">
              <w:rPr>
                <w:rStyle w:val="ac"/>
                <w:rFonts w:ascii="標楷體" w:hAnsi="標楷體" w:cs="Times New Roman"/>
                <w:noProof/>
              </w:rPr>
              <w:t>4.2</w:t>
            </w:r>
            <w:r w:rsidR="0095405A" w:rsidRPr="00EC71FA">
              <w:rPr>
                <w:rStyle w:val="ac"/>
                <w:rFonts w:ascii="標楷體" w:hAnsi="標楷體" w:cs="Times New Roman" w:hint="eastAsia"/>
                <w:noProof/>
              </w:rPr>
              <w:t>平均數分析</w:t>
            </w:r>
            <w:r w:rsidR="0095405A">
              <w:rPr>
                <w:noProof/>
                <w:webHidden/>
              </w:rPr>
              <w:tab/>
            </w:r>
            <w:r w:rsidR="0095405A">
              <w:rPr>
                <w:noProof/>
                <w:webHidden/>
              </w:rPr>
              <w:fldChar w:fldCharType="begin"/>
            </w:r>
            <w:r w:rsidR="0095405A">
              <w:rPr>
                <w:noProof/>
                <w:webHidden/>
              </w:rPr>
              <w:instrText xml:space="preserve"> PAGEREF _Toc81980058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037AE048" w14:textId="3C57F783" w:rsidR="0095405A" w:rsidRDefault="00331F6B">
          <w:pPr>
            <w:pStyle w:val="21"/>
            <w:tabs>
              <w:tab w:val="right" w:leader="dot" w:pos="8494"/>
            </w:tabs>
            <w:rPr>
              <w:noProof/>
            </w:rPr>
          </w:pPr>
          <w:hyperlink w:anchor="_Toc81980059" w:history="1">
            <w:r w:rsidR="0095405A" w:rsidRPr="00EC71FA">
              <w:rPr>
                <w:rStyle w:val="ac"/>
                <w:noProof/>
              </w:rPr>
              <w:t>4.3</w:t>
            </w:r>
            <w:r w:rsidR="0095405A" w:rsidRPr="00EC71FA">
              <w:rPr>
                <w:rStyle w:val="ac"/>
                <w:rFonts w:hint="eastAsia"/>
                <w:noProof/>
              </w:rPr>
              <w:t>成績排名</w:t>
            </w:r>
            <w:r w:rsidR="0095405A">
              <w:rPr>
                <w:noProof/>
                <w:webHidden/>
              </w:rPr>
              <w:tab/>
            </w:r>
            <w:r w:rsidR="0095405A">
              <w:rPr>
                <w:noProof/>
                <w:webHidden/>
              </w:rPr>
              <w:fldChar w:fldCharType="begin"/>
            </w:r>
            <w:r w:rsidR="0095405A">
              <w:rPr>
                <w:noProof/>
                <w:webHidden/>
              </w:rPr>
              <w:instrText xml:space="preserve"> PAGEREF _Toc81980059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1BFAE38E" w14:textId="34D87EB5" w:rsidR="0095405A" w:rsidRDefault="00331F6B">
          <w:pPr>
            <w:pStyle w:val="21"/>
            <w:tabs>
              <w:tab w:val="right" w:leader="dot" w:pos="8494"/>
            </w:tabs>
            <w:rPr>
              <w:noProof/>
            </w:rPr>
          </w:pPr>
          <w:hyperlink w:anchor="_Toc81980060" w:history="1">
            <w:r w:rsidR="0095405A" w:rsidRPr="00EC71FA">
              <w:rPr>
                <w:rStyle w:val="ac"/>
                <w:rFonts w:ascii="標楷體" w:hAnsi="標楷體"/>
                <w:noProof/>
              </w:rPr>
              <w:t xml:space="preserve">4.4 </w:t>
            </w:r>
            <w:r w:rsidR="0095405A" w:rsidRPr="00EC71FA">
              <w:rPr>
                <w:rStyle w:val="ac"/>
                <w:rFonts w:ascii="標楷體" w:hAnsi="標楷體" w:hint="eastAsia"/>
                <w:noProof/>
              </w:rPr>
              <w:t>相關係數分析</w:t>
            </w:r>
            <w:r w:rsidR="0095405A">
              <w:rPr>
                <w:noProof/>
                <w:webHidden/>
              </w:rPr>
              <w:tab/>
            </w:r>
            <w:r w:rsidR="0095405A">
              <w:rPr>
                <w:noProof/>
                <w:webHidden/>
              </w:rPr>
              <w:fldChar w:fldCharType="begin"/>
            </w:r>
            <w:r w:rsidR="0095405A">
              <w:rPr>
                <w:noProof/>
                <w:webHidden/>
              </w:rPr>
              <w:instrText xml:space="preserve"> PAGEREF _Toc81980060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02F87750" w14:textId="70E7A4AD" w:rsidR="0095405A" w:rsidRDefault="00331F6B">
          <w:pPr>
            <w:pStyle w:val="11"/>
            <w:tabs>
              <w:tab w:val="right" w:leader="dot" w:pos="8494"/>
            </w:tabs>
            <w:rPr>
              <w:noProof/>
            </w:rPr>
          </w:pPr>
          <w:hyperlink w:anchor="_Toc81980061" w:history="1">
            <w:r w:rsidR="0095405A" w:rsidRPr="00EC71FA">
              <w:rPr>
                <w:rStyle w:val="ac"/>
                <w:rFonts w:ascii="標楷體" w:eastAsia="標楷體" w:hAnsi="標楷體" w:cs="Times New Roman" w:hint="eastAsia"/>
                <w:noProof/>
              </w:rPr>
              <w:t>第五章</w:t>
            </w:r>
            <w:r w:rsidR="0095405A" w:rsidRPr="00EC71FA">
              <w:rPr>
                <w:rStyle w:val="ac"/>
                <w:rFonts w:ascii="標楷體" w:eastAsia="標楷體" w:hAnsi="標楷體" w:cs="Times New Roman"/>
                <w:noProof/>
              </w:rPr>
              <w:t xml:space="preserve"> </w:t>
            </w:r>
            <w:r w:rsidR="0095405A" w:rsidRPr="00EC71FA">
              <w:rPr>
                <w:rStyle w:val="ac"/>
                <w:rFonts w:ascii="標楷體" w:eastAsia="標楷體" w:hAnsi="標楷體" w:cs="Times New Roman" w:hint="eastAsia"/>
                <w:noProof/>
              </w:rPr>
              <w:t>結論</w:t>
            </w:r>
            <w:r w:rsidR="0095405A">
              <w:rPr>
                <w:noProof/>
                <w:webHidden/>
              </w:rPr>
              <w:tab/>
            </w:r>
            <w:r w:rsidR="0095405A">
              <w:rPr>
                <w:noProof/>
                <w:webHidden/>
              </w:rPr>
              <w:fldChar w:fldCharType="begin"/>
            </w:r>
            <w:r w:rsidR="0095405A">
              <w:rPr>
                <w:noProof/>
                <w:webHidden/>
              </w:rPr>
              <w:instrText xml:space="preserve"> PAGEREF _Toc81980061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1105D86F" w14:textId="4249EC8C" w:rsidR="0095405A" w:rsidRDefault="00331F6B">
          <w:pPr>
            <w:pStyle w:val="21"/>
            <w:tabs>
              <w:tab w:val="right" w:leader="dot" w:pos="8494"/>
            </w:tabs>
            <w:rPr>
              <w:noProof/>
            </w:rPr>
          </w:pPr>
          <w:hyperlink w:anchor="_Toc81980062" w:history="1">
            <w:r w:rsidR="0095405A" w:rsidRPr="00EC71FA">
              <w:rPr>
                <w:rStyle w:val="ac"/>
                <w:rFonts w:ascii="標楷體" w:hAnsi="標楷體" w:cs="Times New Roman"/>
                <w:noProof/>
              </w:rPr>
              <w:t xml:space="preserve">5.1 </w:t>
            </w:r>
            <w:r w:rsidR="0095405A" w:rsidRPr="00EC71FA">
              <w:rPr>
                <w:rStyle w:val="ac"/>
                <w:rFonts w:ascii="標楷體" w:hAnsi="標楷體" w:cs="Times New Roman" w:hint="eastAsia"/>
                <w:noProof/>
              </w:rPr>
              <w:t>研究結論</w:t>
            </w:r>
            <w:r w:rsidR="0095405A">
              <w:rPr>
                <w:noProof/>
                <w:webHidden/>
              </w:rPr>
              <w:tab/>
            </w:r>
            <w:r w:rsidR="0095405A">
              <w:rPr>
                <w:noProof/>
                <w:webHidden/>
              </w:rPr>
              <w:fldChar w:fldCharType="begin"/>
            </w:r>
            <w:r w:rsidR="0095405A">
              <w:rPr>
                <w:noProof/>
                <w:webHidden/>
              </w:rPr>
              <w:instrText xml:space="preserve"> PAGEREF _Toc81980062 \h </w:instrText>
            </w:r>
            <w:r w:rsidR="0095405A">
              <w:rPr>
                <w:noProof/>
                <w:webHidden/>
              </w:rPr>
            </w:r>
            <w:r w:rsidR="0095405A">
              <w:rPr>
                <w:noProof/>
                <w:webHidden/>
              </w:rPr>
              <w:fldChar w:fldCharType="separate"/>
            </w:r>
            <w:r w:rsidR="0095405A">
              <w:rPr>
                <w:noProof/>
                <w:webHidden/>
              </w:rPr>
              <w:t>21</w:t>
            </w:r>
            <w:r w:rsidR="0095405A">
              <w:rPr>
                <w:noProof/>
                <w:webHidden/>
              </w:rPr>
              <w:fldChar w:fldCharType="end"/>
            </w:r>
          </w:hyperlink>
        </w:p>
        <w:p w14:paraId="284CDFC9" w14:textId="51BD14DD" w:rsidR="0095405A" w:rsidRDefault="00331F6B">
          <w:pPr>
            <w:pStyle w:val="21"/>
            <w:tabs>
              <w:tab w:val="right" w:leader="dot" w:pos="8494"/>
            </w:tabs>
            <w:rPr>
              <w:noProof/>
            </w:rPr>
          </w:pPr>
          <w:hyperlink w:anchor="_Toc81980063" w:history="1">
            <w:r w:rsidR="0095405A" w:rsidRPr="00EC71FA">
              <w:rPr>
                <w:rStyle w:val="ac"/>
                <w:rFonts w:ascii="標楷體" w:hAnsi="標楷體" w:cs="Times New Roman"/>
                <w:noProof/>
              </w:rPr>
              <w:t xml:space="preserve">5.2 </w:t>
            </w:r>
            <w:r w:rsidR="0095405A" w:rsidRPr="00EC71FA">
              <w:rPr>
                <w:rStyle w:val="ac"/>
                <w:rFonts w:ascii="標楷體" w:hAnsi="標楷體" w:cs="Times New Roman" w:hint="eastAsia"/>
                <w:noProof/>
              </w:rPr>
              <w:t>未來展望</w:t>
            </w:r>
            <w:r w:rsidR="0095405A">
              <w:rPr>
                <w:noProof/>
                <w:webHidden/>
              </w:rPr>
              <w:tab/>
            </w:r>
            <w:r w:rsidR="0095405A">
              <w:rPr>
                <w:noProof/>
                <w:webHidden/>
              </w:rPr>
              <w:fldChar w:fldCharType="begin"/>
            </w:r>
            <w:r w:rsidR="0095405A">
              <w:rPr>
                <w:noProof/>
                <w:webHidden/>
              </w:rPr>
              <w:instrText xml:space="preserve"> PAGEREF _Toc81980063 \h </w:instrText>
            </w:r>
            <w:r w:rsidR="0095405A">
              <w:rPr>
                <w:noProof/>
                <w:webHidden/>
              </w:rPr>
            </w:r>
            <w:r w:rsidR="0095405A">
              <w:rPr>
                <w:noProof/>
                <w:webHidden/>
              </w:rPr>
              <w:fldChar w:fldCharType="separate"/>
            </w:r>
            <w:r w:rsidR="0095405A">
              <w:rPr>
                <w:noProof/>
                <w:webHidden/>
              </w:rPr>
              <w:t>22</w:t>
            </w:r>
            <w:r w:rsidR="0095405A">
              <w:rPr>
                <w:noProof/>
                <w:webHidden/>
              </w:rPr>
              <w:fldChar w:fldCharType="end"/>
            </w:r>
          </w:hyperlink>
        </w:p>
        <w:p w14:paraId="2831FB1C" w14:textId="4446C30F" w:rsidR="0095405A" w:rsidRDefault="00331F6B">
          <w:pPr>
            <w:pStyle w:val="21"/>
            <w:tabs>
              <w:tab w:val="right" w:leader="dot" w:pos="8494"/>
            </w:tabs>
            <w:rPr>
              <w:noProof/>
            </w:rPr>
          </w:pPr>
          <w:hyperlink w:anchor="_Toc81980064" w:history="1">
            <w:r w:rsidR="0095405A" w:rsidRPr="00EC71FA">
              <w:rPr>
                <w:rStyle w:val="ac"/>
                <w:rFonts w:ascii="標楷體" w:hAnsi="標楷體"/>
                <w:noProof/>
              </w:rPr>
              <w:t xml:space="preserve">5.3 </w:t>
            </w:r>
            <w:r w:rsidR="0095405A" w:rsidRPr="00EC71FA">
              <w:rPr>
                <w:rStyle w:val="ac"/>
                <w:rFonts w:ascii="標楷體" w:hAnsi="標楷體" w:hint="eastAsia"/>
                <w:noProof/>
              </w:rPr>
              <w:t>致謝</w:t>
            </w:r>
            <w:r w:rsidR="0095405A">
              <w:rPr>
                <w:noProof/>
                <w:webHidden/>
              </w:rPr>
              <w:tab/>
            </w:r>
            <w:r w:rsidR="0095405A">
              <w:rPr>
                <w:noProof/>
                <w:webHidden/>
              </w:rPr>
              <w:fldChar w:fldCharType="begin"/>
            </w:r>
            <w:r w:rsidR="0095405A">
              <w:rPr>
                <w:noProof/>
                <w:webHidden/>
              </w:rPr>
              <w:instrText xml:space="preserve"> PAGEREF _Toc81980064 \h </w:instrText>
            </w:r>
            <w:r w:rsidR="0095405A">
              <w:rPr>
                <w:noProof/>
                <w:webHidden/>
              </w:rPr>
            </w:r>
            <w:r w:rsidR="0095405A">
              <w:rPr>
                <w:noProof/>
                <w:webHidden/>
              </w:rPr>
              <w:fldChar w:fldCharType="separate"/>
            </w:r>
            <w:r w:rsidR="0095405A">
              <w:rPr>
                <w:noProof/>
                <w:webHidden/>
              </w:rPr>
              <w:t>22</w:t>
            </w:r>
            <w:r w:rsidR="0095405A">
              <w:rPr>
                <w:noProof/>
                <w:webHidden/>
              </w:rPr>
              <w:fldChar w:fldCharType="end"/>
            </w:r>
          </w:hyperlink>
        </w:p>
        <w:p w14:paraId="33E0A2C9" w14:textId="207B39E4" w:rsidR="000B173E" w:rsidRPr="00FC2E4C" w:rsidRDefault="000B173E" w:rsidP="000B173E">
          <w:pPr>
            <w:rPr>
              <w:rFonts w:ascii="標楷體" w:hAnsi="標楷體"/>
              <w:b/>
              <w:bCs/>
              <w:lang w:val="zh-TW"/>
            </w:rPr>
          </w:pPr>
          <w:r w:rsidRPr="00FC2E4C">
            <w:rPr>
              <w:b/>
              <w:bCs/>
              <w:lang w:val="zh-TW"/>
            </w:rPr>
            <w:fldChar w:fldCharType="end"/>
          </w:r>
        </w:p>
      </w:sdtContent>
    </w:sdt>
    <w:bookmarkEnd w:id="18" w:displacedByCustomXml="prev"/>
    <w:p w14:paraId="4BD1CA3E" w14:textId="77777777" w:rsidR="00F13A8A" w:rsidRPr="00FC2E4C" w:rsidRDefault="00F13A8A" w:rsidP="000B173E">
      <w:pPr>
        <w:rPr>
          <w:rFonts w:ascii="標楷體" w:hAnsi="標楷體"/>
        </w:rPr>
        <w:sectPr w:rsidR="00F13A8A" w:rsidRPr="00FC2E4C" w:rsidSect="00F13A8A">
          <w:headerReference w:type="even" r:id="rId10"/>
          <w:headerReference w:type="default" r:id="rId11"/>
          <w:footerReference w:type="default" r:id="rId12"/>
          <w:headerReference w:type="first" r:id="rId13"/>
          <w:pgSz w:w="11906" w:h="16838"/>
          <w:pgMar w:top="1701" w:right="1701" w:bottom="1134" w:left="1701" w:header="851" w:footer="992" w:gutter="0"/>
          <w:pgNumType w:fmt="lowerRoman" w:start="1"/>
          <w:cols w:space="425"/>
          <w:docGrid w:type="lines" w:linePitch="360"/>
        </w:sectPr>
      </w:pPr>
    </w:p>
    <w:p w14:paraId="4A488277" w14:textId="77777777" w:rsidR="000B173E" w:rsidRPr="00FC2E4C" w:rsidRDefault="000B173E" w:rsidP="000B173E">
      <w:pPr>
        <w:rPr>
          <w:rFonts w:ascii="標楷體" w:hAnsi="標楷體"/>
        </w:rPr>
      </w:pPr>
    </w:p>
    <w:p w14:paraId="5AC1F62E" w14:textId="6C438EF5" w:rsidR="00682E24" w:rsidRPr="00FC2E4C" w:rsidRDefault="00051CB6" w:rsidP="00682E24">
      <w:pPr>
        <w:pStyle w:val="1"/>
        <w:rPr>
          <w:rFonts w:ascii="標楷體" w:eastAsia="標楷體" w:hAnsi="標楷體" w:cs="Times New Roman"/>
        </w:rPr>
      </w:pPr>
      <w:bookmarkStart w:id="19" w:name="_Toc81980012"/>
      <w:r w:rsidRPr="00FC2E4C">
        <w:rPr>
          <w:rFonts w:ascii="標楷體" w:eastAsia="標楷體" w:hAnsi="標楷體" w:cs="Times New Roman" w:hint="eastAsia"/>
        </w:rPr>
        <w:t>第一章</w:t>
      </w:r>
      <w:r w:rsidR="00682E24" w:rsidRPr="00FC2E4C">
        <w:rPr>
          <w:rFonts w:ascii="標楷體" w:eastAsia="標楷體" w:hAnsi="標楷體" w:cs="Times New Roman"/>
        </w:rPr>
        <w:t xml:space="preserve"> </w:t>
      </w:r>
      <w:r w:rsidRPr="00FC2E4C">
        <w:rPr>
          <w:rFonts w:ascii="標楷體" w:eastAsia="標楷體" w:hAnsi="標楷體" w:cs="Times New Roman" w:hint="eastAsia"/>
        </w:rPr>
        <w:t>緒論</w:t>
      </w:r>
      <w:bookmarkEnd w:id="19"/>
    </w:p>
    <w:p w14:paraId="5E0E3294" w14:textId="69DD2CC1" w:rsidR="00682E24" w:rsidRPr="00FC2E4C" w:rsidRDefault="005222C3" w:rsidP="00682E24">
      <w:pPr>
        <w:pStyle w:val="2"/>
        <w:numPr>
          <w:ilvl w:val="1"/>
          <w:numId w:val="1"/>
        </w:numPr>
        <w:rPr>
          <w:rFonts w:ascii="標楷體" w:hAnsi="標楷體" w:cs="Times New Roman"/>
        </w:rPr>
      </w:pPr>
      <w:bookmarkStart w:id="20" w:name="_Toc81980013"/>
      <w:r w:rsidRPr="00FC2E4C">
        <w:rPr>
          <w:rFonts w:ascii="標楷體" w:hAnsi="標楷體" w:cs="Times New Roman" w:hint="eastAsia"/>
        </w:rPr>
        <w:t>研究背景</w:t>
      </w:r>
      <w:bookmarkEnd w:id="20"/>
    </w:p>
    <w:p w14:paraId="1CE6A68B" w14:textId="77777777" w:rsidR="005222C3" w:rsidRPr="00FC2E4C" w:rsidRDefault="005222C3" w:rsidP="00A90198">
      <w:pPr>
        <w:ind w:firstLine="480"/>
        <w:rPr>
          <w:shd w:val="clear" w:color="auto" w:fill="FFFFFF"/>
        </w:rPr>
      </w:pPr>
      <w:r w:rsidRPr="00FC2E4C">
        <w:rPr>
          <w:rFonts w:hint="eastAsia"/>
        </w:rPr>
        <w:t>在數位化的時代，人手一台平板、電腦，使用數位學習的人數節節高升，</w:t>
      </w:r>
      <w:r w:rsidRPr="00FC2E4C">
        <w:rPr>
          <w:shd w:val="clear" w:color="auto" w:fill="FFFFFF"/>
        </w:rPr>
        <w:t>根據全球線上課程搜尋網站</w:t>
      </w:r>
      <w:r w:rsidRPr="00FC2E4C">
        <w:rPr>
          <w:shd w:val="clear" w:color="auto" w:fill="FFFFFF"/>
        </w:rPr>
        <w:t>Class Central</w:t>
      </w:r>
      <w:r w:rsidRPr="00FC2E4C">
        <w:rPr>
          <w:shd w:val="clear" w:color="auto" w:fill="FFFFFF"/>
        </w:rPr>
        <w:t>統計，將數位課程開放於網路，便於大量使用者學習的「大規模開放式線上課程」（</w:t>
      </w:r>
      <w:r w:rsidRPr="00FC2E4C">
        <w:rPr>
          <w:shd w:val="clear" w:color="auto" w:fill="FFFFFF"/>
        </w:rPr>
        <w:t>Massive Open Online Courses</w:t>
      </w:r>
      <w:r w:rsidRPr="00FC2E4C">
        <w:rPr>
          <w:shd w:val="clear" w:color="auto" w:fill="FFFFFF"/>
        </w:rPr>
        <w:t>，簡稱</w:t>
      </w:r>
      <w:r w:rsidRPr="00FC2E4C">
        <w:rPr>
          <w:shd w:val="clear" w:color="auto" w:fill="FFFFFF"/>
        </w:rPr>
        <w:t>MOOCs</w:t>
      </w:r>
      <w:r w:rsidRPr="00FC2E4C">
        <w:rPr>
          <w:shd w:val="clear" w:color="auto" w:fill="FFFFFF"/>
        </w:rPr>
        <w:t>），</w:t>
      </w:r>
      <w:r w:rsidRPr="00FC2E4C">
        <w:rPr>
          <w:shd w:val="clear" w:color="auto" w:fill="FFFFFF"/>
        </w:rPr>
        <w:t>2020</w:t>
      </w:r>
      <w:r w:rsidRPr="00FC2E4C">
        <w:rPr>
          <w:shd w:val="clear" w:color="auto" w:fill="FFFFFF"/>
        </w:rPr>
        <w:t>年使用者突破</w:t>
      </w:r>
      <w:r w:rsidRPr="00FC2E4C">
        <w:rPr>
          <w:shd w:val="clear" w:color="auto" w:fill="FFFFFF"/>
        </w:rPr>
        <w:t>1.8</w:t>
      </w:r>
      <w:r w:rsidRPr="00FC2E4C">
        <w:rPr>
          <w:shd w:val="clear" w:color="auto" w:fill="FFFFFF"/>
        </w:rPr>
        <w:t>億人，全球共</w:t>
      </w:r>
      <w:r w:rsidRPr="00FC2E4C">
        <w:rPr>
          <w:shd w:val="clear" w:color="auto" w:fill="FFFFFF"/>
        </w:rPr>
        <w:t>950</w:t>
      </w:r>
      <w:r w:rsidRPr="00FC2E4C">
        <w:rPr>
          <w:shd w:val="clear" w:color="auto" w:fill="FFFFFF"/>
        </w:rPr>
        <w:t>所大學推出</w:t>
      </w:r>
      <w:r w:rsidRPr="00FC2E4C">
        <w:rPr>
          <w:shd w:val="clear" w:color="auto" w:fill="FFFFFF"/>
        </w:rPr>
        <w:t>16.3</w:t>
      </w:r>
      <w:r w:rsidRPr="00FC2E4C">
        <w:rPr>
          <w:shd w:val="clear" w:color="auto" w:fill="FFFFFF"/>
        </w:rPr>
        <w:t>萬堂</w:t>
      </w:r>
      <w:r w:rsidRPr="00FC2E4C">
        <w:rPr>
          <w:shd w:val="clear" w:color="auto" w:fill="FFFFFF"/>
        </w:rPr>
        <w:t>MOOCs</w:t>
      </w:r>
      <w:r w:rsidRPr="00FC2E4C">
        <w:rPr>
          <w:shd w:val="clear" w:color="auto" w:fill="FFFFFF"/>
        </w:rPr>
        <w:t>，也較</w:t>
      </w:r>
      <w:r w:rsidRPr="00FC2E4C">
        <w:rPr>
          <w:shd w:val="clear" w:color="auto" w:fill="FFFFFF"/>
        </w:rPr>
        <w:t>2019</w:t>
      </w:r>
      <w:r w:rsidRPr="00FC2E4C">
        <w:rPr>
          <w:shd w:val="clear" w:color="auto" w:fill="FFFFFF"/>
        </w:rPr>
        <w:t>年成長</w:t>
      </w:r>
      <w:r w:rsidRPr="00FC2E4C">
        <w:rPr>
          <w:shd w:val="clear" w:color="auto" w:fill="FFFFFF"/>
        </w:rPr>
        <w:t>20.7</w:t>
      </w:r>
      <w:r w:rsidRPr="00FC2E4C">
        <w:rPr>
          <w:shd w:val="clear" w:color="auto" w:fill="FFFFFF"/>
        </w:rPr>
        <w:t>％</w:t>
      </w:r>
      <w:r w:rsidRPr="00FC2E4C">
        <w:rPr>
          <w:rFonts w:hint="eastAsia"/>
          <w:shd w:val="clear" w:color="auto" w:fill="FFFFFF"/>
        </w:rPr>
        <w:t>，成長相當迅速</w:t>
      </w:r>
      <w:r w:rsidRPr="00FC2E4C">
        <w:rPr>
          <w:rFonts w:hint="eastAsia"/>
          <w:shd w:val="clear" w:color="auto" w:fill="FFFFFF"/>
        </w:rPr>
        <w:t xml:space="preserve">[1] </w:t>
      </w:r>
      <w:r w:rsidRPr="00FC2E4C">
        <w:rPr>
          <w:rFonts w:hint="eastAsia"/>
          <w:shd w:val="clear" w:color="auto" w:fill="FFFFFF"/>
        </w:rPr>
        <w:t>。因此本研究以學習歷程分析的角度切入，希望能給教師在教學上能有更多的參考資訊以利提升教學品質。</w:t>
      </w:r>
    </w:p>
    <w:p w14:paraId="27AAC609" w14:textId="77777777" w:rsidR="00C44367" w:rsidRPr="00FC2E4C" w:rsidRDefault="00C44367">
      <w:pPr>
        <w:widowControl/>
        <w:rPr>
          <w:rFonts w:ascii="標楷體" w:hAnsi="標楷體"/>
        </w:rPr>
      </w:pPr>
      <w:r w:rsidRPr="00FC2E4C">
        <w:rPr>
          <w:rFonts w:ascii="標楷體" w:hAnsi="標楷體"/>
        </w:rPr>
        <w:br w:type="page"/>
      </w:r>
    </w:p>
    <w:p w14:paraId="5D7C0F6D" w14:textId="77777777" w:rsidR="00373435" w:rsidRPr="00FC2E4C" w:rsidRDefault="00373435" w:rsidP="00373435">
      <w:pPr>
        <w:rPr>
          <w:rFonts w:ascii="標楷體" w:hAnsi="標楷體"/>
        </w:rPr>
      </w:pPr>
    </w:p>
    <w:p w14:paraId="7B689F5C" w14:textId="0402F48C" w:rsidR="00DE3CFE" w:rsidRPr="00FC2E4C" w:rsidRDefault="00ED1214" w:rsidP="007656B0">
      <w:pPr>
        <w:pStyle w:val="2"/>
        <w:numPr>
          <w:ilvl w:val="1"/>
          <w:numId w:val="1"/>
        </w:numPr>
        <w:spacing w:line="360" w:lineRule="auto"/>
        <w:rPr>
          <w:rFonts w:ascii="標楷體" w:hAnsi="標楷體" w:cs="Times New Roman"/>
        </w:rPr>
      </w:pPr>
      <w:bookmarkStart w:id="21" w:name="_Toc81980014"/>
      <w:bookmarkStart w:id="22" w:name="_Hlk78641562"/>
      <w:r w:rsidRPr="00FC2E4C">
        <w:rPr>
          <w:rFonts w:ascii="標楷體" w:hAnsi="標楷體" w:cs="Times New Roman" w:hint="eastAsia"/>
        </w:rPr>
        <w:t>研究</w:t>
      </w:r>
      <w:r w:rsidR="00E278C1" w:rsidRPr="00FC2E4C">
        <w:rPr>
          <w:rFonts w:ascii="標楷體" w:hAnsi="標楷體" w:cs="Times New Roman" w:hint="eastAsia"/>
        </w:rPr>
        <w:t>動機</w:t>
      </w:r>
      <w:bookmarkEnd w:id="21"/>
    </w:p>
    <w:bookmarkEnd w:id="22"/>
    <w:p w14:paraId="20E9EF73" w14:textId="48841861" w:rsidR="007E7C2C" w:rsidRPr="00FC2E4C" w:rsidRDefault="007E7C2C" w:rsidP="00572BC7">
      <w:pPr>
        <w:ind w:firstLine="480"/>
        <w:rPr>
          <w:rFonts w:ascii="標楷體" w:hAnsi="標楷體"/>
          <w:bCs/>
        </w:rPr>
      </w:pPr>
      <w:r w:rsidRPr="00FC2E4C">
        <w:rPr>
          <w:rFonts w:ascii="標楷體" w:hAnsi="標楷體" w:hint="eastAsia"/>
        </w:rPr>
        <w:t>目前Mo</w:t>
      </w:r>
      <w:r w:rsidRPr="00FC2E4C">
        <w:rPr>
          <w:rFonts w:ascii="標楷體" w:hAnsi="標楷體"/>
        </w:rPr>
        <w:t>odle</w:t>
      </w:r>
      <w:r w:rsidRPr="00FC2E4C">
        <w:rPr>
          <w:rFonts w:ascii="標楷體" w:hAnsi="標楷體" w:hint="eastAsia"/>
        </w:rPr>
        <w:t>平台有1875個外掛套件，累積下載為452萬次，創作者也達到了1046人</w:t>
      </w:r>
      <w:ins w:id="23" w:author="kyo" w:date="2021-08-07T14:47:00Z">
        <w:r w:rsidRPr="00FC2E4C">
          <w:rPr>
            <w:rFonts w:ascii="標楷體" w:hAnsi="標楷體" w:hint="eastAsia"/>
          </w:rPr>
          <w:t>[2]</w:t>
        </w:r>
      </w:ins>
      <w:r w:rsidRPr="00FC2E4C">
        <w:rPr>
          <w:rFonts w:ascii="標楷體" w:hAnsi="標楷體" w:hint="eastAsia"/>
        </w:rPr>
        <w:t>。</w:t>
      </w:r>
      <w:ins w:id="24" w:author="kyo" w:date="2021-08-07T14:48:00Z">
        <w:r w:rsidRPr="00FC2E4C">
          <w:rPr>
            <w:rFonts w:ascii="標楷體" w:hAnsi="標楷體" w:hint="eastAsia"/>
          </w:rPr>
          <w:t>Mo</w:t>
        </w:r>
        <w:r w:rsidRPr="00FC2E4C">
          <w:rPr>
            <w:rFonts w:ascii="標楷體" w:hAnsi="標楷體"/>
          </w:rPr>
          <w:t>odle</w:t>
        </w:r>
      </w:ins>
      <w:ins w:id="25" w:author="kyo" w:date="2021-08-07T14:49:00Z">
        <w:r w:rsidRPr="00FC2E4C">
          <w:rPr>
            <w:rFonts w:ascii="標楷體" w:hAnsi="標楷體" w:hint="eastAsia"/>
          </w:rPr>
          <w:t>平台也</w:t>
        </w:r>
      </w:ins>
      <w:ins w:id="26" w:author="kyo" w:date="2021-08-07T14:47:00Z">
        <w:r w:rsidRPr="00FC2E4C">
          <w:rPr>
            <w:rFonts w:ascii="標楷體" w:hAnsi="標楷體" w:cs="Arial" w:hint="eastAsia"/>
            <w:shd w:val="clear" w:color="auto" w:fill="FFFFFF"/>
            <w:rPrChange w:id="27" w:author="kyo" w:date="2021-08-07T15:06:00Z">
              <w:rPr>
                <w:rFonts w:ascii="Arial" w:hAnsi="Arial" w:cs="Arial" w:hint="eastAsia"/>
                <w:color w:val="202122"/>
                <w:sz w:val="23"/>
                <w:szCs w:val="23"/>
                <w:shd w:val="clear" w:color="auto" w:fill="FFFFFF"/>
              </w:rPr>
            </w:rPrChange>
          </w:rPr>
          <w:t>有</w:t>
        </w:r>
        <w:r w:rsidRPr="00FC2E4C">
          <w:rPr>
            <w:rFonts w:ascii="標楷體" w:hAnsi="標楷體" w:cs="Arial"/>
            <w:shd w:val="clear" w:color="auto" w:fill="FFFFFF"/>
            <w:rPrChange w:id="28" w:author="kyo" w:date="2021-08-07T15:06:00Z">
              <w:rPr>
                <w:rFonts w:ascii="Arial" w:hAnsi="Arial" w:cs="Arial"/>
                <w:color w:val="202122"/>
                <w:sz w:val="23"/>
                <w:szCs w:val="23"/>
                <w:shd w:val="clear" w:color="auto" w:fill="FFFFFF"/>
              </w:rPr>
            </w:rPrChange>
          </w:rPr>
          <w:t>45,721</w:t>
        </w:r>
        <w:r w:rsidRPr="00FC2E4C">
          <w:rPr>
            <w:rFonts w:ascii="標楷體" w:hAnsi="標楷體" w:cs="Arial" w:hint="eastAsia"/>
            <w:shd w:val="clear" w:color="auto" w:fill="FFFFFF"/>
            <w:rPrChange w:id="29" w:author="kyo" w:date="2021-08-07T15:06:00Z">
              <w:rPr>
                <w:rFonts w:ascii="Arial" w:hAnsi="Arial" w:cs="Arial" w:hint="eastAsia"/>
                <w:color w:val="202122"/>
                <w:sz w:val="23"/>
                <w:szCs w:val="23"/>
                <w:shd w:val="clear" w:color="auto" w:fill="FFFFFF"/>
              </w:rPr>
            </w:rPrChange>
          </w:rPr>
          <w:t>個已註冊及查核的網站，為</w:t>
        </w:r>
        <w:r w:rsidRPr="00FC2E4C">
          <w:rPr>
            <w:rFonts w:ascii="標楷體" w:hAnsi="標楷體" w:cs="Arial"/>
            <w:shd w:val="clear" w:color="auto" w:fill="FFFFFF"/>
            <w:rPrChange w:id="30" w:author="kyo" w:date="2021-08-07T15:06:00Z">
              <w:rPr>
                <w:rFonts w:ascii="Arial" w:hAnsi="Arial" w:cs="Arial"/>
                <w:color w:val="202122"/>
                <w:sz w:val="23"/>
                <w:szCs w:val="23"/>
                <w:shd w:val="clear" w:color="auto" w:fill="FFFFFF"/>
              </w:rPr>
            </w:rPrChange>
          </w:rPr>
          <w:t>3200</w:t>
        </w:r>
        <w:r w:rsidRPr="00FC2E4C">
          <w:rPr>
            <w:rFonts w:ascii="標楷體" w:hAnsi="標楷體" w:cs="Arial" w:hint="eastAsia"/>
            <w:shd w:val="clear" w:color="auto" w:fill="FFFFFF"/>
            <w:rPrChange w:id="31" w:author="kyo" w:date="2021-08-07T15:06:00Z">
              <w:rPr>
                <w:rFonts w:ascii="Arial" w:hAnsi="Arial" w:cs="Arial" w:hint="eastAsia"/>
                <w:color w:val="202122"/>
                <w:sz w:val="23"/>
                <w:szCs w:val="23"/>
                <w:shd w:val="clear" w:color="auto" w:fill="FFFFFF"/>
              </w:rPr>
            </w:rPrChange>
          </w:rPr>
          <w:t>萬位用戶提供約</w:t>
        </w:r>
        <w:r w:rsidRPr="00FC2E4C">
          <w:rPr>
            <w:rFonts w:ascii="標楷體" w:hAnsi="標楷體" w:cs="Arial"/>
            <w:shd w:val="clear" w:color="auto" w:fill="FFFFFF"/>
            <w:rPrChange w:id="32" w:author="kyo" w:date="2021-08-07T15:06:00Z">
              <w:rPr>
                <w:rFonts w:ascii="Arial" w:hAnsi="Arial" w:cs="Arial"/>
                <w:color w:val="202122"/>
                <w:sz w:val="23"/>
                <w:szCs w:val="23"/>
                <w:shd w:val="clear" w:color="auto" w:fill="FFFFFF"/>
              </w:rPr>
            </w:rPrChange>
          </w:rPr>
          <w:t>300</w:t>
        </w:r>
        <w:r w:rsidRPr="00FC2E4C">
          <w:rPr>
            <w:rFonts w:ascii="標楷體" w:hAnsi="標楷體" w:cs="Arial" w:hint="eastAsia"/>
            <w:shd w:val="clear" w:color="auto" w:fill="FFFFFF"/>
            <w:rPrChange w:id="33" w:author="kyo" w:date="2021-08-07T15:06:00Z">
              <w:rPr>
                <w:rFonts w:ascii="Arial" w:hAnsi="Arial" w:cs="Arial" w:hint="eastAsia"/>
                <w:color w:val="202122"/>
                <w:sz w:val="23"/>
                <w:szCs w:val="23"/>
                <w:shd w:val="clear" w:color="auto" w:fill="FFFFFF"/>
              </w:rPr>
            </w:rPrChange>
          </w:rPr>
          <w:t>萬個課程</w:t>
        </w:r>
      </w:ins>
      <w:ins w:id="34" w:author="kyo" w:date="2021-08-07T15:06:00Z">
        <w:r w:rsidRPr="00FC2E4C">
          <w:rPr>
            <w:rFonts w:ascii="標楷體" w:hAnsi="標楷體" w:cs="Arial" w:hint="eastAsia"/>
            <w:shd w:val="clear" w:color="auto" w:fill="FFFFFF"/>
          </w:rPr>
          <w:t>[</w:t>
        </w:r>
        <w:r w:rsidRPr="00FC2E4C">
          <w:rPr>
            <w:rFonts w:ascii="標楷體" w:hAnsi="標楷體" w:cs="Arial"/>
            <w:shd w:val="clear" w:color="auto" w:fill="FFFFFF"/>
          </w:rPr>
          <w:t>3]</w:t>
        </w:r>
        <w:r w:rsidRPr="00FC2E4C">
          <w:rPr>
            <w:rFonts w:ascii="標楷體" w:hAnsi="標楷體" w:cs="Arial" w:hint="eastAsia"/>
            <w:shd w:val="clear" w:color="auto" w:fill="FFFFFF"/>
          </w:rPr>
          <w:t>。</w:t>
        </w:r>
      </w:ins>
      <w:del w:id="35" w:author="kyo" w:date="2021-08-07T14:47:00Z">
        <w:r w:rsidRPr="00FC2E4C" w:rsidDel="00B60913">
          <w:rPr>
            <w:rFonts w:ascii="標楷體" w:hAnsi="標楷體" w:hint="eastAsia"/>
          </w:rPr>
          <w:delText>[2</w:delText>
        </w:r>
      </w:del>
      <w:r w:rsidRPr="00FC2E4C">
        <w:rPr>
          <w:rFonts w:ascii="標楷體" w:hAnsi="標楷體" w:hint="eastAsia"/>
        </w:rPr>
        <w:t>越來越多教育機構使用Moodle平來來進行教學，需多教師也都倚靠Mo</w:t>
      </w:r>
      <w:r w:rsidRPr="00FC2E4C">
        <w:rPr>
          <w:rFonts w:ascii="標楷體" w:hAnsi="標楷體"/>
        </w:rPr>
        <w:t>odle</w:t>
      </w:r>
      <w:r w:rsidRPr="00FC2E4C">
        <w:rPr>
          <w:rFonts w:ascii="標楷體" w:hAnsi="標楷體" w:hint="eastAsia"/>
        </w:rPr>
        <w:t>外掛套件來改善與提升教學品質。</w:t>
      </w:r>
      <w:r w:rsidRPr="00FC2E4C">
        <w:rPr>
          <w:rFonts w:ascii="標楷體" w:hAnsi="標楷體" w:hint="eastAsia"/>
          <w:bCs/>
        </w:rPr>
        <w:t>為了讓老師可以快速的了解學生的學習狀況並協助學生排除學習的困難或調整班上的學習進度，因刺本研究會在M</w:t>
      </w:r>
      <w:r w:rsidRPr="00FC2E4C">
        <w:rPr>
          <w:rFonts w:ascii="標楷體" w:hAnsi="標楷體"/>
          <w:bCs/>
        </w:rPr>
        <w:t>oodle</w:t>
      </w:r>
      <w:r w:rsidRPr="00FC2E4C">
        <w:rPr>
          <w:rFonts w:ascii="標楷體" w:hAnsi="標楷體" w:hint="eastAsia"/>
          <w:bCs/>
        </w:rPr>
        <w:t>上寫一個套件，來蒐集學生的學習狀況，例如學生的登入次數、討論次數、以及對課程單元的偏好</w:t>
      </w:r>
      <w:r w:rsidRPr="00FC2E4C">
        <w:rPr>
          <w:rFonts w:ascii="標楷體" w:hAnsi="標楷體"/>
          <w:bCs/>
        </w:rPr>
        <w:t>…</w:t>
      </w:r>
      <w:r w:rsidR="009D34EC" w:rsidRPr="00FC2E4C">
        <w:rPr>
          <w:rFonts w:ascii="標楷體" w:hAnsi="標楷體" w:hint="eastAsia"/>
          <w:bCs/>
        </w:rPr>
        <w:t>等</w:t>
      </w:r>
      <w:r w:rsidRPr="00FC2E4C">
        <w:rPr>
          <w:rFonts w:ascii="標楷體" w:hAnsi="標楷體" w:hint="eastAsia"/>
          <w:bCs/>
        </w:rPr>
        <w:t>，並顯示學生的平均成績、標準差、登入學習的次數</w:t>
      </w:r>
      <w:r w:rsidRPr="00FC2E4C">
        <w:rPr>
          <w:rFonts w:ascii="標楷體" w:hAnsi="標楷體"/>
          <w:bCs/>
        </w:rPr>
        <w:t>…</w:t>
      </w:r>
      <w:r w:rsidR="009D34EC" w:rsidRPr="00FC2E4C">
        <w:rPr>
          <w:rFonts w:ascii="標楷體" w:hAnsi="標楷體" w:hint="eastAsia"/>
          <w:bCs/>
        </w:rPr>
        <w:t>等，</w:t>
      </w:r>
      <w:r w:rsidRPr="00FC2E4C">
        <w:rPr>
          <w:rFonts w:ascii="標楷體" w:hAnsi="標楷體" w:hint="eastAsia"/>
          <w:bCs/>
        </w:rPr>
        <w:t>用表格與圖表的方式呈現，讓教師一目了然，清楚知道那些課程需要改善或哪位學生需要幫助，進而提升線上學習的教學品質。</w:t>
      </w:r>
    </w:p>
    <w:p w14:paraId="5EA2C7C4" w14:textId="013A38D4" w:rsidR="00DE3CFE" w:rsidRPr="00FC2E4C" w:rsidRDefault="00077DD2" w:rsidP="007656B0">
      <w:pPr>
        <w:pStyle w:val="2"/>
        <w:numPr>
          <w:ilvl w:val="1"/>
          <w:numId w:val="1"/>
        </w:numPr>
        <w:spacing w:line="360" w:lineRule="auto"/>
        <w:rPr>
          <w:rFonts w:ascii="標楷體" w:hAnsi="標楷體" w:cs="Times New Roman"/>
        </w:rPr>
      </w:pPr>
      <w:bookmarkStart w:id="36" w:name="_Toc81980015"/>
      <w:bookmarkStart w:id="37" w:name="_Hlk78641597"/>
      <w:r w:rsidRPr="00FC2E4C">
        <w:rPr>
          <w:rFonts w:ascii="標楷體" w:hAnsi="標楷體" w:cs="Times New Roman" w:hint="eastAsia"/>
        </w:rPr>
        <w:t>研究目的</w:t>
      </w:r>
      <w:bookmarkEnd w:id="36"/>
    </w:p>
    <w:p w14:paraId="23707746" w14:textId="79756B99" w:rsidR="007656B0" w:rsidRPr="00FC2E4C" w:rsidRDefault="007656B0" w:rsidP="009F6ABE">
      <w:pPr>
        <w:ind w:firstLine="480"/>
        <w:rPr>
          <w:rFonts w:ascii="標楷體" w:hAnsi="標楷體"/>
        </w:rPr>
      </w:pPr>
      <w:bookmarkStart w:id="38" w:name="_Hlk78641711"/>
      <w:bookmarkEnd w:id="37"/>
      <w:r w:rsidRPr="00FC2E4C">
        <w:rPr>
          <w:rFonts w:ascii="標楷體" w:hAnsi="標楷體" w:hint="eastAsia"/>
        </w:rPr>
        <w:t>本研究為探討</w:t>
      </w:r>
      <w:r w:rsidR="00C808BA" w:rsidRPr="00FC2E4C">
        <w:rPr>
          <w:rFonts w:ascii="標楷體" w:hAnsi="標楷體" w:hint="eastAsia"/>
        </w:rPr>
        <w:t>學習歷程運用視覺化圖表呈現學生的</w:t>
      </w:r>
      <w:r w:rsidR="002A15AE" w:rsidRPr="00FC2E4C">
        <w:rPr>
          <w:rFonts w:ascii="標楷體" w:hAnsi="標楷體" w:hint="eastAsia"/>
        </w:rPr>
        <w:t>學習成效分析，</w:t>
      </w:r>
      <w:r w:rsidR="009B6309" w:rsidRPr="00FC2E4C">
        <w:rPr>
          <w:rFonts w:ascii="標楷體" w:hAnsi="標楷體" w:hint="eastAsia"/>
        </w:rPr>
        <w:t>以及學生的即時回饋，本研究希望透過圖表，讓教師更清楚學生的學習進度、學習成效、課程喜好與接受度，讓教師可以</w:t>
      </w:r>
      <w:r w:rsidR="002C6881" w:rsidRPr="00FC2E4C">
        <w:rPr>
          <w:rFonts w:ascii="標楷體" w:hAnsi="標楷體" w:hint="eastAsia"/>
        </w:rPr>
        <w:t>依照後台的數據來調整講課的進度，或是增加一些學生有興趣的內容，提高學生的學習意願，</w:t>
      </w:r>
      <w:r w:rsidR="00054E1B" w:rsidRPr="00FC2E4C">
        <w:rPr>
          <w:rFonts w:ascii="標楷體" w:hAnsi="標楷體" w:hint="eastAsia"/>
        </w:rPr>
        <w:t>進而提升學生的學習效率與成績。</w:t>
      </w:r>
    </w:p>
    <w:bookmarkEnd w:id="38"/>
    <w:p w14:paraId="34D0466C" w14:textId="77777777" w:rsidR="00DE3CFE" w:rsidRPr="00FC2E4C" w:rsidRDefault="00DE3CFE" w:rsidP="007656B0">
      <w:pPr>
        <w:rPr>
          <w:rFonts w:ascii="標楷體" w:hAnsi="標楷體"/>
        </w:rPr>
      </w:pPr>
    </w:p>
    <w:p w14:paraId="352A7906" w14:textId="77777777" w:rsidR="00DE3CFE" w:rsidRPr="00FC2E4C" w:rsidRDefault="00C26E09" w:rsidP="007656B0">
      <w:pPr>
        <w:widowControl/>
        <w:rPr>
          <w:rFonts w:ascii="標楷體" w:hAnsi="標楷體"/>
        </w:rPr>
      </w:pPr>
      <w:r w:rsidRPr="00FC2E4C">
        <w:rPr>
          <w:rFonts w:ascii="標楷體" w:hAnsi="標楷體"/>
        </w:rPr>
        <w:br w:type="page"/>
      </w:r>
    </w:p>
    <w:p w14:paraId="3971A236" w14:textId="0C693D51" w:rsidR="00DE3CFE" w:rsidRPr="00FC2E4C" w:rsidRDefault="00077DD2" w:rsidP="007656B0">
      <w:pPr>
        <w:pStyle w:val="1"/>
        <w:spacing w:line="360" w:lineRule="auto"/>
        <w:rPr>
          <w:rFonts w:ascii="標楷體" w:eastAsia="標楷體" w:hAnsi="標楷體" w:cs="Times New Roman"/>
        </w:rPr>
      </w:pPr>
      <w:bookmarkStart w:id="39" w:name="_Toc81980016"/>
      <w:r w:rsidRPr="00FC2E4C">
        <w:rPr>
          <w:rFonts w:ascii="標楷體" w:eastAsia="標楷體" w:hAnsi="標楷體" w:cs="Times New Roman" w:hint="eastAsia"/>
        </w:rPr>
        <w:lastRenderedPageBreak/>
        <w:t>第二章</w:t>
      </w:r>
      <w:r w:rsidR="004F1DEA" w:rsidRPr="00FC2E4C">
        <w:rPr>
          <w:rFonts w:ascii="標楷體" w:eastAsia="標楷體" w:hAnsi="標楷體" w:cs="Times New Roman"/>
        </w:rPr>
        <w:tab/>
      </w:r>
      <w:r w:rsidRPr="00FC2E4C">
        <w:rPr>
          <w:rFonts w:ascii="標楷體" w:eastAsia="標楷體" w:hAnsi="標楷體" w:cs="Times New Roman" w:hint="eastAsia"/>
        </w:rPr>
        <w:t>文獻探討</w:t>
      </w:r>
      <w:bookmarkEnd w:id="39"/>
    </w:p>
    <w:p w14:paraId="39D5ADFD" w14:textId="2F2FD643" w:rsidR="0013186B" w:rsidRPr="00FC2E4C" w:rsidRDefault="0013186B" w:rsidP="0013186B">
      <w:pPr>
        <w:pStyle w:val="2"/>
        <w:spacing w:line="360" w:lineRule="auto"/>
      </w:pPr>
      <w:bookmarkStart w:id="40" w:name="_Toc81980017"/>
      <w:r w:rsidRPr="00FC2E4C">
        <w:rPr>
          <w:rFonts w:ascii="標楷體" w:hAnsi="標楷體" w:cs="Times New Roman"/>
        </w:rPr>
        <w:t xml:space="preserve">2.1 </w:t>
      </w:r>
      <w:r w:rsidRPr="00FC2E4C">
        <w:rPr>
          <w:rFonts w:ascii="標楷體" w:hAnsi="標楷體" w:hint="eastAsia"/>
        </w:rPr>
        <w:t>數位學習</w:t>
      </w:r>
      <w:r w:rsidR="00EA398E" w:rsidRPr="00FC2E4C">
        <w:rPr>
          <w:rFonts w:hint="eastAsia"/>
        </w:rPr>
        <w:t>(</w:t>
      </w:r>
      <w:r w:rsidR="00EA398E" w:rsidRPr="00FC2E4C">
        <w:t>e-learning</w:t>
      </w:r>
      <w:r w:rsidR="00EA398E" w:rsidRPr="00FC2E4C">
        <w:rPr>
          <w:rFonts w:hint="eastAsia"/>
        </w:rPr>
        <w:t>)</w:t>
      </w:r>
      <w:bookmarkEnd w:id="40"/>
    </w:p>
    <w:p w14:paraId="683B8CDD" w14:textId="24BC4A28" w:rsidR="005D2ECB" w:rsidRPr="00FC2E4C" w:rsidRDefault="00414F77" w:rsidP="00767090">
      <w:pPr>
        <w:ind w:firstLine="480"/>
      </w:pPr>
      <w:r w:rsidRPr="00FC2E4C">
        <w:t>數位學習於</w:t>
      </w:r>
      <w:r w:rsidRPr="00FC2E4C">
        <w:t>1998</w:t>
      </w:r>
      <w:r w:rsidRPr="00FC2E4C">
        <w:t>年，美國</w:t>
      </w:r>
      <w:r w:rsidRPr="00FC2E4C">
        <w:t>Jay Cross</w:t>
      </w:r>
      <w:r w:rsidRPr="00FC2E4C">
        <w:t>提出</w:t>
      </w:r>
      <w:r w:rsidR="00EA398E" w:rsidRPr="00FC2E4C">
        <w:rPr>
          <w:rFonts w:hint="eastAsia"/>
        </w:rPr>
        <w:t>，</w:t>
      </w:r>
      <w:r w:rsidR="00EA398E" w:rsidRPr="00FC2E4C">
        <w:t>Jay Cross</w:t>
      </w:r>
      <w:r w:rsidR="00EA398E" w:rsidRPr="00FC2E4C">
        <w:rPr>
          <w:rFonts w:hint="eastAsia"/>
        </w:rPr>
        <w:t>是美國加利福尼亞州伯克利</w:t>
      </w:r>
      <w:r w:rsidR="00EA398E" w:rsidRPr="00FC2E4C">
        <w:rPr>
          <w:rFonts w:hint="eastAsia"/>
        </w:rPr>
        <w:t xml:space="preserve"> Internet Time Group </w:t>
      </w:r>
      <w:r w:rsidR="00EA398E" w:rsidRPr="00FC2E4C">
        <w:rPr>
          <w:rFonts w:hint="eastAsia"/>
        </w:rPr>
        <w:t>的創始人和</w:t>
      </w:r>
      <w:r w:rsidR="00EA398E" w:rsidRPr="00FC2E4C">
        <w:rPr>
          <w:rFonts w:hint="eastAsia"/>
        </w:rPr>
        <w:t>e</w:t>
      </w:r>
      <w:r w:rsidR="007D193A" w:rsidRPr="00FC2E4C">
        <w:t>-</w:t>
      </w:r>
      <w:r w:rsidR="00EA398E" w:rsidRPr="00FC2E4C">
        <w:rPr>
          <w:rFonts w:hint="eastAsia"/>
        </w:rPr>
        <w:t>Learning Forum</w:t>
      </w:r>
      <w:r w:rsidR="00EA398E" w:rsidRPr="00FC2E4C">
        <w:rPr>
          <w:rFonts w:hint="eastAsia"/>
        </w:rPr>
        <w:t>的首席執行</w:t>
      </w:r>
      <w:r w:rsidR="007D193A" w:rsidRPr="00FC2E4C">
        <w:rPr>
          <w:rFonts w:hint="eastAsia"/>
        </w:rPr>
        <w:t>長</w:t>
      </w:r>
      <w:sdt>
        <w:sdtPr>
          <w:rPr>
            <w:rFonts w:hint="eastAsia"/>
          </w:rPr>
          <w:id w:val="-1779936176"/>
          <w:citation/>
        </w:sdtPr>
        <w:sdtEndPr/>
        <w:sdtContent>
          <w:r w:rsidR="00297F7A" w:rsidRPr="00FC2E4C">
            <w:fldChar w:fldCharType="begin"/>
          </w:r>
          <w:r w:rsidR="00297F7A" w:rsidRPr="00FC2E4C">
            <w:instrText xml:space="preserve"> </w:instrText>
          </w:r>
          <w:r w:rsidR="00297F7A" w:rsidRPr="00FC2E4C">
            <w:rPr>
              <w:rFonts w:hint="eastAsia"/>
            </w:rPr>
            <w:instrText>CITATION JayCross \l 1028</w:instrText>
          </w:r>
          <w:r w:rsidR="00297F7A" w:rsidRPr="00FC2E4C">
            <w:instrText xml:space="preserve"> </w:instrText>
          </w:r>
          <w:r w:rsidR="00297F7A" w:rsidRPr="00FC2E4C">
            <w:fldChar w:fldCharType="separate"/>
          </w:r>
          <w:r w:rsidR="001D4A04">
            <w:rPr>
              <w:rFonts w:hint="eastAsia"/>
              <w:noProof/>
            </w:rPr>
            <w:t xml:space="preserve"> </w:t>
          </w:r>
          <w:r w:rsidR="001D4A04">
            <w:rPr>
              <w:noProof/>
            </w:rPr>
            <w:t>[1]</w:t>
          </w:r>
          <w:r w:rsidR="00297F7A" w:rsidRPr="00FC2E4C">
            <w:fldChar w:fldCharType="end"/>
          </w:r>
        </w:sdtContent>
      </w:sdt>
      <w:r w:rsidR="004879D5" w:rsidRPr="00FC2E4C">
        <w:rPr>
          <w:rFonts w:hint="eastAsia"/>
        </w:rPr>
        <w:t>。</w:t>
      </w:r>
      <w:r w:rsidRPr="00FC2E4C">
        <w:t>於</w:t>
      </w:r>
      <w:r w:rsidRPr="00FC2E4C">
        <w:t>1990</w:t>
      </w:r>
      <w:r w:rsidRPr="00FC2E4C">
        <w:t>年由</w:t>
      </w:r>
      <w:r w:rsidR="002E0AD7" w:rsidRPr="00FC2E4C">
        <w:rPr>
          <w:rFonts w:hint="eastAsia"/>
        </w:rPr>
        <w:t>教育研究學家</w:t>
      </w:r>
      <w:r w:rsidRPr="00FC2E4C">
        <w:t>Etienne Wenger</w:t>
      </w:r>
      <w:r w:rsidRPr="00FC2E4C">
        <w:t>等人推廣，</w:t>
      </w:r>
      <w:r w:rsidR="00761E11" w:rsidRPr="00FC2E4C">
        <w:t>一開始的數位學習都是在校園內</w:t>
      </w:r>
      <w:r w:rsidR="007679BA" w:rsidRPr="00FC2E4C">
        <w:t>或是社區組成一個團體，讓有相同專業或興趣的人們可以互相討論交流，直到現在演變成不分地區、國界，只要有相同興趣專業的人，就可以一起參與討論、學習。</w:t>
      </w:r>
      <w:sdt>
        <w:sdtPr>
          <w:id w:val="1408117163"/>
          <w:citation/>
        </w:sdtPr>
        <w:sdtEndPr/>
        <w:sdtContent>
          <w:r w:rsidR="00505E95" w:rsidRPr="00FC2E4C">
            <w:fldChar w:fldCharType="begin"/>
          </w:r>
          <w:r w:rsidR="00505E95" w:rsidRPr="00FC2E4C">
            <w:instrText xml:space="preserve"> </w:instrText>
          </w:r>
          <w:r w:rsidR="00505E95" w:rsidRPr="00FC2E4C">
            <w:rPr>
              <w:rFonts w:hint="eastAsia"/>
            </w:rPr>
            <w:instrText>CITATION eLearnMagazine \l 1028</w:instrText>
          </w:r>
          <w:r w:rsidR="00505E95" w:rsidRPr="00FC2E4C">
            <w:instrText xml:space="preserve"> </w:instrText>
          </w:r>
          <w:r w:rsidR="00505E95" w:rsidRPr="00FC2E4C">
            <w:fldChar w:fldCharType="separate"/>
          </w:r>
          <w:r w:rsidR="001D4A04">
            <w:rPr>
              <w:rFonts w:hint="eastAsia"/>
              <w:noProof/>
            </w:rPr>
            <w:t xml:space="preserve"> </w:t>
          </w:r>
          <w:r w:rsidR="001D4A04">
            <w:rPr>
              <w:noProof/>
            </w:rPr>
            <w:t>[2]</w:t>
          </w:r>
          <w:r w:rsidR="00505E95" w:rsidRPr="00FC2E4C">
            <w:fldChar w:fldCharType="end"/>
          </w:r>
        </w:sdtContent>
      </w:sdt>
    </w:p>
    <w:p w14:paraId="147536C9" w14:textId="558D9303" w:rsidR="00FF04E4" w:rsidRPr="00FC2E4C" w:rsidRDefault="00FF04E4" w:rsidP="0089609B">
      <w:r w:rsidRPr="00FC2E4C">
        <w:t>數位學習有幾個特色</w:t>
      </w:r>
      <w:r w:rsidR="00692B40" w:rsidRPr="00FC2E4C">
        <w:rPr>
          <w:rFonts w:hint="eastAsia"/>
        </w:rPr>
        <w:t>：</w:t>
      </w:r>
      <w:r w:rsidR="001D31F7" w:rsidRPr="00FC2E4C">
        <w:t>1.</w:t>
      </w:r>
      <w:r w:rsidRPr="00FC2E4C">
        <w:t>時間，空間更有彈性，只要有平板或是電腦，隨時隨地都能學習</w:t>
      </w:r>
      <w:sdt>
        <w:sdtPr>
          <w:id w:val="993452255"/>
          <w:citation/>
        </w:sdtPr>
        <w:sdtEndPr/>
        <w:sdtContent>
          <w:r w:rsidR="00C0443F" w:rsidRPr="00FC2E4C">
            <w:fldChar w:fldCharType="begin"/>
          </w:r>
          <w:r w:rsidR="00C0443F" w:rsidRPr="00FC2E4C">
            <w:instrText xml:space="preserve"> </w:instrText>
          </w:r>
          <w:r w:rsidR="00C0443F" w:rsidRPr="00FC2E4C">
            <w:rPr>
              <w:rFonts w:hint="eastAsia"/>
            </w:rPr>
            <w:instrText xml:space="preserve">CITATION </w:instrText>
          </w:r>
          <w:r w:rsidR="00C0443F" w:rsidRPr="00FC2E4C">
            <w:rPr>
              <w:rFonts w:hint="eastAsia"/>
            </w:rPr>
            <w:instrText>陳鈺燕</w:instrText>
          </w:r>
          <w:r w:rsidR="00C0443F" w:rsidRPr="00FC2E4C">
            <w:rPr>
              <w:rFonts w:hint="eastAsia"/>
            </w:rPr>
            <w:instrText xml:space="preserve"> \l 1028</w:instrText>
          </w:r>
          <w:r w:rsidR="00C0443F" w:rsidRPr="00FC2E4C">
            <w:instrText xml:space="preserve"> </w:instrText>
          </w:r>
          <w:r w:rsidR="00C0443F" w:rsidRPr="00FC2E4C">
            <w:fldChar w:fldCharType="separate"/>
          </w:r>
          <w:r w:rsidR="001D4A04">
            <w:rPr>
              <w:rFonts w:hint="eastAsia"/>
              <w:noProof/>
            </w:rPr>
            <w:t xml:space="preserve"> </w:t>
          </w:r>
          <w:r w:rsidR="001D4A04">
            <w:rPr>
              <w:noProof/>
            </w:rPr>
            <w:t>[3]</w:t>
          </w:r>
          <w:r w:rsidR="00C0443F" w:rsidRPr="00FC2E4C">
            <w:fldChar w:fldCharType="end"/>
          </w:r>
        </w:sdtContent>
      </w:sdt>
      <w:r w:rsidR="002E0AD7" w:rsidRPr="00FC2E4C">
        <w:rPr>
          <w:rFonts w:hint="eastAsia"/>
        </w:rPr>
        <w:t>。</w:t>
      </w:r>
      <w:r w:rsidR="001D31F7" w:rsidRPr="00FC2E4C">
        <w:t>2.</w:t>
      </w:r>
      <w:r w:rsidRPr="00FC2E4C">
        <w:t>教材電子化取代紙本，更環保、教師對教材的呈現方式更多元，比起</w:t>
      </w:r>
      <w:r w:rsidR="006A2410" w:rsidRPr="00FC2E4C">
        <w:t>傳統教學老師只能在黑板上書寫，數位學習教材可以使用例如</w:t>
      </w:r>
      <w:r w:rsidR="006A2410" w:rsidRPr="00FC2E4C">
        <w:t>:</w:t>
      </w:r>
      <w:r w:rsidR="006A2410" w:rsidRPr="00FC2E4C">
        <w:t>動畫</w:t>
      </w:r>
      <w:r w:rsidR="001D31F7" w:rsidRPr="00FC2E4C">
        <w:t>、互動遊戲</w:t>
      </w:r>
      <w:r w:rsidR="006A2410" w:rsidRPr="00FC2E4C">
        <w:t>，讓教材變得更生動活潑，並增加學生的學習意願</w:t>
      </w:r>
      <w:sdt>
        <w:sdtPr>
          <w:id w:val="1298491120"/>
          <w:citation/>
        </w:sdtPr>
        <w:sdtEndPr/>
        <w:sdtContent>
          <w:r w:rsidR="00AE68E9" w:rsidRPr="00FC2E4C">
            <w:fldChar w:fldCharType="begin"/>
          </w:r>
          <w:r w:rsidR="00AE68E9" w:rsidRPr="00FC2E4C">
            <w:instrText xml:space="preserve"> </w:instrText>
          </w:r>
          <w:r w:rsidR="00AE68E9" w:rsidRPr="00FC2E4C">
            <w:rPr>
              <w:rFonts w:hint="eastAsia"/>
            </w:rPr>
            <w:instrText xml:space="preserve">CITATION </w:instrText>
          </w:r>
          <w:r w:rsidR="00AE68E9" w:rsidRPr="00FC2E4C">
            <w:rPr>
              <w:rFonts w:hint="eastAsia"/>
            </w:rPr>
            <w:instrText>施承慈</w:instrText>
          </w:r>
          <w:r w:rsidR="00AE68E9" w:rsidRPr="00FC2E4C">
            <w:rPr>
              <w:rFonts w:hint="eastAsia"/>
            </w:rPr>
            <w:instrText xml:space="preserve"> \l 1028</w:instrText>
          </w:r>
          <w:r w:rsidR="00AE68E9" w:rsidRPr="00FC2E4C">
            <w:instrText xml:space="preserve"> </w:instrText>
          </w:r>
          <w:r w:rsidR="00AE68E9" w:rsidRPr="00FC2E4C">
            <w:fldChar w:fldCharType="separate"/>
          </w:r>
          <w:r w:rsidR="001D4A04">
            <w:rPr>
              <w:rFonts w:hint="eastAsia"/>
              <w:noProof/>
            </w:rPr>
            <w:t xml:space="preserve"> </w:t>
          </w:r>
          <w:r w:rsidR="001D4A04">
            <w:rPr>
              <w:noProof/>
            </w:rPr>
            <w:t>[4]</w:t>
          </w:r>
          <w:r w:rsidR="00AE68E9" w:rsidRPr="00FC2E4C">
            <w:fldChar w:fldCharType="end"/>
          </w:r>
        </w:sdtContent>
      </w:sdt>
      <w:r w:rsidR="006A2410" w:rsidRPr="00FC2E4C">
        <w:t>。</w:t>
      </w:r>
    </w:p>
    <w:p w14:paraId="10D582CD" w14:textId="230D725A" w:rsidR="00BE59FC" w:rsidRDefault="00BE59FC" w:rsidP="00BE59FC">
      <w:pPr>
        <w:pStyle w:val="3"/>
      </w:pPr>
      <w:bookmarkStart w:id="41" w:name="_Toc81980018"/>
      <w:r w:rsidRPr="00FC2E4C">
        <w:t>2.1.1</w:t>
      </w:r>
      <w:r w:rsidRPr="00FC2E4C">
        <w:tab/>
      </w:r>
      <w:r w:rsidRPr="00FC2E4C">
        <w:rPr>
          <w:rFonts w:hint="eastAsia"/>
        </w:rPr>
        <w:t>遠距學習</w:t>
      </w:r>
      <w:bookmarkEnd w:id="41"/>
    </w:p>
    <w:p w14:paraId="55E8B5BE" w14:textId="539B3BB9" w:rsidR="002F76B3" w:rsidRPr="002F76B3" w:rsidRDefault="00D2237D" w:rsidP="00953ECC">
      <w:pPr>
        <w:ind w:firstLine="480"/>
      </w:pPr>
      <w:r>
        <w:rPr>
          <w:rFonts w:hint="eastAsia"/>
        </w:rPr>
        <w:t>早期遠距教學是使用書籍、錄音帶</w:t>
      </w:r>
      <w:r>
        <w:t>…</w:t>
      </w:r>
      <w:r>
        <w:rPr>
          <w:rFonts w:hint="eastAsia"/>
        </w:rPr>
        <w:t>等方式進行，現在則是使用電腦</w:t>
      </w:r>
      <w:r w:rsidR="00D4739A">
        <w:rPr>
          <w:rFonts w:hint="eastAsia"/>
        </w:rPr>
        <w:t>網路</w:t>
      </w:r>
      <w:r>
        <w:rPr>
          <w:rFonts w:hint="eastAsia"/>
        </w:rPr>
        <w:t>，遠距教學打破傳統教室的空間限制</w:t>
      </w:r>
      <w:r w:rsidR="000A5F37">
        <w:rPr>
          <w:rFonts w:hint="eastAsia"/>
        </w:rPr>
        <w:t>，讓學習有更多的彈性</w:t>
      </w:r>
      <w:r w:rsidR="00953ECC">
        <w:rPr>
          <w:rFonts w:hint="eastAsia"/>
        </w:rPr>
        <w:t>，更加無遠弗屆</w:t>
      </w:r>
      <w:r w:rsidR="000A5F37">
        <w:rPr>
          <w:rFonts w:hint="eastAsia"/>
        </w:rPr>
        <w:t>。</w:t>
      </w:r>
      <w:r w:rsidR="00921628">
        <w:rPr>
          <w:rFonts w:hint="eastAsia"/>
        </w:rPr>
        <w:t xml:space="preserve"> </w:t>
      </w:r>
    </w:p>
    <w:p w14:paraId="6A07A259" w14:textId="7961F122" w:rsidR="00BE59FC" w:rsidRDefault="00BE59FC" w:rsidP="00BE59FC">
      <w:pPr>
        <w:pStyle w:val="3"/>
      </w:pPr>
      <w:bookmarkStart w:id="42" w:name="_Toc81980019"/>
      <w:r w:rsidRPr="00FC2E4C">
        <w:rPr>
          <w:rFonts w:hint="eastAsia"/>
        </w:rPr>
        <w:t>2</w:t>
      </w:r>
      <w:r w:rsidRPr="00FC2E4C">
        <w:t>.1.2</w:t>
      </w:r>
      <w:r w:rsidRPr="00FC2E4C">
        <w:tab/>
      </w:r>
      <w:r w:rsidRPr="00FC2E4C">
        <w:rPr>
          <w:rFonts w:hint="eastAsia"/>
        </w:rPr>
        <w:t>電子化學習</w:t>
      </w:r>
      <w:bookmarkEnd w:id="42"/>
    </w:p>
    <w:p w14:paraId="3D6C917A" w14:textId="77777777" w:rsidR="00D2237D" w:rsidRPr="00D2237D" w:rsidRDefault="00D2237D" w:rsidP="00D2237D"/>
    <w:p w14:paraId="41EC3328" w14:textId="0915C3EC" w:rsidR="00BE59FC" w:rsidRDefault="00BE59FC" w:rsidP="00BE59FC">
      <w:pPr>
        <w:pStyle w:val="3"/>
      </w:pPr>
      <w:bookmarkStart w:id="43" w:name="_Toc81980020"/>
      <w:r w:rsidRPr="00FC2E4C">
        <w:rPr>
          <w:rFonts w:hint="eastAsia"/>
        </w:rPr>
        <w:t>2</w:t>
      </w:r>
      <w:r w:rsidRPr="00FC2E4C">
        <w:t>.1.3</w:t>
      </w:r>
      <w:r w:rsidRPr="00FC2E4C">
        <w:tab/>
      </w:r>
      <w:r w:rsidRPr="00FC2E4C">
        <w:rPr>
          <w:rFonts w:hint="eastAsia"/>
        </w:rPr>
        <w:t>線上學習</w:t>
      </w:r>
      <w:bookmarkEnd w:id="43"/>
    </w:p>
    <w:p w14:paraId="2309FCF8" w14:textId="77777777" w:rsidR="00D2237D" w:rsidRPr="00D2237D" w:rsidRDefault="00D2237D" w:rsidP="00D2237D"/>
    <w:p w14:paraId="1D7364EB" w14:textId="2BB4D62C" w:rsidR="00BE59FC" w:rsidRDefault="00BE59FC" w:rsidP="00BE59FC">
      <w:pPr>
        <w:pStyle w:val="3"/>
      </w:pPr>
      <w:bookmarkStart w:id="44" w:name="_Toc81980021"/>
      <w:r w:rsidRPr="00FC2E4C">
        <w:rPr>
          <w:rFonts w:hint="eastAsia"/>
        </w:rPr>
        <w:t>2</w:t>
      </w:r>
      <w:r w:rsidRPr="00FC2E4C">
        <w:t>.1.4</w:t>
      </w:r>
      <w:r w:rsidRPr="00FC2E4C">
        <w:tab/>
      </w:r>
      <w:r w:rsidRPr="00FC2E4C">
        <w:rPr>
          <w:rFonts w:hint="eastAsia"/>
        </w:rPr>
        <w:t>網路化學習</w:t>
      </w:r>
      <w:bookmarkEnd w:id="44"/>
    </w:p>
    <w:p w14:paraId="53891BF7" w14:textId="77777777" w:rsidR="00855DBF" w:rsidRPr="00855DBF" w:rsidRDefault="00855DBF" w:rsidP="00855DBF"/>
    <w:p w14:paraId="6EF3479C" w14:textId="261EB67B" w:rsidR="00BE59FC" w:rsidRDefault="00BE59FC" w:rsidP="00BE59FC">
      <w:pPr>
        <w:pStyle w:val="3"/>
      </w:pPr>
      <w:bookmarkStart w:id="45" w:name="_Toc81980022"/>
      <w:r w:rsidRPr="00FC2E4C">
        <w:rPr>
          <w:rFonts w:hint="eastAsia"/>
        </w:rPr>
        <w:lastRenderedPageBreak/>
        <w:t>2</w:t>
      </w:r>
      <w:r w:rsidRPr="00FC2E4C">
        <w:t>.1.5</w:t>
      </w:r>
      <w:r w:rsidRPr="00FC2E4C">
        <w:tab/>
      </w:r>
      <w:r w:rsidRPr="00FC2E4C">
        <w:rPr>
          <w:rFonts w:hint="eastAsia"/>
        </w:rPr>
        <w:t>電腦化學習</w:t>
      </w:r>
      <w:bookmarkEnd w:id="45"/>
    </w:p>
    <w:p w14:paraId="034B434F" w14:textId="77777777" w:rsidR="00D2237D" w:rsidRPr="00D2237D" w:rsidRDefault="00D2237D" w:rsidP="00D2237D"/>
    <w:p w14:paraId="060F2D60" w14:textId="77777777" w:rsidR="00BE59FC" w:rsidRPr="00FC2E4C" w:rsidRDefault="00BE59FC" w:rsidP="00BE59FC">
      <w:pPr>
        <w:pStyle w:val="3"/>
      </w:pPr>
      <w:bookmarkStart w:id="46" w:name="_Toc81980023"/>
      <w:r w:rsidRPr="00FC2E4C">
        <w:rPr>
          <w:rFonts w:hint="eastAsia"/>
        </w:rPr>
        <w:t>2</w:t>
      </w:r>
      <w:r w:rsidRPr="00FC2E4C">
        <w:t>.1.6</w:t>
      </w:r>
      <w:r w:rsidRPr="00FC2E4C">
        <w:tab/>
      </w:r>
      <w:r w:rsidRPr="00FC2E4C">
        <w:rPr>
          <w:rFonts w:hint="eastAsia"/>
        </w:rPr>
        <w:t>行動學習</w:t>
      </w:r>
      <w:bookmarkEnd w:id="46"/>
    </w:p>
    <w:p w14:paraId="134A38F8" w14:textId="77777777" w:rsidR="00BE59FC" w:rsidRPr="00FC2E4C" w:rsidRDefault="00BE59FC" w:rsidP="0089609B"/>
    <w:p w14:paraId="232D59A1" w14:textId="3F6C6326" w:rsidR="00BE59FC" w:rsidRPr="00FC2E4C" w:rsidRDefault="00BE59FC" w:rsidP="00BE59FC">
      <w:pPr>
        <w:pStyle w:val="2"/>
      </w:pPr>
      <w:bookmarkStart w:id="47" w:name="_Toc81980024"/>
      <w:r w:rsidRPr="00FC2E4C">
        <w:rPr>
          <w:rFonts w:hint="eastAsia"/>
        </w:rPr>
        <w:t>2</w:t>
      </w:r>
      <w:r w:rsidRPr="00FC2E4C">
        <w:t>.2</w:t>
      </w:r>
      <w:r w:rsidRPr="00FC2E4C">
        <w:rPr>
          <w:rFonts w:hint="eastAsia"/>
        </w:rPr>
        <w:t>學習</w:t>
      </w:r>
      <w:r w:rsidR="003947A4">
        <w:rPr>
          <w:rFonts w:hint="eastAsia"/>
        </w:rPr>
        <w:t>管理</w:t>
      </w:r>
      <w:r w:rsidRPr="00FC2E4C">
        <w:rPr>
          <w:rFonts w:hint="eastAsia"/>
        </w:rPr>
        <w:t>系統</w:t>
      </w:r>
      <w:r w:rsidRPr="00FC2E4C">
        <w:rPr>
          <w:rFonts w:hint="eastAsia"/>
        </w:rPr>
        <w:t>(Le</w:t>
      </w:r>
      <w:r w:rsidRPr="00FC2E4C">
        <w:t>arning Management System,LMS)</w:t>
      </w:r>
      <w:bookmarkEnd w:id="47"/>
    </w:p>
    <w:p w14:paraId="463F1295" w14:textId="04C58570" w:rsidR="00D7046F" w:rsidRPr="00FC2E4C" w:rsidRDefault="00D7046F" w:rsidP="00EA5C6E">
      <w:pPr>
        <w:pStyle w:val="3"/>
      </w:pPr>
      <w:bookmarkStart w:id="48" w:name="_Toc81980025"/>
      <w:r w:rsidRPr="00FC2E4C">
        <w:rPr>
          <w:rFonts w:hint="eastAsia"/>
        </w:rPr>
        <w:t>2.</w:t>
      </w:r>
      <w:r w:rsidR="00BE59FC" w:rsidRPr="00FC2E4C">
        <w:t>2</w:t>
      </w:r>
      <w:r w:rsidRPr="00FC2E4C">
        <w:rPr>
          <w:rFonts w:hint="eastAsia"/>
        </w:rPr>
        <w:t>.1</w:t>
      </w:r>
      <w:r w:rsidR="004F1DEA" w:rsidRPr="00FC2E4C">
        <w:tab/>
      </w:r>
      <w:r w:rsidRPr="00FC2E4C">
        <w:rPr>
          <w:rFonts w:hint="eastAsia"/>
        </w:rPr>
        <w:t>Mo</w:t>
      </w:r>
      <w:r w:rsidRPr="00FC2E4C">
        <w:t>odle</w:t>
      </w:r>
      <w:r w:rsidRPr="00FC2E4C">
        <w:rPr>
          <w:rFonts w:hint="eastAsia"/>
        </w:rPr>
        <w:t>平台介紹</w:t>
      </w:r>
      <w:bookmarkEnd w:id="48"/>
    </w:p>
    <w:p w14:paraId="553E73CC" w14:textId="5F67F3B4" w:rsidR="00DA025F" w:rsidRPr="00FC2E4C" w:rsidRDefault="00DA025F" w:rsidP="00DA025F">
      <w:pPr>
        <w:ind w:firstLine="480"/>
      </w:pPr>
      <w:r w:rsidRPr="00FC2E4C">
        <w:rPr>
          <w:rFonts w:eastAsiaTheme="minorEastAsia"/>
        </w:rPr>
        <w:t>Moodle</w:t>
      </w:r>
      <w:r w:rsidRPr="00FC2E4C">
        <w:rPr>
          <w:rFonts w:eastAsiaTheme="minorEastAsia" w:hint="eastAsia"/>
        </w:rPr>
        <w:t>(</w:t>
      </w:r>
      <w:r w:rsidRPr="00FC2E4C">
        <w:rPr>
          <w:rFonts w:eastAsiaTheme="minorEastAsia"/>
        </w:rPr>
        <w:t>Modular Object-Oriented Dynamic Learning Environment</w:t>
      </w:r>
      <w:r w:rsidRPr="00FC2E4C">
        <w:rPr>
          <w:rFonts w:eastAsiaTheme="minorEastAsia" w:hint="eastAsia"/>
        </w:rPr>
        <w:t>)</w:t>
      </w:r>
      <w:r w:rsidRPr="00FC2E4C">
        <w:rPr>
          <w:rFonts w:hint="eastAsia"/>
        </w:rPr>
        <w:t>是一個開放原始碼</w:t>
      </w:r>
      <w:r w:rsidR="003E5BAC" w:rsidRPr="00FC2E4C">
        <w:rPr>
          <w:rFonts w:hint="eastAsia"/>
        </w:rPr>
        <w:t>免費</w:t>
      </w:r>
      <w:r w:rsidRPr="00FC2E4C">
        <w:rPr>
          <w:rFonts w:hint="eastAsia"/>
        </w:rPr>
        <w:t>的線上學習</w:t>
      </w:r>
      <w:r w:rsidR="003E5BAC" w:rsidRPr="00FC2E4C">
        <w:rPr>
          <w:rFonts w:hint="eastAsia"/>
        </w:rPr>
        <w:t>平台</w:t>
      </w:r>
      <w:r w:rsidRPr="00FC2E4C">
        <w:rPr>
          <w:rFonts w:hint="eastAsia"/>
        </w:rPr>
        <w:t>，任何能都可以使用，平台上可以放置影片、講義、測驗卷、討論區</w:t>
      </w:r>
      <w:r w:rsidR="003E5BAC" w:rsidRPr="00FC2E4C">
        <w:rPr>
          <w:rFonts w:hint="eastAsia"/>
        </w:rPr>
        <w:t>、聊天室</w:t>
      </w:r>
      <w:r w:rsidRPr="00FC2E4C">
        <w:t>…</w:t>
      </w:r>
      <w:r w:rsidRPr="00FC2E4C">
        <w:rPr>
          <w:rFonts w:hint="eastAsia"/>
        </w:rPr>
        <w:t>等，使用工具非常多元，可增加教學的多樣性</w:t>
      </w:r>
      <w:sdt>
        <w:sdtPr>
          <w:rPr>
            <w:rFonts w:hint="eastAsia"/>
          </w:rPr>
          <w:id w:val="1459918847"/>
          <w:citation/>
        </w:sdtPr>
        <w:sdtEndPr/>
        <w:sdtContent>
          <w:r w:rsidR="003E5BAC" w:rsidRPr="00FC2E4C">
            <w:fldChar w:fldCharType="begin"/>
          </w:r>
          <w:r w:rsidR="003E5BAC" w:rsidRPr="00FC2E4C">
            <w:instrText xml:space="preserve"> </w:instrText>
          </w:r>
          <w:r w:rsidR="003E5BAC" w:rsidRPr="00FC2E4C">
            <w:rPr>
              <w:rFonts w:hint="eastAsia"/>
            </w:rPr>
            <w:instrText xml:space="preserve">CITATION </w:instrText>
          </w:r>
          <w:r w:rsidR="003E5BAC" w:rsidRPr="00FC2E4C">
            <w:rPr>
              <w:rFonts w:hint="eastAsia"/>
            </w:rPr>
            <w:instrText>高國棟</w:instrText>
          </w:r>
          <w:r w:rsidR="003E5BAC" w:rsidRPr="00FC2E4C">
            <w:rPr>
              <w:rFonts w:hint="eastAsia"/>
            </w:rPr>
            <w:instrText>102 \l 1028</w:instrText>
          </w:r>
          <w:r w:rsidR="003E5BAC" w:rsidRPr="00FC2E4C">
            <w:instrText xml:space="preserve"> </w:instrText>
          </w:r>
          <w:r w:rsidR="003E5BAC" w:rsidRPr="00FC2E4C">
            <w:fldChar w:fldCharType="separate"/>
          </w:r>
          <w:r w:rsidR="001D4A04">
            <w:rPr>
              <w:rFonts w:hint="eastAsia"/>
              <w:noProof/>
            </w:rPr>
            <w:t xml:space="preserve"> </w:t>
          </w:r>
          <w:r w:rsidR="001D4A04">
            <w:rPr>
              <w:noProof/>
            </w:rPr>
            <w:t>[5]</w:t>
          </w:r>
          <w:r w:rsidR="003E5BAC" w:rsidRPr="00FC2E4C">
            <w:fldChar w:fldCharType="end"/>
          </w:r>
        </w:sdtContent>
      </w:sdt>
      <w:r w:rsidRPr="00FC2E4C">
        <w:rPr>
          <w:rFonts w:hint="eastAsia"/>
        </w:rPr>
        <w:t>。</w:t>
      </w:r>
    </w:p>
    <w:p w14:paraId="25D88B2A" w14:textId="1169FD91" w:rsidR="000526B7" w:rsidRPr="00FC2E4C" w:rsidRDefault="00F00FE8" w:rsidP="00C43524">
      <w:pPr>
        <w:ind w:firstLine="480"/>
        <w:rPr>
          <w:shd w:val="clear" w:color="auto" w:fill="FFFFFF"/>
        </w:rPr>
      </w:pPr>
      <w:r w:rsidRPr="00FC2E4C">
        <w:t>根據</w:t>
      </w:r>
      <w:r w:rsidR="00D7046F" w:rsidRPr="00FC2E4C">
        <w:rPr>
          <w:rFonts w:hint="eastAsia"/>
        </w:rPr>
        <w:t>M</w:t>
      </w:r>
      <w:r w:rsidR="00D7046F" w:rsidRPr="00FC2E4C">
        <w:t>oodle</w:t>
      </w:r>
      <w:r w:rsidR="00D7046F" w:rsidRPr="00FC2E4C">
        <w:rPr>
          <w:rFonts w:hint="eastAsia"/>
        </w:rPr>
        <w:t>官方</w:t>
      </w:r>
      <w:r w:rsidR="006436E1" w:rsidRPr="00FC2E4C">
        <w:t>統計，</w:t>
      </w:r>
      <w:r w:rsidR="00146921" w:rsidRPr="00FC2E4C">
        <w:rPr>
          <w:rFonts w:hint="eastAsia"/>
        </w:rPr>
        <w:t>2021</w:t>
      </w:r>
      <w:r w:rsidR="00146921" w:rsidRPr="00FC2E4C">
        <w:rPr>
          <w:rFonts w:hint="eastAsia"/>
        </w:rPr>
        <w:t>年，</w:t>
      </w:r>
      <w:r w:rsidR="00146921" w:rsidRPr="00FC2E4C">
        <w:rPr>
          <w:rFonts w:hint="eastAsia"/>
          <w:shd w:val="clear" w:color="auto" w:fill="FFFFFF"/>
        </w:rPr>
        <w:t>世界</w:t>
      </w:r>
      <w:r w:rsidR="006436E1" w:rsidRPr="00FC2E4C">
        <w:rPr>
          <w:shd w:val="clear" w:color="auto" w:fill="FFFFFF"/>
        </w:rPr>
        <w:t>有</w:t>
      </w:r>
      <w:r w:rsidR="00146921" w:rsidRPr="00FC2E4C">
        <w:rPr>
          <w:rFonts w:hint="eastAsia"/>
          <w:shd w:val="clear" w:color="auto" w:fill="FFFFFF"/>
        </w:rPr>
        <w:t>18</w:t>
      </w:r>
      <w:r w:rsidR="00571768" w:rsidRPr="00FC2E4C">
        <w:rPr>
          <w:rFonts w:hint="eastAsia"/>
          <w:shd w:val="clear" w:color="auto" w:fill="FFFFFF"/>
        </w:rPr>
        <w:t>萬</w:t>
      </w:r>
      <w:r w:rsidR="006436E1" w:rsidRPr="00FC2E4C">
        <w:rPr>
          <w:shd w:val="clear" w:color="auto" w:fill="FFFFFF"/>
        </w:rPr>
        <w:t>個</w:t>
      </w:r>
      <w:r w:rsidR="00146921" w:rsidRPr="00FC2E4C">
        <w:rPr>
          <w:rFonts w:hint="eastAsia"/>
          <w:shd w:val="clear" w:color="auto" w:fill="FFFFFF"/>
        </w:rPr>
        <w:t>網站</w:t>
      </w:r>
      <w:r w:rsidR="006436E1" w:rsidRPr="00FC2E4C">
        <w:rPr>
          <w:shd w:val="clear" w:color="auto" w:fill="FFFFFF"/>
        </w:rPr>
        <w:t>、</w:t>
      </w:r>
      <w:r w:rsidR="00571768" w:rsidRPr="00FC2E4C">
        <w:rPr>
          <w:rFonts w:hint="eastAsia"/>
          <w:shd w:val="clear" w:color="auto" w:fill="FFFFFF"/>
        </w:rPr>
        <w:t>3</w:t>
      </w:r>
      <w:r w:rsidR="00571768" w:rsidRPr="00FC2E4C">
        <w:rPr>
          <w:rFonts w:hint="eastAsia"/>
          <w:shd w:val="clear" w:color="auto" w:fill="FFFFFF"/>
        </w:rPr>
        <w:t>千</w:t>
      </w:r>
      <w:r w:rsidR="00571768" w:rsidRPr="00FC2E4C">
        <w:rPr>
          <w:rFonts w:hint="eastAsia"/>
          <w:shd w:val="clear" w:color="auto" w:fill="FFFFFF"/>
        </w:rPr>
        <w:t>7</w:t>
      </w:r>
      <w:r w:rsidR="00571768" w:rsidRPr="00FC2E4C">
        <w:rPr>
          <w:rFonts w:hint="eastAsia"/>
          <w:shd w:val="clear" w:color="auto" w:fill="FFFFFF"/>
        </w:rPr>
        <w:t>百萬個課程</w:t>
      </w:r>
      <w:r w:rsidR="006436E1" w:rsidRPr="00FC2E4C">
        <w:rPr>
          <w:shd w:val="clear" w:color="auto" w:fill="FFFFFF"/>
        </w:rPr>
        <w:t>、</w:t>
      </w:r>
      <w:r w:rsidR="00571768" w:rsidRPr="00FC2E4C">
        <w:rPr>
          <w:rFonts w:hint="eastAsia"/>
          <w:shd w:val="clear" w:color="auto" w:fill="FFFFFF"/>
        </w:rPr>
        <w:t>更有</w:t>
      </w:r>
      <w:r w:rsidR="00571768" w:rsidRPr="00FC2E4C">
        <w:rPr>
          <w:rFonts w:hint="eastAsia"/>
          <w:shd w:val="clear" w:color="auto" w:fill="FFFFFF"/>
        </w:rPr>
        <w:t>2.8</w:t>
      </w:r>
      <w:r w:rsidR="00571768" w:rsidRPr="00FC2E4C">
        <w:rPr>
          <w:rFonts w:hint="eastAsia"/>
          <w:shd w:val="clear" w:color="auto" w:fill="FFFFFF"/>
        </w:rPr>
        <w:t>億為使用者</w:t>
      </w:r>
      <w:r w:rsidR="006436E1" w:rsidRPr="00FC2E4C">
        <w:rPr>
          <w:shd w:val="clear" w:color="auto" w:fill="FFFFFF"/>
        </w:rPr>
        <w:t>，使用</w:t>
      </w:r>
      <w:r w:rsidR="006436E1" w:rsidRPr="00FC2E4C">
        <w:rPr>
          <w:shd w:val="clear" w:color="auto" w:fill="FFFFFF"/>
        </w:rPr>
        <w:t>Moodle</w:t>
      </w:r>
      <w:r w:rsidR="00251A19" w:rsidRPr="00FC2E4C">
        <w:rPr>
          <w:shd w:val="clear" w:color="auto" w:fill="FFFFFF"/>
        </w:rPr>
        <w:t>數位學習平台</w:t>
      </w:r>
      <w:r w:rsidR="00251A19" w:rsidRPr="00FC2E4C">
        <w:rPr>
          <w:rFonts w:hint="eastAsia"/>
          <w:shd w:val="clear" w:color="auto" w:fill="FFFFFF"/>
        </w:rPr>
        <w:t>作為教學的工具</w:t>
      </w:r>
      <w:sdt>
        <w:sdtPr>
          <w:rPr>
            <w:rFonts w:hint="eastAsia"/>
            <w:shd w:val="clear" w:color="auto" w:fill="FFFFFF"/>
          </w:rPr>
          <w:id w:val="790636649"/>
          <w:citation/>
        </w:sdtPr>
        <w:sdtEndPr/>
        <w:sdtContent>
          <w:r w:rsidR="00607E49" w:rsidRPr="00FC2E4C">
            <w:rPr>
              <w:shd w:val="clear" w:color="auto" w:fill="FFFFFF"/>
            </w:rPr>
            <w:fldChar w:fldCharType="begin"/>
          </w:r>
          <w:r w:rsidR="00607E49" w:rsidRPr="00FC2E4C">
            <w:rPr>
              <w:shd w:val="clear" w:color="auto" w:fill="FFFFFF"/>
            </w:rPr>
            <w:instrText xml:space="preserve"> </w:instrText>
          </w:r>
          <w:r w:rsidR="00607E49" w:rsidRPr="00FC2E4C">
            <w:rPr>
              <w:rFonts w:hint="eastAsia"/>
              <w:shd w:val="clear" w:color="auto" w:fill="FFFFFF"/>
            </w:rPr>
            <w:instrText>CITATION moodlestatistic \l 1028</w:instrText>
          </w:r>
          <w:r w:rsidR="00607E49" w:rsidRPr="00FC2E4C">
            <w:rPr>
              <w:shd w:val="clear" w:color="auto" w:fill="FFFFFF"/>
            </w:rPr>
            <w:instrText xml:space="preserve"> </w:instrText>
          </w:r>
          <w:r w:rsidR="00607E49" w:rsidRPr="00FC2E4C">
            <w:rPr>
              <w:shd w:val="clear" w:color="auto" w:fill="FFFFFF"/>
            </w:rPr>
            <w:fldChar w:fldCharType="separate"/>
          </w:r>
          <w:r w:rsidR="001D4A04">
            <w:rPr>
              <w:rFonts w:hint="eastAsia"/>
              <w:noProof/>
              <w:shd w:val="clear" w:color="auto" w:fill="FFFFFF"/>
            </w:rPr>
            <w:t xml:space="preserve"> </w:t>
          </w:r>
          <w:r w:rsidR="001D4A04" w:rsidRPr="001D4A04">
            <w:rPr>
              <w:noProof/>
              <w:shd w:val="clear" w:color="auto" w:fill="FFFFFF"/>
            </w:rPr>
            <w:t>[6]</w:t>
          </w:r>
          <w:r w:rsidR="00607E49" w:rsidRPr="00FC2E4C">
            <w:rPr>
              <w:shd w:val="clear" w:color="auto" w:fill="FFFFFF"/>
            </w:rPr>
            <w:fldChar w:fldCharType="end"/>
          </w:r>
        </w:sdtContent>
      </w:sdt>
      <w:r w:rsidR="00EA1852" w:rsidRPr="00FC2E4C">
        <w:rPr>
          <w:rFonts w:hint="eastAsia"/>
          <w:shd w:val="clear" w:color="auto" w:fill="FFFFFF"/>
        </w:rPr>
        <w:t>。</w:t>
      </w:r>
      <w:r w:rsidR="00021420" w:rsidRPr="00FC2E4C">
        <w:rPr>
          <w:shd w:val="clear" w:color="auto" w:fill="FFFFFF"/>
        </w:rPr>
        <w:t>由此可知，數位學習不僅使用人數持續增加</w:t>
      </w:r>
      <w:r w:rsidR="005572A9" w:rsidRPr="00FC2E4C">
        <w:rPr>
          <w:shd w:val="clear" w:color="auto" w:fill="FFFFFF"/>
        </w:rPr>
        <w:t>，各機構也願意使用數位學習的方式教育學員、員工</w:t>
      </w:r>
      <w:r w:rsidR="00021420" w:rsidRPr="00FC2E4C">
        <w:rPr>
          <w:shd w:val="clear" w:color="auto" w:fill="FFFFFF"/>
        </w:rPr>
        <w:t>，</w:t>
      </w:r>
      <w:r w:rsidR="005572A9" w:rsidRPr="00FC2E4C">
        <w:rPr>
          <w:shd w:val="clear" w:color="auto" w:fill="FFFFFF"/>
        </w:rPr>
        <w:t>數位學習將</w:t>
      </w:r>
      <w:r w:rsidR="00021420" w:rsidRPr="00FC2E4C">
        <w:rPr>
          <w:shd w:val="clear" w:color="auto" w:fill="FFFFFF"/>
        </w:rPr>
        <w:t>逐漸成為學習的主流。</w:t>
      </w:r>
    </w:p>
    <w:p w14:paraId="18C53D86" w14:textId="213B6428" w:rsidR="00997093" w:rsidRPr="00FC2E4C" w:rsidRDefault="00D7046F" w:rsidP="009B45FC">
      <w:pPr>
        <w:pStyle w:val="3"/>
        <w:jc w:val="left"/>
        <w:rPr>
          <w:shd w:val="clear" w:color="auto" w:fill="FFFFFF"/>
        </w:rPr>
      </w:pPr>
      <w:bookmarkStart w:id="49" w:name="_Toc81980026"/>
      <w:r w:rsidRPr="00FC2E4C">
        <w:rPr>
          <w:rFonts w:hint="eastAsia"/>
        </w:rPr>
        <w:t>2.</w:t>
      </w:r>
      <w:r w:rsidR="00BE59FC" w:rsidRPr="00FC2E4C">
        <w:t>2</w:t>
      </w:r>
      <w:r w:rsidRPr="00FC2E4C">
        <w:rPr>
          <w:rFonts w:hint="eastAsia"/>
        </w:rPr>
        <w:t>.2</w:t>
      </w:r>
      <w:r w:rsidR="004F1DEA" w:rsidRPr="00FC2E4C">
        <w:tab/>
      </w:r>
      <w:r w:rsidR="00997093" w:rsidRPr="00FC2E4C">
        <w:t>MOO</w:t>
      </w:r>
      <w:r w:rsidR="009B45FC" w:rsidRPr="00FC2E4C">
        <w:t>C</w:t>
      </w:r>
      <w:r w:rsidR="009B45FC" w:rsidRPr="00FC2E4C">
        <w:rPr>
          <w:rFonts w:hint="eastAsia"/>
        </w:rPr>
        <w:t>s</w:t>
      </w:r>
      <w:bookmarkEnd w:id="49"/>
    </w:p>
    <w:p w14:paraId="59FB9D9D" w14:textId="6F0071F5" w:rsidR="009B45FC" w:rsidRPr="00FC2E4C" w:rsidRDefault="004C32A3" w:rsidP="00A40808">
      <w:pPr>
        <w:ind w:firstLine="480"/>
      </w:pPr>
      <w:r w:rsidRPr="00FC2E4C">
        <w:rPr>
          <w:rFonts w:hint="eastAsia"/>
        </w:rPr>
        <w:t>M</w:t>
      </w:r>
      <w:r w:rsidRPr="00FC2E4C">
        <w:t>OOCs(</w:t>
      </w:r>
      <w:r w:rsidRPr="00FC2E4C">
        <w:rPr>
          <w:shd w:val="clear" w:color="auto" w:fill="FFFFFF"/>
        </w:rPr>
        <w:t>Massive Open Online Course)</w:t>
      </w:r>
      <w:r w:rsidRPr="00FC2E4C">
        <w:rPr>
          <w:rFonts w:hint="eastAsia"/>
          <w:shd w:val="clear" w:color="auto" w:fill="FFFFFF"/>
        </w:rPr>
        <w:t>即大規模</w:t>
      </w:r>
      <w:r w:rsidRPr="00FC2E4C">
        <w:t>開放線上課程</w:t>
      </w:r>
      <w:r w:rsidRPr="00FC2E4C">
        <w:rPr>
          <w:rFonts w:hint="eastAsia"/>
        </w:rPr>
        <w:t>，</w:t>
      </w:r>
      <w:r w:rsidR="00E131E6" w:rsidRPr="00FC2E4C">
        <w:t>其中</w:t>
      </w:r>
      <w:r w:rsidR="00E131E6" w:rsidRPr="00FC2E4C">
        <w:t xml:space="preserve"> MOOCs </w:t>
      </w:r>
      <w:r w:rsidR="00E131E6" w:rsidRPr="00FC2E4C">
        <w:t>分為三種，分別為</w:t>
      </w:r>
      <w:r w:rsidR="00E131E6" w:rsidRPr="00FC2E4C">
        <w:t>xMOOCs</w:t>
      </w:r>
      <w:r w:rsidR="00E131E6" w:rsidRPr="00FC2E4C">
        <w:t>，</w:t>
      </w:r>
      <w:r w:rsidR="00E131E6" w:rsidRPr="00FC2E4C">
        <w:t xml:space="preserve">cMOOCs </w:t>
      </w:r>
      <w:r w:rsidR="00E131E6" w:rsidRPr="00FC2E4C">
        <w:t>和</w:t>
      </w:r>
      <w:r w:rsidR="00E131E6" w:rsidRPr="00FC2E4C">
        <w:t xml:space="preserve"> quasi-MOOCs</w:t>
      </w:r>
      <w:sdt>
        <w:sdtPr>
          <w:id w:val="879593403"/>
          <w:citation/>
        </w:sdtPr>
        <w:sdtEndPr/>
        <w:sdtContent>
          <w:r w:rsidR="00E131E6" w:rsidRPr="00FC2E4C">
            <w:fldChar w:fldCharType="begin"/>
          </w:r>
          <w:r w:rsidR="00E131E6" w:rsidRPr="00FC2E4C">
            <w:instrText xml:space="preserve"> </w:instrText>
          </w:r>
          <w:r w:rsidR="00E131E6" w:rsidRPr="00FC2E4C">
            <w:rPr>
              <w:rFonts w:hint="eastAsia"/>
            </w:rPr>
            <w:instrText xml:space="preserve">CITATION </w:instrText>
          </w:r>
          <w:r w:rsidR="00E131E6" w:rsidRPr="00FC2E4C">
            <w:rPr>
              <w:rFonts w:hint="eastAsia"/>
            </w:rPr>
            <w:instrText>侯修平</w:instrText>
          </w:r>
          <w:r w:rsidR="00E131E6" w:rsidRPr="00FC2E4C">
            <w:rPr>
              <w:rFonts w:hint="eastAsia"/>
            </w:rPr>
            <w:instrText>106 \l 1028</w:instrText>
          </w:r>
          <w:r w:rsidR="00E131E6" w:rsidRPr="00FC2E4C">
            <w:instrText xml:space="preserve"> </w:instrText>
          </w:r>
          <w:r w:rsidR="00E131E6" w:rsidRPr="00FC2E4C">
            <w:fldChar w:fldCharType="separate"/>
          </w:r>
          <w:r w:rsidR="001D4A04">
            <w:rPr>
              <w:rFonts w:hint="eastAsia"/>
              <w:noProof/>
            </w:rPr>
            <w:t xml:space="preserve"> </w:t>
          </w:r>
          <w:r w:rsidR="001D4A04">
            <w:rPr>
              <w:noProof/>
            </w:rPr>
            <w:t>[7]</w:t>
          </w:r>
          <w:r w:rsidR="00E131E6" w:rsidRPr="00FC2E4C">
            <w:fldChar w:fldCharType="end"/>
          </w:r>
        </w:sdtContent>
      </w:sdt>
      <w:r w:rsidR="00E131E6" w:rsidRPr="00FC2E4C">
        <w:rPr>
          <w:rFonts w:hint="eastAsia"/>
        </w:rPr>
        <w:t>，</w:t>
      </w:r>
      <w:r w:rsidR="008218DD" w:rsidRPr="00FC2E4C">
        <w:rPr>
          <w:rFonts w:hint="eastAsia"/>
        </w:rPr>
        <w:t>此平台有大量免費的課程供使用者學習，</w:t>
      </w:r>
      <w:r w:rsidR="00A40808" w:rsidRPr="00FC2E4C">
        <w:rPr>
          <w:rFonts w:hint="eastAsia"/>
        </w:rPr>
        <w:t>平台中的課程多以影片方式呈現，每個影片約</w:t>
      </w:r>
      <w:r w:rsidR="00A40808" w:rsidRPr="00FC2E4C">
        <w:rPr>
          <w:rFonts w:hint="eastAsia"/>
        </w:rPr>
        <w:t>5-10</w:t>
      </w:r>
      <w:r w:rsidR="00A40808" w:rsidRPr="00FC2E4C">
        <w:rPr>
          <w:rFonts w:hint="eastAsia"/>
        </w:rPr>
        <w:t>分鐘，並且有隨堂練習，</w:t>
      </w:r>
      <w:r w:rsidR="00312F70" w:rsidRPr="00FC2E4C">
        <w:rPr>
          <w:rFonts w:ascii="Tahoma" w:hAnsi="Tahoma" w:cs="Tahoma"/>
          <w:shd w:val="clear" w:color="auto" w:fill="FFFFFF"/>
        </w:rPr>
        <w:t>教師可掌握學習者的成效</w:t>
      </w:r>
      <w:r w:rsidR="00312F70" w:rsidRPr="00FC2E4C">
        <w:rPr>
          <w:rFonts w:ascii="Tahoma" w:hAnsi="Tahoma" w:cs="Tahoma" w:hint="eastAsia"/>
          <w:shd w:val="clear" w:color="auto" w:fill="FFFFFF"/>
        </w:rPr>
        <w:t>，</w:t>
      </w:r>
      <w:r w:rsidR="00A40808" w:rsidRPr="00FC2E4C">
        <w:rPr>
          <w:rFonts w:hint="eastAsia"/>
        </w:rPr>
        <w:t>學員也可在討論區問問題或補充相關</w:t>
      </w:r>
      <w:r w:rsidR="00A40808" w:rsidRPr="00FC2E4C">
        <w:rPr>
          <w:rFonts w:hint="eastAsia"/>
        </w:rPr>
        <w:lastRenderedPageBreak/>
        <w:t>資訊，有些課程學習完後也可獲得認證</w:t>
      </w:r>
      <w:r w:rsidR="00312F70" w:rsidRPr="00FC2E4C">
        <w:rPr>
          <w:rFonts w:hint="eastAsia"/>
        </w:rPr>
        <w:t>，目前</w:t>
      </w:r>
      <w:r w:rsidR="00312F70" w:rsidRPr="00FC2E4C">
        <w:t>2020</w:t>
      </w:r>
      <w:r w:rsidR="00312F70" w:rsidRPr="00FC2E4C">
        <w:t>年使用者突破</w:t>
      </w:r>
      <w:r w:rsidR="00312F70" w:rsidRPr="00FC2E4C">
        <w:t>1.8</w:t>
      </w:r>
      <w:r w:rsidR="00312F70" w:rsidRPr="00FC2E4C">
        <w:t>億人，全球共</w:t>
      </w:r>
      <w:r w:rsidR="00312F70" w:rsidRPr="00FC2E4C">
        <w:t>950</w:t>
      </w:r>
      <w:r w:rsidR="00312F70" w:rsidRPr="00FC2E4C">
        <w:t>所大學推出</w:t>
      </w:r>
      <w:r w:rsidR="00312F70" w:rsidRPr="00FC2E4C">
        <w:t>16.3</w:t>
      </w:r>
      <w:r w:rsidR="00312F70" w:rsidRPr="00FC2E4C">
        <w:t>萬堂</w:t>
      </w:r>
      <w:r w:rsidR="00312F70" w:rsidRPr="00FC2E4C">
        <w:t>MOOCs</w:t>
      </w:r>
      <w:r w:rsidR="00312F70" w:rsidRPr="00FC2E4C">
        <w:t>，也較</w:t>
      </w:r>
      <w:r w:rsidR="00312F70" w:rsidRPr="00FC2E4C">
        <w:t>2019</w:t>
      </w:r>
      <w:r w:rsidR="00312F70" w:rsidRPr="00FC2E4C">
        <w:t>年成長</w:t>
      </w:r>
      <w:r w:rsidR="00312F70" w:rsidRPr="00FC2E4C">
        <w:t>20.7</w:t>
      </w:r>
      <w:r w:rsidR="00312F70" w:rsidRPr="00FC2E4C">
        <w:t>％</w:t>
      </w:r>
      <w:sdt>
        <w:sdtPr>
          <w:id w:val="1609856543"/>
          <w:citation/>
        </w:sdtPr>
        <w:sdtEndPr/>
        <w:sdtContent>
          <w:r w:rsidR="00312F70" w:rsidRPr="00FC2E4C">
            <w:fldChar w:fldCharType="begin"/>
          </w:r>
          <w:r w:rsidR="00312F70" w:rsidRPr="00FC2E4C">
            <w:instrText xml:space="preserve"> </w:instrText>
          </w:r>
          <w:r w:rsidR="00312F70" w:rsidRPr="00FC2E4C">
            <w:rPr>
              <w:rFonts w:hint="eastAsia"/>
            </w:rPr>
            <w:instrText xml:space="preserve">CITATION </w:instrText>
          </w:r>
          <w:r w:rsidR="00312F70" w:rsidRPr="00FC2E4C">
            <w:rPr>
              <w:rFonts w:hint="eastAsia"/>
            </w:rPr>
            <w:instrText>鄭峻委</w:instrText>
          </w:r>
          <w:r w:rsidR="00312F70" w:rsidRPr="00FC2E4C">
            <w:rPr>
              <w:rFonts w:hint="eastAsia"/>
            </w:rPr>
            <w:instrText>109 \l 1028</w:instrText>
          </w:r>
          <w:r w:rsidR="00312F70" w:rsidRPr="00FC2E4C">
            <w:instrText xml:space="preserve"> </w:instrText>
          </w:r>
          <w:r w:rsidR="00312F70" w:rsidRPr="00FC2E4C">
            <w:fldChar w:fldCharType="separate"/>
          </w:r>
          <w:r w:rsidR="001D4A04">
            <w:rPr>
              <w:rFonts w:hint="eastAsia"/>
              <w:noProof/>
            </w:rPr>
            <w:t xml:space="preserve"> </w:t>
          </w:r>
          <w:r w:rsidR="001D4A04">
            <w:rPr>
              <w:noProof/>
            </w:rPr>
            <w:t>[8]</w:t>
          </w:r>
          <w:r w:rsidR="00312F70" w:rsidRPr="00FC2E4C">
            <w:fldChar w:fldCharType="end"/>
          </w:r>
        </w:sdtContent>
      </w:sdt>
      <w:sdt>
        <w:sdtPr>
          <w:id w:val="-513454061"/>
          <w:citation/>
        </w:sdtPr>
        <w:sdtEndPr/>
        <w:sdtContent>
          <w:r w:rsidR="00312F70" w:rsidRPr="00FC2E4C">
            <w:fldChar w:fldCharType="begin"/>
          </w:r>
          <w:r w:rsidR="00312F70" w:rsidRPr="00FC2E4C">
            <w:instrText xml:space="preserve"> </w:instrText>
          </w:r>
          <w:r w:rsidR="00312F70" w:rsidRPr="00FC2E4C">
            <w:rPr>
              <w:rFonts w:hint="eastAsia"/>
            </w:rPr>
            <w:instrText xml:space="preserve">CITATION </w:instrText>
          </w:r>
          <w:r w:rsidR="00312F70" w:rsidRPr="00FC2E4C">
            <w:rPr>
              <w:rFonts w:hint="eastAsia"/>
            </w:rPr>
            <w:instrText>柯俊如</w:instrText>
          </w:r>
          <w:r w:rsidR="00312F70" w:rsidRPr="00FC2E4C">
            <w:rPr>
              <w:rFonts w:hint="eastAsia"/>
            </w:rPr>
            <w:instrText>104 \l 1028</w:instrText>
          </w:r>
          <w:r w:rsidR="00312F70" w:rsidRPr="00FC2E4C">
            <w:instrText xml:space="preserve"> </w:instrText>
          </w:r>
          <w:r w:rsidR="00312F70" w:rsidRPr="00FC2E4C">
            <w:fldChar w:fldCharType="separate"/>
          </w:r>
          <w:r w:rsidR="001D4A04">
            <w:rPr>
              <w:rFonts w:hint="eastAsia"/>
              <w:noProof/>
            </w:rPr>
            <w:t xml:space="preserve"> </w:t>
          </w:r>
          <w:r w:rsidR="001D4A04">
            <w:rPr>
              <w:noProof/>
            </w:rPr>
            <w:t>[9]</w:t>
          </w:r>
          <w:r w:rsidR="00312F70" w:rsidRPr="00FC2E4C">
            <w:fldChar w:fldCharType="end"/>
          </w:r>
        </w:sdtContent>
      </w:sdt>
      <w:r w:rsidR="00312F70" w:rsidRPr="00FC2E4C">
        <w:t>。</w:t>
      </w:r>
    </w:p>
    <w:p w14:paraId="56B22414" w14:textId="26F052ED" w:rsidR="00E131E6" w:rsidRPr="00FC2E4C" w:rsidRDefault="00E131E6" w:rsidP="00E131E6">
      <w:pPr>
        <w:pStyle w:val="3"/>
      </w:pPr>
      <w:bookmarkStart w:id="50" w:name="_Toc81980027"/>
      <w:r w:rsidRPr="00FC2E4C">
        <w:rPr>
          <w:rFonts w:hint="eastAsia"/>
        </w:rPr>
        <w:t>2.</w:t>
      </w:r>
      <w:r w:rsidR="00900815" w:rsidRPr="00FC2E4C">
        <w:t>2</w:t>
      </w:r>
      <w:r w:rsidRPr="00FC2E4C">
        <w:rPr>
          <w:rFonts w:hint="eastAsia"/>
        </w:rPr>
        <w:t>.3</w:t>
      </w:r>
      <w:r w:rsidR="004F1DEA" w:rsidRPr="00FC2E4C">
        <w:tab/>
      </w:r>
      <w:r w:rsidR="00D96B7A" w:rsidRPr="00FC2E4C">
        <w:t>Udacity</w:t>
      </w:r>
      <w:bookmarkEnd w:id="50"/>
    </w:p>
    <w:p w14:paraId="11665ECB" w14:textId="77E0F1EB" w:rsidR="004B469B" w:rsidRPr="00FC2E4C" w:rsidRDefault="00FD3081" w:rsidP="0089609B">
      <w:r w:rsidRPr="00FC2E4C">
        <w:tab/>
      </w:r>
      <w:r w:rsidR="00286BE3" w:rsidRPr="00FC2E4C">
        <w:rPr>
          <w:rFonts w:hint="eastAsia"/>
        </w:rPr>
        <w:t>Ud</w:t>
      </w:r>
      <w:r w:rsidR="00286BE3" w:rsidRPr="00FC2E4C">
        <w:t>acity</w:t>
      </w:r>
      <w:r w:rsidR="00286BE3" w:rsidRPr="00FC2E4C">
        <w:rPr>
          <w:rFonts w:hint="eastAsia"/>
        </w:rPr>
        <w:t>是一個私立教育的學習平台，</w:t>
      </w:r>
      <w:r w:rsidR="00286BE3" w:rsidRPr="00FC2E4C">
        <w:t>由</w:t>
      </w:r>
      <w:r w:rsidR="00286BE3" w:rsidRPr="00FC2E4C">
        <w:t>Sebastian Thrun, David Stavens</w:t>
      </w:r>
      <w:r w:rsidR="00286BE3" w:rsidRPr="00FC2E4C">
        <w:t>和</w:t>
      </w:r>
      <w:r w:rsidR="00286BE3" w:rsidRPr="00FC2E4C">
        <w:t>Mike Sokolsky</w:t>
      </w:r>
      <w:r w:rsidR="00286BE3" w:rsidRPr="00FC2E4C">
        <w:rPr>
          <w:rFonts w:hint="eastAsia"/>
        </w:rPr>
        <w:t>合資建立，</w:t>
      </w:r>
      <w:r w:rsidR="00286BE3" w:rsidRPr="00FC2E4C">
        <w:rPr>
          <w:rFonts w:hint="eastAsia"/>
        </w:rPr>
        <w:t>Ud</w:t>
      </w:r>
      <w:r w:rsidR="00286BE3" w:rsidRPr="00FC2E4C">
        <w:t>acity</w:t>
      </w:r>
      <w:r w:rsidR="008E6E94" w:rsidRPr="00FC2E4C">
        <w:rPr>
          <w:rFonts w:hint="eastAsia"/>
        </w:rPr>
        <w:t>和</w:t>
      </w:r>
      <w:r w:rsidR="008E6E94" w:rsidRPr="00FC2E4C">
        <w:rPr>
          <w:rFonts w:hint="eastAsia"/>
        </w:rPr>
        <w:t>Mo</w:t>
      </w:r>
      <w:r w:rsidR="008E6E94" w:rsidRPr="00FC2E4C">
        <w:t>odle</w:t>
      </w:r>
      <w:r w:rsidR="008E6E94" w:rsidRPr="00FC2E4C">
        <w:rPr>
          <w:rFonts w:hint="eastAsia"/>
        </w:rPr>
        <w:t>和</w:t>
      </w:r>
      <w:r w:rsidR="008E6E94" w:rsidRPr="00FC2E4C">
        <w:rPr>
          <w:rFonts w:hint="eastAsia"/>
        </w:rPr>
        <w:t>MOOC</w:t>
      </w:r>
      <w:r w:rsidR="008E6E94" w:rsidRPr="00FC2E4C">
        <w:t>s</w:t>
      </w:r>
      <w:r w:rsidR="008E6E94" w:rsidRPr="00FC2E4C">
        <w:rPr>
          <w:rFonts w:hint="eastAsia"/>
        </w:rPr>
        <w:t>不一樣，</w:t>
      </w:r>
      <w:r w:rsidR="008E6E94" w:rsidRPr="00FC2E4C">
        <w:rPr>
          <w:rFonts w:hint="eastAsia"/>
        </w:rPr>
        <w:t>Ud</w:t>
      </w:r>
      <w:r w:rsidR="008E6E94" w:rsidRPr="00FC2E4C">
        <w:t>acity</w:t>
      </w:r>
      <w:r w:rsidR="008E6E94" w:rsidRPr="00FC2E4C">
        <w:rPr>
          <w:rFonts w:hint="eastAsia"/>
        </w:rPr>
        <w:t>主要製作</w:t>
      </w:r>
      <w:r w:rsidR="00286BE3" w:rsidRPr="00FC2E4C">
        <w:rPr>
          <w:rFonts w:hint="eastAsia"/>
        </w:rPr>
        <w:t>大學和技職的教育課程，</w:t>
      </w:r>
      <w:r w:rsidR="008E6E94" w:rsidRPr="00FC2E4C">
        <w:rPr>
          <w:rFonts w:hint="eastAsia"/>
        </w:rPr>
        <w:t>例如</w:t>
      </w:r>
      <w:r w:rsidR="008E6E94" w:rsidRPr="00FC2E4C">
        <w:rPr>
          <w:rFonts w:hint="eastAsia"/>
        </w:rPr>
        <w:t>:</w:t>
      </w:r>
      <w:r w:rsidR="008E6E94" w:rsidRPr="00FC2E4C">
        <w:t xml:space="preserve"> </w:t>
      </w:r>
      <w:r w:rsidR="008E6E94" w:rsidRPr="00FC2E4C">
        <w:t>機器學習</w:t>
      </w:r>
      <w:r w:rsidR="008E6E94" w:rsidRPr="00FC2E4C">
        <w:rPr>
          <w:rFonts w:hint="eastAsia"/>
        </w:rPr>
        <w:t>、</w:t>
      </w:r>
      <w:r w:rsidR="008E6E94" w:rsidRPr="00FC2E4C">
        <w:t>人工智慧、大數據分析、虛擬實境、自動駕駛</w:t>
      </w:r>
      <w:r w:rsidR="008E6E94" w:rsidRPr="00FC2E4C">
        <w:t>…</w:t>
      </w:r>
      <w:r w:rsidR="008E6E94" w:rsidRPr="00FC2E4C">
        <w:rPr>
          <w:rFonts w:hint="eastAsia"/>
        </w:rPr>
        <w:t>等付費課程，並提供微學位，</w:t>
      </w:r>
      <w:r w:rsidR="00391701" w:rsidRPr="00FC2E4C">
        <w:rPr>
          <w:rFonts w:hint="eastAsia"/>
        </w:rPr>
        <w:t>目前有</w:t>
      </w:r>
      <w:r w:rsidR="00391701" w:rsidRPr="00FC2E4C">
        <w:rPr>
          <w:rFonts w:hint="eastAsia"/>
        </w:rPr>
        <w:t>160</w:t>
      </w:r>
      <w:r w:rsidR="00391701" w:rsidRPr="00FC2E4C">
        <w:rPr>
          <w:rFonts w:hint="eastAsia"/>
        </w:rPr>
        <w:t>萬個使用者</w:t>
      </w:r>
      <w:sdt>
        <w:sdtPr>
          <w:rPr>
            <w:rFonts w:hint="eastAsia"/>
          </w:rPr>
          <w:id w:val="199524379"/>
          <w:citation/>
        </w:sdtPr>
        <w:sdtEndPr/>
        <w:sdtContent>
          <w:r w:rsidR="006118AB" w:rsidRPr="00FC2E4C">
            <w:fldChar w:fldCharType="begin"/>
          </w:r>
          <w:r w:rsidR="006118AB" w:rsidRPr="00FC2E4C">
            <w:instrText xml:space="preserve"> </w:instrText>
          </w:r>
          <w:r w:rsidR="006118AB" w:rsidRPr="00FC2E4C">
            <w:rPr>
              <w:rFonts w:hint="eastAsia"/>
            </w:rPr>
            <w:instrText xml:space="preserve">CITATION </w:instrText>
          </w:r>
          <w:r w:rsidR="006118AB" w:rsidRPr="00FC2E4C">
            <w:rPr>
              <w:rFonts w:hint="eastAsia"/>
            </w:rPr>
            <w:instrText>天下雜誌</w:instrText>
          </w:r>
          <w:r w:rsidR="006118AB" w:rsidRPr="00FC2E4C">
            <w:rPr>
              <w:rFonts w:hint="eastAsia"/>
            </w:rPr>
            <w:instrText xml:space="preserve"> \l 1028</w:instrText>
          </w:r>
          <w:r w:rsidR="006118AB" w:rsidRPr="00FC2E4C">
            <w:instrText xml:space="preserve"> </w:instrText>
          </w:r>
          <w:r w:rsidR="006118AB" w:rsidRPr="00FC2E4C">
            <w:fldChar w:fldCharType="separate"/>
          </w:r>
          <w:r w:rsidR="001D4A04">
            <w:rPr>
              <w:rFonts w:hint="eastAsia"/>
              <w:noProof/>
            </w:rPr>
            <w:t xml:space="preserve"> </w:t>
          </w:r>
          <w:r w:rsidR="001D4A04">
            <w:rPr>
              <w:noProof/>
            </w:rPr>
            <w:t>[10]</w:t>
          </w:r>
          <w:r w:rsidR="006118AB" w:rsidRPr="00FC2E4C">
            <w:fldChar w:fldCharType="end"/>
          </w:r>
        </w:sdtContent>
      </w:sdt>
      <w:r w:rsidR="006118AB" w:rsidRPr="00FC2E4C">
        <w:rPr>
          <w:rFonts w:hint="eastAsia"/>
        </w:rPr>
        <w:t>。</w:t>
      </w:r>
    </w:p>
    <w:p w14:paraId="25D27B0C" w14:textId="4DEE08EC" w:rsidR="00674A63" w:rsidRPr="00FC2E4C" w:rsidRDefault="00674A63" w:rsidP="00674A63">
      <w:pPr>
        <w:pStyle w:val="2"/>
      </w:pPr>
      <w:bookmarkStart w:id="51" w:name="_Toc81980028"/>
      <w:r w:rsidRPr="00FC2E4C">
        <w:rPr>
          <w:rFonts w:hint="eastAsia"/>
        </w:rPr>
        <w:t>2</w:t>
      </w:r>
      <w:r w:rsidRPr="00FC2E4C">
        <w:t>.3</w:t>
      </w:r>
      <w:r w:rsidRPr="00FC2E4C">
        <w:tab/>
      </w:r>
      <w:r w:rsidRPr="00FC2E4C">
        <w:rPr>
          <w:rFonts w:hint="eastAsia"/>
        </w:rPr>
        <w:t>遠距教學方法</w:t>
      </w:r>
      <w:r w:rsidRPr="00FC2E4C">
        <w:rPr>
          <w:rFonts w:hint="eastAsia"/>
        </w:rPr>
        <w:t>(</w:t>
      </w:r>
      <w:hyperlink r:id="rId14" w:history="1">
        <w:r w:rsidRPr="00FC2E4C">
          <w:rPr>
            <w:rStyle w:val="ac"/>
            <w:rFonts w:ascii="Helvetica" w:hAnsi="Helvetica"/>
            <w:color w:val="auto"/>
            <w:u w:val="none"/>
          </w:rPr>
          <w:t>distance learning</w:t>
        </w:r>
      </w:hyperlink>
      <w:r w:rsidRPr="00FC2E4C">
        <w:rPr>
          <w:rFonts w:hint="eastAsia"/>
        </w:rPr>
        <w:t>)</w:t>
      </w:r>
      <w:bookmarkEnd w:id="51"/>
    </w:p>
    <w:p w14:paraId="3FD927F7" w14:textId="30D4F163" w:rsidR="00674A63" w:rsidRDefault="00674A63" w:rsidP="00674A63">
      <w:pPr>
        <w:pStyle w:val="3"/>
      </w:pPr>
      <w:bookmarkStart w:id="52" w:name="_Toc81980029"/>
      <w:r w:rsidRPr="00FC2E4C">
        <w:rPr>
          <w:rFonts w:hint="eastAsia"/>
        </w:rPr>
        <w:t>2</w:t>
      </w:r>
      <w:r w:rsidRPr="00FC2E4C">
        <w:t>.3.1</w:t>
      </w:r>
      <w:r w:rsidR="005A4AC9">
        <w:tab/>
      </w:r>
      <w:r w:rsidRPr="00FC2E4C">
        <w:rPr>
          <w:rFonts w:hint="eastAsia"/>
        </w:rPr>
        <w:t>同步教學</w:t>
      </w:r>
      <w:bookmarkEnd w:id="52"/>
    </w:p>
    <w:p w14:paraId="743D3D2D" w14:textId="69E9B9A0" w:rsidR="00983253" w:rsidRPr="00983253" w:rsidRDefault="00983253" w:rsidP="00983253">
      <w:pPr>
        <w:ind w:firstLine="480"/>
      </w:pPr>
      <w:r>
        <w:rPr>
          <w:rFonts w:hint="eastAsia"/>
        </w:rPr>
        <w:t>同步學習</w:t>
      </w:r>
      <w:r w:rsidR="007F6088">
        <w:rPr>
          <w:rFonts w:hint="eastAsia"/>
        </w:rPr>
        <w:t>又稱虛擬教室或數位學習</w:t>
      </w:r>
      <w:sdt>
        <w:sdtPr>
          <w:rPr>
            <w:rFonts w:hint="eastAsia"/>
          </w:rPr>
          <w:id w:val="1635369002"/>
          <w:citation/>
        </w:sdtPr>
        <w:sdtEndPr/>
        <w:sdtContent>
          <w:r w:rsidR="001D4A04">
            <w:fldChar w:fldCharType="begin"/>
          </w:r>
          <w:r w:rsidR="001D4A04">
            <w:instrText xml:space="preserve"> </w:instrText>
          </w:r>
          <w:r w:rsidR="001D4A04">
            <w:rPr>
              <w:rFonts w:hint="eastAsia"/>
            </w:rPr>
            <w:instrText>CITATION Jun105 \l 1028</w:instrText>
          </w:r>
          <w:r w:rsidR="001D4A04">
            <w:instrText xml:space="preserve"> </w:instrText>
          </w:r>
          <w:r w:rsidR="001D4A04">
            <w:fldChar w:fldCharType="separate"/>
          </w:r>
          <w:r w:rsidR="001D4A04">
            <w:rPr>
              <w:rFonts w:hint="eastAsia"/>
              <w:noProof/>
            </w:rPr>
            <w:t xml:space="preserve"> </w:t>
          </w:r>
          <w:r w:rsidR="001D4A04">
            <w:rPr>
              <w:noProof/>
            </w:rPr>
            <w:t>[11]</w:t>
          </w:r>
          <w:r w:rsidR="001D4A04">
            <w:fldChar w:fldCharType="end"/>
          </w:r>
        </w:sdtContent>
      </w:sdt>
      <w:r>
        <w:rPr>
          <w:rFonts w:hint="eastAsia"/>
        </w:rPr>
        <w:t>，通常由視訊會議</w:t>
      </w:r>
      <w:r w:rsidR="00535ECC">
        <w:rPr>
          <w:rFonts w:hint="eastAsia"/>
        </w:rPr>
        <w:t>、</w:t>
      </w:r>
      <w:r w:rsidR="00203C53">
        <w:rPr>
          <w:rFonts w:hint="eastAsia"/>
        </w:rPr>
        <w:t>語音，電子白板</w:t>
      </w:r>
      <w:r w:rsidR="00203C53">
        <w:t>…</w:t>
      </w:r>
      <w:r w:rsidR="00203C53">
        <w:rPr>
          <w:rFonts w:hint="eastAsia"/>
        </w:rPr>
        <w:t>等</w:t>
      </w:r>
      <w:r w:rsidR="00535ECC">
        <w:rPr>
          <w:rFonts w:hint="eastAsia"/>
        </w:rPr>
        <w:t>多媒體工具進行</w:t>
      </w:r>
      <w:r w:rsidR="00203C53">
        <w:rPr>
          <w:rFonts w:hint="eastAsia"/>
        </w:rPr>
        <w:t>教學，雖然師生皆不在教室，但能透過網路線上</w:t>
      </w:r>
      <w:r w:rsidR="00535ECC">
        <w:rPr>
          <w:rFonts w:hint="eastAsia"/>
        </w:rPr>
        <w:t>學習</w:t>
      </w:r>
      <w:r w:rsidR="00203C53">
        <w:rPr>
          <w:rFonts w:hint="eastAsia"/>
        </w:rPr>
        <w:t>，且有問題時，學生及時發問可立即獲得解答，同步的優點是提高師生的互動、增加學生參與感</w:t>
      </w:r>
      <w:r>
        <w:rPr>
          <w:rFonts w:hint="eastAsia"/>
        </w:rPr>
        <w:t>。</w:t>
      </w:r>
    </w:p>
    <w:p w14:paraId="01F8C9BB" w14:textId="6984E481" w:rsidR="00674A63" w:rsidRDefault="00674A63" w:rsidP="00674A63">
      <w:pPr>
        <w:pStyle w:val="3"/>
      </w:pPr>
      <w:bookmarkStart w:id="53" w:name="_Toc81980030"/>
      <w:r w:rsidRPr="00FC2E4C">
        <w:rPr>
          <w:rFonts w:hint="eastAsia"/>
        </w:rPr>
        <w:t>2</w:t>
      </w:r>
      <w:r w:rsidRPr="00FC2E4C">
        <w:t>.3.2</w:t>
      </w:r>
      <w:r w:rsidR="005A4AC9">
        <w:tab/>
      </w:r>
      <w:r w:rsidRPr="00FC2E4C">
        <w:rPr>
          <w:rFonts w:hint="eastAsia"/>
        </w:rPr>
        <w:t>非同步教學</w:t>
      </w:r>
      <w:bookmarkEnd w:id="53"/>
    </w:p>
    <w:p w14:paraId="2A3F12BD" w14:textId="5D8E784D" w:rsidR="00535ECC" w:rsidRPr="00535ECC" w:rsidRDefault="00535ECC" w:rsidP="00535ECC">
      <w:pPr>
        <w:ind w:firstLine="480"/>
      </w:pPr>
      <w:r>
        <w:rPr>
          <w:rFonts w:hint="eastAsia"/>
        </w:rPr>
        <w:t>非同步學習是一種以學生為中心的教學方法，</w:t>
      </w:r>
      <w:r w:rsidR="00203C53">
        <w:rPr>
          <w:rFonts w:hint="eastAsia"/>
        </w:rPr>
        <w:t>通常由</w:t>
      </w:r>
      <w:r w:rsidR="00203C53">
        <w:rPr>
          <w:rFonts w:hint="eastAsia"/>
        </w:rPr>
        <w:t>Mo</w:t>
      </w:r>
      <w:r w:rsidR="00203C53">
        <w:t>odle</w:t>
      </w:r>
      <w:r w:rsidR="00203C53">
        <w:rPr>
          <w:rFonts w:hint="eastAsia"/>
        </w:rPr>
        <w:t>教學平台、討論區、論壇</w:t>
      </w:r>
      <w:r w:rsidR="00203C53">
        <w:t>…</w:t>
      </w:r>
      <w:r w:rsidR="00203C53">
        <w:rPr>
          <w:rFonts w:hint="eastAsia"/>
        </w:rPr>
        <w:t>等多媒體工具進行，</w:t>
      </w:r>
      <w:r w:rsidR="00DD2DFA">
        <w:rPr>
          <w:rFonts w:hint="eastAsia"/>
        </w:rPr>
        <w:t>教師只要將教材放在網路上，不需要一</w:t>
      </w:r>
      <w:r w:rsidR="00970DE3">
        <w:rPr>
          <w:rFonts w:hint="eastAsia"/>
        </w:rPr>
        <w:t>直</w:t>
      </w:r>
      <w:r w:rsidR="00DD2DFA">
        <w:rPr>
          <w:rFonts w:hint="eastAsia"/>
        </w:rPr>
        <w:t>在線上，學生可以不受時間與間限制隨時閱讀教材內容，並且在討論區與其他同學討論互動</w:t>
      </w:r>
      <w:r w:rsidR="00970DE3">
        <w:rPr>
          <w:rFonts w:hint="eastAsia"/>
        </w:rPr>
        <w:t>，此種方法大大增加學生學習的彈性</w:t>
      </w:r>
      <w:r>
        <w:rPr>
          <w:rFonts w:hint="eastAsia"/>
        </w:rPr>
        <w:t>。</w:t>
      </w:r>
    </w:p>
    <w:p w14:paraId="082AE2D6" w14:textId="77777777" w:rsidR="00AE5775" w:rsidRPr="00FC2E4C" w:rsidRDefault="00AE5775" w:rsidP="00AE5775">
      <w:pPr>
        <w:pStyle w:val="2"/>
      </w:pPr>
      <w:bookmarkStart w:id="54" w:name="_Toc81980031"/>
      <w:r w:rsidRPr="00FC2E4C">
        <w:rPr>
          <w:rFonts w:ascii="標楷體" w:hAnsi="標楷體"/>
        </w:rPr>
        <w:t>2.</w:t>
      </w:r>
      <w:r>
        <w:rPr>
          <w:rFonts w:ascii="標楷體" w:hAnsi="標楷體"/>
        </w:rPr>
        <w:t>4</w:t>
      </w:r>
      <w:r w:rsidRPr="00FC2E4C">
        <w:rPr>
          <w:rFonts w:ascii="標楷體" w:hAnsi="標楷體"/>
        </w:rPr>
        <w:tab/>
      </w:r>
      <w:r w:rsidRPr="00FC2E4C">
        <w:rPr>
          <w:rFonts w:hint="eastAsia"/>
        </w:rPr>
        <w:t>學習歷程</w:t>
      </w:r>
      <w:r w:rsidRPr="00FC2E4C">
        <w:rPr>
          <w:rFonts w:hint="eastAsia"/>
        </w:rPr>
        <w:t>(</w:t>
      </w:r>
      <w:r w:rsidRPr="00FC2E4C">
        <w:t>Learning journey</w:t>
      </w:r>
      <w:r w:rsidRPr="00FC2E4C">
        <w:rPr>
          <w:rFonts w:hint="eastAsia"/>
        </w:rPr>
        <w:t>)</w:t>
      </w:r>
      <w:bookmarkEnd w:id="54"/>
    </w:p>
    <w:p w14:paraId="704CE43C" w14:textId="66A1A0BA" w:rsidR="00AE5775" w:rsidRPr="00FC2E4C" w:rsidRDefault="00AE5775" w:rsidP="00AE5775">
      <w:r w:rsidRPr="00FC2E4C">
        <w:tab/>
      </w:r>
      <w:r w:rsidRPr="00FC2E4C">
        <w:t>最初學習歷程</w:t>
      </w:r>
      <w:r w:rsidRPr="00FC2E4C">
        <w:rPr>
          <w:rFonts w:hint="eastAsia"/>
        </w:rPr>
        <w:t>是以紙本</w:t>
      </w:r>
      <w:r w:rsidRPr="00FC2E4C">
        <w:t>卷宗</w:t>
      </w:r>
      <w:r w:rsidRPr="00FC2E4C">
        <w:rPr>
          <w:rFonts w:hint="eastAsia"/>
        </w:rPr>
        <w:t>的方式</w:t>
      </w:r>
      <w:r w:rsidRPr="00FC2E4C">
        <w:t>儲存</w:t>
      </w:r>
      <w:r w:rsidRPr="00FC2E4C">
        <w:rPr>
          <w:rFonts w:hint="eastAsia"/>
        </w:rPr>
        <w:t>，主要放置</w:t>
      </w:r>
      <w:r w:rsidRPr="00FC2E4C">
        <w:t>個人作品及創作，</w:t>
      </w:r>
      <w:r w:rsidRPr="00FC2E4C">
        <w:rPr>
          <w:rFonts w:hint="eastAsia"/>
        </w:rPr>
        <w:t>協助創作</w:t>
      </w:r>
      <w:r w:rsidRPr="00FC2E4C">
        <w:rPr>
          <w:rFonts w:hint="eastAsia"/>
        </w:rPr>
        <w:lastRenderedPageBreak/>
        <w:t>者</w:t>
      </w:r>
      <w:r w:rsidRPr="00FC2E4C">
        <w:t>了解個人創作的成長歷程。直到</w:t>
      </w:r>
      <w:r w:rsidRPr="00FC2E4C">
        <w:t>1980</w:t>
      </w:r>
      <w:r w:rsidRPr="00FC2E4C">
        <w:t>年，學習歷程才開始正式應用於教育領域上，</w:t>
      </w:r>
      <w:r w:rsidRPr="00FC2E4C">
        <w:rPr>
          <w:rFonts w:hint="eastAsia"/>
        </w:rPr>
        <w:t>直到現在，</w:t>
      </w:r>
      <w:r w:rsidRPr="00FC2E4C">
        <w:t>成為教育上</w:t>
      </w:r>
      <w:r w:rsidRPr="00FC2E4C">
        <w:rPr>
          <w:rFonts w:hint="eastAsia"/>
        </w:rPr>
        <w:t>不可或缺</w:t>
      </w:r>
      <w:r w:rsidRPr="00FC2E4C">
        <w:t>的發展趨勢</w:t>
      </w:r>
      <w:sdt>
        <w:sdtPr>
          <w:id w:val="-1554542649"/>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吳昱德</w:instrText>
          </w:r>
          <w:r w:rsidRPr="00FC2E4C">
            <w:rPr>
              <w:rFonts w:hint="eastAsia"/>
            </w:rPr>
            <w:instrText>99 \l 1028</w:instrText>
          </w:r>
          <w:r w:rsidRPr="00FC2E4C">
            <w:instrText xml:space="preserve"> </w:instrText>
          </w:r>
          <w:r w:rsidRPr="00FC2E4C">
            <w:fldChar w:fldCharType="separate"/>
          </w:r>
          <w:r w:rsidR="001D4A04">
            <w:rPr>
              <w:rFonts w:hint="eastAsia"/>
              <w:noProof/>
            </w:rPr>
            <w:t xml:space="preserve"> </w:t>
          </w:r>
          <w:r w:rsidR="001D4A04">
            <w:rPr>
              <w:noProof/>
            </w:rPr>
            <w:t>[12]</w:t>
          </w:r>
          <w:r w:rsidRPr="00FC2E4C">
            <w:fldChar w:fldCharType="end"/>
          </w:r>
        </w:sdtContent>
      </w:sdt>
      <w:r w:rsidRPr="00FC2E4C">
        <w:t>。</w:t>
      </w:r>
    </w:p>
    <w:p w14:paraId="50DCD05A" w14:textId="5F41D338" w:rsidR="00AE5775" w:rsidRDefault="00AE5775" w:rsidP="00AE5775">
      <w:pPr>
        <w:ind w:firstLine="480"/>
      </w:pPr>
      <w:r w:rsidRPr="00FC2E4C">
        <w:rPr>
          <w:rFonts w:hint="eastAsia"/>
        </w:rPr>
        <w:t>學習歷程是將學生的基本資料，學習軌跡長期蒐集、整理，這些資料可以讓教師觀察學生的學習成長過程，了解學生學習的強項與弱項，進而調整教學方式，因材施教。學習歷程已被廣泛的使用，例如現在的高中生被規定需到學習歷程數位平台紀錄學習歷程檔案，包括基本資料、修課紀錄、特殊表現</w:t>
      </w:r>
      <w:r w:rsidRPr="00FC2E4C">
        <w:t>…</w:t>
      </w:r>
      <w:r w:rsidRPr="00FC2E4C">
        <w:rPr>
          <w:rFonts w:hint="eastAsia"/>
        </w:rPr>
        <w:t>等，來作為申請大專院校的參考依據</w:t>
      </w:r>
      <w:sdt>
        <w:sdtPr>
          <w:rPr>
            <w:rFonts w:hint="eastAsia"/>
          </w:rPr>
          <w:id w:val="-1577893467"/>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張凱翕</w:instrText>
          </w:r>
          <w:r w:rsidRPr="00FC2E4C">
            <w:rPr>
              <w:rFonts w:hint="eastAsia"/>
            </w:rPr>
            <w:instrText>110 \l 1028</w:instrText>
          </w:r>
          <w:r w:rsidRPr="00FC2E4C">
            <w:instrText xml:space="preserve"> </w:instrText>
          </w:r>
          <w:r w:rsidRPr="00FC2E4C">
            <w:fldChar w:fldCharType="separate"/>
          </w:r>
          <w:r w:rsidR="001D4A04">
            <w:rPr>
              <w:rFonts w:hint="eastAsia"/>
              <w:noProof/>
            </w:rPr>
            <w:t xml:space="preserve"> </w:t>
          </w:r>
          <w:r w:rsidR="001D4A04">
            <w:rPr>
              <w:noProof/>
            </w:rPr>
            <w:t>[13]</w:t>
          </w:r>
          <w:r w:rsidRPr="00FC2E4C">
            <w:fldChar w:fldCharType="end"/>
          </w:r>
        </w:sdtContent>
      </w:sdt>
      <w:r w:rsidRPr="00FC2E4C">
        <w:rPr>
          <w:rFonts w:hint="eastAsia"/>
        </w:rPr>
        <w:t>。</w:t>
      </w:r>
    </w:p>
    <w:p w14:paraId="4231DE98" w14:textId="77CF8132" w:rsidR="00AE5775" w:rsidRDefault="00AE5775" w:rsidP="00AE5775">
      <w:pPr>
        <w:pStyle w:val="3"/>
      </w:pPr>
      <w:bookmarkStart w:id="55" w:name="_Toc81980032"/>
      <w:r>
        <w:rPr>
          <w:rFonts w:hint="eastAsia"/>
        </w:rPr>
        <w:t>2</w:t>
      </w:r>
      <w:r>
        <w:t>.4.1</w:t>
      </w:r>
      <w:r w:rsidR="005A4AC9">
        <w:tab/>
      </w:r>
      <w:r>
        <w:rPr>
          <w:rFonts w:hint="eastAsia"/>
        </w:rPr>
        <w:t>短程學習</w:t>
      </w:r>
      <w:r w:rsidR="00896804">
        <w:rPr>
          <w:rFonts w:hint="eastAsia"/>
        </w:rPr>
        <w:t>(</w:t>
      </w:r>
      <w:r w:rsidR="00896804">
        <w:t xml:space="preserve">short term </w:t>
      </w:r>
      <w:r w:rsidR="006E2996">
        <w:t>learning</w:t>
      </w:r>
      <w:r w:rsidR="00896804">
        <w:t>)</w:t>
      </w:r>
      <w:bookmarkEnd w:id="55"/>
    </w:p>
    <w:p w14:paraId="558097E1" w14:textId="719AF3CC" w:rsidR="0013186B" w:rsidRPr="00FC2E4C" w:rsidRDefault="0013186B" w:rsidP="00896804">
      <w:pPr>
        <w:pStyle w:val="3"/>
      </w:pPr>
      <w:bookmarkStart w:id="56" w:name="_Toc81980033"/>
      <w:r w:rsidRPr="00FC2E4C">
        <w:t>2.</w:t>
      </w:r>
      <w:r w:rsidR="00896804">
        <w:rPr>
          <w:rFonts w:hint="eastAsia"/>
        </w:rPr>
        <w:t>4</w:t>
      </w:r>
      <w:r w:rsidR="00896804">
        <w:t>.</w:t>
      </w:r>
      <w:r w:rsidR="0033378F">
        <w:t>2</w:t>
      </w:r>
      <w:r w:rsidR="004F1DEA" w:rsidRPr="00FC2E4C">
        <w:tab/>
      </w:r>
      <w:r w:rsidRPr="00FC2E4C">
        <w:t>學習分析</w:t>
      </w:r>
      <w:r w:rsidRPr="00FC2E4C">
        <w:t>(Learning Analytics)</w:t>
      </w:r>
      <w:bookmarkEnd w:id="56"/>
    </w:p>
    <w:p w14:paraId="56F07D3B" w14:textId="74C3E4E3" w:rsidR="00CD7A11" w:rsidRPr="00FC2E4C" w:rsidRDefault="00CD7A11" w:rsidP="00F45165">
      <w:pPr>
        <w:ind w:firstLine="480"/>
        <w:rPr>
          <w:rFonts w:ascii="標楷體" w:hAnsi="標楷體" w:cs="Arial"/>
          <w:shd w:val="clear" w:color="auto" w:fill="FFFFFF"/>
        </w:rPr>
      </w:pPr>
      <w:r w:rsidRPr="00FC2E4C">
        <w:rPr>
          <w:rFonts w:ascii="標楷體" w:hAnsi="標楷體" w:cs="Arial" w:hint="eastAsia"/>
          <w:shd w:val="clear" w:color="auto" w:fill="FFFFFF"/>
        </w:rPr>
        <w:t>學習分析(Le</w:t>
      </w:r>
      <w:r w:rsidRPr="00FC2E4C">
        <w:rPr>
          <w:rFonts w:ascii="標楷體" w:hAnsi="標楷體" w:cs="Arial"/>
          <w:shd w:val="clear" w:color="auto" w:fill="FFFFFF"/>
        </w:rPr>
        <w:t>arning Analytics)</w:t>
      </w:r>
      <w:r w:rsidRPr="00FC2E4C">
        <w:rPr>
          <w:rFonts w:ascii="標楷體" w:hAnsi="標楷體" w:cs="Arial" w:hint="eastAsia"/>
          <w:shd w:val="clear" w:color="auto" w:fill="FFFFFF"/>
        </w:rPr>
        <w:t>是收集學習者的各種資料，例如:身份、背景、學習歷程</w:t>
      </w:r>
      <w:r w:rsidRPr="00FC2E4C">
        <w:rPr>
          <w:rFonts w:ascii="標楷體" w:hAnsi="標楷體" w:cs="Arial"/>
          <w:shd w:val="clear" w:color="auto" w:fill="FFFFFF"/>
        </w:rPr>
        <w:t>…</w:t>
      </w:r>
      <w:r w:rsidRPr="00FC2E4C">
        <w:rPr>
          <w:rFonts w:ascii="標楷體" w:hAnsi="標楷體" w:cs="Arial" w:hint="eastAsia"/>
          <w:shd w:val="clear" w:color="auto" w:fill="FFFFFF"/>
        </w:rPr>
        <w:t>等，將這些資料加以分析並做成報告呈現給使用者看。以教師而言，目的是為了讓教師了解學生的學習狀態，進而調整教學的方式，讓學習達到最佳化的成效，以學生而言，這些分析資料可讓學生更加清楚自己的的弱點，進而加強自己的不足和調整自身的學習方式。</w:t>
      </w:r>
    </w:p>
    <w:p w14:paraId="63012A75" w14:textId="77777777" w:rsidR="00CD7A11" w:rsidRPr="00FC2E4C" w:rsidRDefault="00CD7A11" w:rsidP="00CD7A11">
      <w:pPr>
        <w:rPr>
          <w:rFonts w:ascii="標楷體" w:hAnsi="標楷體" w:cs="Arial"/>
          <w:shd w:val="clear" w:color="auto" w:fill="FFFFFF"/>
        </w:rPr>
      </w:pPr>
      <w:r w:rsidRPr="00FC2E4C">
        <w:rPr>
          <w:rFonts w:ascii="標楷體" w:hAnsi="標楷體" w:cs="Arial" w:hint="eastAsia"/>
          <w:shd w:val="clear" w:color="auto" w:fill="FFFFFF"/>
        </w:rPr>
        <w:t>學習分析主要分為三個階段</w:t>
      </w:r>
    </w:p>
    <w:p w14:paraId="3EC6B2CE" w14:textId="77777777" w:rsidR="00CD7A11" w:rsidRPr="00FC2E4C" w:rsidRDefault="00CD7A11" w:rsidP="00CD7A11">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資料蒐集:</w:t>
      </w:r>
    </w:p>
    <w:p w14:paraId="67C65CAE" w14:textId="77777777" w:rsidR="00CD7A11" w:rsidRPr="00FC2E4C" w:rsidRDefault="00CD7A11" w:rsidP="00BF3A3D">
      <w:pPr>
        <w:pStyle w:val="a8"/>
        <w:ind w:leftChars="0" w:left="360" w:firstLine="120"/>
        <w:rPr>
          <w:rFonts w:ascii="標楷體" w:hAnsi="標楷體" w:cs="Arial"/>
          <w:shd w:val="clear" w:color="auto" w:fill="FFFFFF"/>
        </w:rPr>
      </w:pPr>
      <w:r w:rsidRPr="00FC2E4C">
        <w:rPr>
          <w:rFonts w:ascii="標楷體" w:hAnsi="標楷體" w:cs="Arial" w:hint="eastAsia"/>
          <w:shd w:val="clear" w:color="auto" w:fill="FFFFFF"/>
        </w:rPr>
        <w:t>先將大量的資料蒐集起來，再過濾出有用的資料，例如:登入次數、文章張貼次數、成績紀錄</w:t>
      </w:r>
      <w:r w:rsidRPr="00FC2E4C">
        <w:rPr>
          <w:rFonts w:ascii="標楷體" w:hAnsi="標楷體" w:cs="Arial"/>
          <w:shd w:val="clear" w:color="auto" w:fill="FFFFFF"/>
        </w:rPr>
        <w:t>…</w:t>
      </w:r>
      <w:r w:rsidRPr="00FC2E4C">
        <w:rPr>
          <w:rFonts w:ascii="標楷體" w:hAnsi="標楷體" w:cs="Arial" w:hint="eastAsia"/>
          <w:shd w:val="clear" w:color="auto" w:fill="FFFFFF"/>
        </w:rPr>
        <w:t>等。</w:t>
      </w:r>
    </w:p>
    <w:p w14:paraId="3FDE62DE" w14:textId="77777777" w:rsidR="00CD7A11" w:rsidRPr="00FC2E4C" w:rsidRDefault="00CD7A11" w:rsidP="00CD7A11">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資料分析:</w:t>
      </w:r>
    </w:p>
    <w:p w14:paraId="5183A874" w14:textId="77777777" w:rsidR="00CD7A11" w:rsidRPr="00FC2E4C" w:rsidRDefault="00CD7A11" w:rsidP="00BF3A3D">
      <w:pPr>
        <w:pStyle w:val="a8"/>
        <w:ind w:leftChars="0" w:left="360" w:firstLine="120"/>
        <w:rPr>
          <w:rFonts w:ascii="標楷體" w:hAnsi="標楷體" w:cs="Arial"/>
          <w:shd w:val="clear" w:color="auto" w:fill="FFFFFF"/>
        </w:rPr>
      </w:pPr>
      <w:r w:rsidRPr="00FC2E4C">
        <w:rPr>
          <w:rFonts w:ascii="標楷體" w:hAnsi="標楷體" w:cs="Arial" w:hint="eastAsia"/>
          <w:shd w:val="clear" w:color="auto" w:fill="FFFFFF"/>
        </w:rPr>
        <w:t>蒐集到資料後，開始對資料進行分析、預測、修改、個人化</w:t>
      </w:r>
      <w:r w:rsidRPr="00FC2E4C">
        <w:rPr>
          <w:rFonts w:ascii="標楷體" w:hAnsi="標楷體" w:cs="Arial"/>
          <w:shd w:val="clear" w:color="auto" w:fill="FFFFFF"/>
        </w:rPr>
        <w:t>…</w:t>
      </w:r>
      <w:r w:rsidRPr="00FC2E4C">
        <w:rPr>
          <w:rFonts w:ascii="標楷體" w:hAnsi="標楷體" w:cs="Arial" w:hint="eastAsia"/>
          <w:shd w:val="clear" w:color="auto" w:fill="FFFFFF"/>
        </w:rPr>
        <w:t>等，這些學習分析可以讓使用者看見不同的學習模式，找到最佳化的學習方法，使學習更有效率。</w:t>
      </w:r>
    </w:p>
    <w:p w14:paraId="40DA5FC0" w14:textId="204796C6" w:rsidR="00EA75F4" w:rsidRDefault="00CD7A11" w:rsidP="003E6249">
      <w:pPr>
        <w:pStyle w:val="a8"/>
        <w:numPr>
          <w:ilvl w:val="0"/>
          <w:numId w:val="23"/>
        </w:numPr>
        <w:ind w:leftChars="0"/>
        <w:rPr>
          <w:rFonts w:ascii="標楷體" w:hAnsi="標楷體" w:cs="Arial"/>
          <w:shd w:val="clear" w:color="auto" w:fill="FFFFFF"/>
        </w:rPr>
      </w:pPr>
      <w:r w:rsidRPr="00FC2E4C">
        <w:rPr>
          <w:rFonts w:ascii="標楷體" w:hAnsi="標楷體" w:cs="Arial" w:hint="eastAsia"/>
          <w:shd w:val="clear" w:color="auto" w:fill="FFFFFF"/>
        </w:rPr>
        <w:t>資料呈現:經過以上處理，將會產生新的資料，將這些新資料留存後用於下一次</w:t>
      </w:r>
      <w:r w:rsidRPr="00FC2E4C">
        <w:rPr>
          <w:rFonts w:ascii="標楷體" w:hAnsi="標楷體" w:cs="Arial" w:hint="eastAsia"/>
          <w:shd w:val="clear" w:color="auto" w:fill="FFFFFF"/>
        </w:rPr>
        <w:lastRenderedPageBreak/>
        <w:t>的分析。</w:t>
      </w:r>
    </w:p>
    <w:p w14:paraId="65C5AE9D" w14:textId="0A1EF877" w:rsidR="008948DE" w:rsidRDefault="008948DE" w:rsidP="008948DE">
      <w:pPr>
        <w:pStyle w:val="2"/>
      </w:pPr>
      <w:bookmarkStart w:id="57" w:name="_Toc81980034"/>
      <w:r w:rsidRPr="00FC2E4C">
        <w:t>2.</w:t>
      </w:r>
      <w:r>
        <w:t>5</w:t>
      </w:r>
      <w:r w:rsidRPr="00FC2E4C">
        <w:tab/>
      </w:r>
      <w:r w:rsidR="00037DB6" w:rsidRPr="00037DB6">
        <w:rPr>
          <w:rFonts w:hint="eastAsia"/>
        </w:rPr>
        <w:t>視覺回應</w:t>
      </w:r>
      <w:r w:rsidR="00037DB6" w:rsidRPr="00037DB6">
        <w:rPr>
          <w:rFonts w:hint="eastAsia"/>
        </w:rPr>
        <w:t>(Visual response</w:t>
      </w:r>
      <w:r w:rsidRPr="00FC2E4C">
        <w:rPr>
          <w:rFonts w:hint="eastAsia"/>
        </w:rPr>
        <w:t>)</w:t>
      </w:r>
      <w:bookmarkEnd w:id="57"/>
    </w:p>
    <w:p w14:paraId="4B9B3FA7" w14:textId="40DA1504" w:rsidR="00037DB6" w:rsidRPr="00037DB6" w:rsidRDefault="00037DB6" w:rsidP="000D17FE">
      <w:pPr>
        <w:pStyle w:val="3"/>
      </w:pPr>
      <w:bookmarkStart w:id="58" w:name="_Toc81980035"/>
      <w:r>
        <w:rPr>
          <w:rFonts w:hint="eastAsia"/>
        </w:rPr>
        <w:t>2</w:t>
      </w:r>
      <w:r>
        <w:t>.5.1</w:t>
      </w:r>
      <w:r w:rsidR="005A4AC9">
        <w:tab/>
      </w:r>
      <w:r w:rsidRPr="00FC2E4C">
        <w:rPr>
          <w:rFonts w:hint="eastAsia"/>
        </w:rPr>
        <w:t>視覺</w:t>
      </w:r>
      <w:r w:rsidR="00110F77">
        <w:rPr>
          <w:rFonts w:hint="eastAsia"/>
        </w:rPr>
        <w:t>回應系統</w:t>
      </w:r>
      <w:r w:rsidRPr="00FC2E4C">
        <w:rPr>
          <w:rFonts w:hint="eastAsia"/>
        </w:rPr>
        <w:t>(</w:t>
      </w:r>
      <w:r w:rsidR="00110F77" w:rsidRPr="00110F77">
        <w:t>Visual response system</w:t>
      </w:r>
      <w:r w:rsidRPr="00FC2E4C">
        <w:rPr>
          <w:rFonts w:hint="eastAsia"/>
        </w:rPr>
        <w:t>)</w:t>
      </w:r>
      <w:bookmarkEnd w:id="58"/>
    </w:p>
    <w:p w14:paraId="6BC8B54B" w14:textId="7CA3E6A0" w:rsidR="008948DE" w:rsidRPr="00FC2E4C" w:rsidRDefault="008948DE" w:rsidP="008948DE">
      <w:pPr>
        <w:pStyle w:val="a8"/>
        <w:ind w:leftChars="0" w:left="360"/>
      </w:pPr>
      <w:r w:rsidRPr="00FC2E4C">
        <w:rPr>
          <w:rFonts w:hint="eastAsia"/>
        </w:rPr>
        <w:t>資料量隨著資訊的發展越來越龐大，也顯得雜亂無章，讀取原始資料</w:t>
      </w:r>
      <w:r w:rsidRPr="00FC2E4C">
        <w:rPr>
          <w:rFonts w:hint="eastAsia"/>
        </w:rPr>
        <w:t>(Ra</w:t>
      </w:r>
      <w:r w:rsidRPr="00FC2E4C">
        <w:t>w data</w:t>
      </w:r>
      <w:r w:rsidRPr="00FC2E4C">
        <w:rPr>
          <w:rFonts w:hint="eastAsia"/>
        </w:rPr>
        <w:t>)</w:t>
      </w:r>
      <w:r w:rsidRPr="00FC2E4C">
        <w:rPr>
          <w:rFonts w:hint="eastAsia"/>
        </w:rPr>
        <w:t>讓人感覺到困難，無法明確了解重點所在，視覺化儀表板是將這些未整理的資料統整、分析後用圖表的方式呈現，例如</w:t>
      </w:r>
      <w:r w:rsidRPr="00FC2E4C">
        <w:rPr>
          <w:rFonts w:hint="eastAsia"/>
        </w:rPr>
        <w:t>:</w:t>
      </w:r>
      <w:r w:rsidRPr="00FC2E4C">
        <w:rPr>
          <w:rFonts w:hint="eastAsia"/>
        </w:rPr>
        <w:t>圓餅圖、長條圖、點狀圖</w:t>
      </w:r>
      <w:r w:rsidRPr="00FC2E4C">
        <w:t>…</w:t>
      </w:r>
      <w:r w:rsidRPr="00FC2E4C">
        <w:rPr>
          <w:rFonts w:hint="eastAsia"/>
        </w:rPr>
        <w:t>等，加速使用者理解資料，透過視覺化儀表板的資料比對，可找出資料間的關聯性，並發現更多觀點，且加深使用者對資料的記憶</w:t>
      </w:r>
      <w:sdt>
        <w:sdtPr>
          <w:rPr>
            <w:rFonts w:hint="eastAsia"/>
          </w:rPr>
          <w:id w:val="-1254895942"/>
          <w:citation/>
        </w:sdtPr>
        <w:sdtEndPr/>
        <w:sdtContent>
          <w:r w:rsidRPr="00FC2E4C">
            <w:fldChar w:fldCharType="begin"/>
          </w:r>
          <w:r w:rsidRPr="00FC2E4C">
            <w:instrText xml:space="preserve"> </w:instrText>
          </w:r>
          <w:r w:rsidRPr="00FC2E4C">
            <w:rPr>
              <w:rFonts w:hint="eastAsia"/>
            </w:rPr>
            <w:instrText xml:space="preserve">CITATION </w:instrText>
          </w:r>
          <w:r w:rsidRPr="00FC2E4C">
            <w:rPr>
              <w:rFonts w:hint="eastAsia"/>
            </w:rPr>
            <w:instrText>互動式</w:instrText>
          </w:r>
          <w:r w:rsidRPr="00FC2E4C">
            <w:rPr>
              <w:rFonts w:hint="eastAsia"/>
            </w:rPr>
            <w:instrText>106 \l 1028</w:instrText>
          </w:r>
          <w:r w:rsidRPr="00FC2E4C">
            <w:instrText xml:space="preserve"> </w:instrText>
          </w:r>
          <w:r w:rsidRPr="00FC2E4C">
            <w:fldChar w:fldCharType="separate"/>
          </w:r>
          <w:r w:rsidR="001D4A04">
            <w:rPr>
              <w:rFonts w:hint="eastAsia"/>
              <w:noProof/>
            </w:rPr>
            <w:t xml:space="preserve"> </w:t>
          </w:r>
          <w:r w:rsidR="001D4A04">
            <w:rPr>
              <w:noProof/>
            </w:rPr>
            <w:t>[14]</w:t>
          </w:r>
          <w:r w:rsidRPr="00FC2E4C">
            <w:fldChar w:fldCharType="end"/>
          </w:r>
        </w:sdtContent>
      </w:sdt>
      <w:r w:rsidRPr="00FC2E4C">
        <w:rPr>
          <w:rFonts w:hint="eastAsia"/>
        </w:rPr>
        <w:t>。</w:t>
      </w:r>
    </w:p>
    <w:p w14:paraId="756FE56B" w14:textId="77777777" w:rsidR="008948DE" w:rsidRPr="008948DE" w:rsidRDefault="008948DE" w:rsidP="008948DE">
      <w:pPr>
        <w:rPr>
          <w:rFonts w:ascii="標楷體" w:hAnsi="標楷體" w:cs="Arial"/>
          <w:shd w:val="clear" w:color="auto" w:fill="FFFFFF"/>
        </w:rPr>
      </w:pPr>
    </w:p>
    <w:p w14:paraId="035A14F4" w14:textId="71F9DB23" w:rsidR="00A573B3" w:rsidRPr="00FC2E4C" w:rsidRDefault="00A573B3" w:rsidP="00F4244C">
      <w:r w:rsidRPr="00FC2E4C">
        <w:rPr>
          <w:rFonts w:hint="eastAsia"/>
        </w:rPr>
        <w:t>2.2.</w:t>
      </w:r>
      <w:r w:rsidR="00D9128B" w:rsidRPr="00FC2E4C">
        <w:rPr>
          <w:rFonts w:hint="eastAsia"/>
        </w:rPr>
        <w:t>1</w:t>
      </w:r>
      <w:r w:rsidR="004F1DEA" w:rsidRPr="00FC2E4C">
        <w:tab/>
      </w:r>
      <w:r w:rsidRPr="00FC2E4C">
        <w:t>內容分析</w:t>
      </w:r>
    </w:p>
    <w:p w14:paraId="41011507" w14:textId="0BFB2C73" w:rsidR="00F52DAD" w:rsidRPr="00FC2E4C" w:rsidRDefault="00DF50FF" w:rsidP="00143D73">
      <w:pPr>
        <w:ind w:firstLine="480"/>
      </w:pPr>
      <w:r w:rsidRPr="00FC2E4C">
        <w:rPr>
          <w:rFonts w:hint="eastAsia"/>
          <w:sz w:val="23"/>
          <w:szCs w:val="23"/>
        </w:rPr>
        <w:t>內容分析研究（</w:t>
      </w:r>
      <w:r w:rsidRPr="00FC2E4C">
        <w:rPr>
          <w:sz w:val="23"/>
          <w:szCs w:val="23"/>
        </w:rPr>
        <w:t>content analysis research</w:t>
      </w:r>
      <w:r w:rsidRPr="00FC2E4C">
        <w:rPr>
          <w:rFonts w:hint="eastAsia"/>
          <w:sz w:val="23"/>
          <w:szCs w:val="23"/>
        </w:rPr>
        <w:t>）是關注在單一學習者身上，顯示出學習者如何適應學習環境並掌握知識的過程</w:t>
      </w:r>
      <w:sdt>
        <w:sdtPr>
          <w:rPr>
            <w:rFonts w:hint="eastAsia"/>
            <w:sz w:val="23"/>
            <w:szCs w:val="23"/>
          </w:rPr>
          <w:id w:val="99454045"/>
          <w:citation/>
        </w:sdtPr>
        <w:sdtEndPr/>
        <w:sdtContent>
          <w:r w:rsidR="00155041" w:rsidRPr="00FC2E4C">
            <w:rPr>
              <w:sz w:val="23"/>
              <w:szCs w:val="23"/>
            </w:rPr>
            <w:fldChar w:fldCharType="begin"/>
          </w:r>
          <w:r w:rsidR="00155041" w:rsidRPr="00FC2E4C">
            <w:rPr>
              <w:sz w:val="23"/>
              <w:szCs w:val="23"/>
            </w:rPr>
            <w:instrText xml:space="preserve"> </w:instrText>
          </w:r>
          <w:r w:rsidR="00155041" w:rsidRPr="00FC2E4C">
            <w:rPr>
              <w:rFonts w:hint="eastAsia"/>
              <w:sz w:val="23"/>
              <w:szCs w:val="23"/>
            </w:rPr>
            <w:instrText xml:space="preserve">CITATION </w:instrText>
          </w:r>
          <w:r w:rsidR="00155041" w:rsidRPr="00FC2E4C">
            <w:rPr>
              <w:rFonts w:hint="eastAsia"/>
              <w:sz w:val="23"/>
              <w:szCs w:val="23"/>
            </w:rPr>
            <w:instrText>繆琰</w:instrText>
          </w:r>
          <w:r w:rsidR="00155041" w:rsidRPr="00FC2E4C">
            <w:rPr>
              <w:rFonts w:hint="eastAsia"/>
              <w:sz w:val="23"/>
              <w:szCs w:val="23"/>
            </w:rPr>
            <w:instrText>110 \l 1028</w:instrText>
          </w:r>
          <w:r w:rsidR="00155041" w:rsidRPr="00FC2E4C">
            <w:rPr>
              <w:sz w:val="23"/>
              <w:szCs w:val="23"/>
            </w:rPr>
            <w:instrText xml:space="preserve"> </w:instrText>
          </w:r>
          <w:r w:rsidR="00155041" w:rsidRPr="00FC2E4C">
            <w:rPr>
              <w:sz w:val="23"/>
              <w:szCs w:val="23"/>
            </w:rPr>
            <w:fldChar w:fldCharType="separate"/>
          </w:r>
          <w:r w:rsidR="001D4A04">
            <w:rPr>
              <w:rFonts w:hint="eastAsia"/>
              <w:noProof/>
              <w:sz w:val="23"/>
              <w:szCs w:val="23"/>
            </w:rPr>
            <w:t xml:space="preserve"> </w:t>
          </w:r>
          <w:r w:rsidR="001D4A04" w:rsidRPr="001D4A04">
            <w:rPr>
              <w:noProof/>
              <w:sz w:val="23"/>
              <w:szCs w:val="23"/>
            </w:rPr>
            <w:t>[15]</w:t>
          </w:r>
          <w:r w:rsidR="00155041" w:rsidRPr="00FC2E4C">
            <w:rPr>
              <w:sz w:val="23"/>
              <w:szCs w:val="23"/>
            </w:rPr>
            <w:fldChar w:fldCharType="end"/>
          </w:r>
        </w:sdtContent>
      </w:sdt>
      <w:r w:rsidRPr="00FC2E4C">
        <w:rPr>
          <w:rFonts w:hint="eastAsia"/>
          <w:sz w:val="23"/>
          <w:szCs w:val="23"/>
        </w:rPr>
        <w:t>，透過質的分析與量化技巧，用客觀的角度，對資料進行有系統的分析，藉此推論學生的成績、學習程度</w:t>
      </w:r>
      <w:r w:rsidRPr="00FC2E4C">
        <w:rPr>
          <w:sz w:val="23"/>
          <w:szCs w:val="23"/>
        </w:rPr>
        <w:t>…</w:t>
      </w:r>
      <w:r w:rsidRPr="00FC2E4C">
        <w:rPr>
          <w:rFonts w:hint="eastAsia"/>
          <w:sz w:val="23"/>
          <w:szCs w:val="23"/>
        </w:rPr>
        <w:t>等，</w:t>
      </w:r>
      <w:r w:rsidR="00155041" w:rsidRPr="00FC2E4C">
        <w:rPr>
          <w:rFonts w:hint="eastAsia"/>
          <w:sz w:val="23"/>
          <w:szCs w:val="23"/>
        </w:rPr>
        <w:t>此分析是使用歸納法的原理，將資料分類、</w:t>
      </w:r>
      <w:r w:rsidR="00326EE7" w:rsidRPr="00FC2E4C">
        <w:rPr>
          <w:rFonts w:hint="eastAsia"/>
          <w:sz w:val="23"/>
          <w:szCs w:val="23"/>
        </w:rPr>
        <w:t>量化分析</w:t>
      </w:r>
      <w:r w:rsidR="00155041" w:rsidRPr="00FC2E4C">
        <w:rPr>
          <w:rFonts w:hint="eastAsia"/>
          <w:sz w:val="23"/>
          <w:szCs w:val="23"/>
        </w:rPr>
        <w:t>、統計</w:t>
      </w:r>
      <w:r w:rsidR="00016B34" w:rsidRPr="00FC2E4C">
        <w:rPr>
          <w:rFonts w:hint="eastAsia"/>
          <w:sz w:val="23"/>
          <w:szCs w:val="23"/>
        </w:rPr>
        <w:t>，可彌補傳統研究過份偏重質的分析在實證方面的不足</w:t>
      </w:r>
      <w:sdt>
        <w:sdtPr>
          <w:rPr>
            <w:rFonts w:hint="eastAsia"/>
            <w:sz w:val="23"/>
            <w:szCs w:val="23"/>
          </w:rPr>
          <w:id w:val="35013680"/>
          <w:citation/>
        </w:sdtPr>
        <w:sdtEndPr/>
        <w:sdtContent>
          <w:r w:rsidR="00155041" w:rsidRPr="00FC2E4C">
            <w:rPr>
              <w:sz w:val="23"/>
              <w:szCs w:val="23"/>
            </w:rPr>
            <w:fldChar w:fldCharType="begin"/>
          </w:r>
          <w:r w:rsidR="00155041" w:rsidRPr="00FC2E4C">
            <w:rPr>
              <w:sz w:val="23"/>
              <w:szCs w:val="23"/>
            </w:rPr>
            <w:instrText xml:space="preserve"> </w:instrText>
          </w:r>
          <w:r w:rsidR="00155041" w:rsidRPr="00FC2E4C">
            <w:rPr>
              <w:rFonts w:hint="eastAsia"/>
              <w:sz w:val="23"/>
              <w:szCs w:val="23"/>
            </w:rPr>
            <w:instrText xml:space="preserve">CITATION </w:instrText>
          </w:r>
          <w:r w:rsidR="00155041" w:rsidRPr="00FC2E4C">
            <w:rPr>
              <w:rFonts w:hint="eastAsia"/>
              <w:sz w:val="23"/>
              <w:szCs w:val="23"/>
            </w:rPr>
            <w:instrText>巫品嫻</w:instrText>
          </w:r>
          <w:r w:rsidR="00155041" w:rsidRPr="00FC2E4C">
            <w:rPr>
              <w:rFonts w:hint="eastAsia"/>
              <w:sz w:val="23"/>
              <w:szCs w:val="23"/>
            </w:rPr>
            <w:instrText>105 \l 1028</w:instrText>
          </w:r>
          <w:r w:rsidR="00155041" w:rsidRPr="00FC2E4C">
            <w:rPr>
              <w:sz w:val="23"/>
              <w:szCs w:val="23"/>
            </w:rPr>
            <w:instrText xml:space="preserve"> </w:instrText>
          </w:r>
          <w:r w:rsidR="00155041" w:rsidRPr="00FC2E4C">
            <w:rPr>
              <w:sz w:val="23"/>
              <w:szCs w:val="23"/>
            </w:rPr>
            <w:fldChar w:fldCharType="separate"/>
          </w:r>
          <w:r w:rsidR="001D4A04">
            <w:rPr>
              <w:rFonts w:hint="eastAsia"/>
              <w:noProof/>
              <w:sz w:val="23"/>
              <w:szCs w:val="23"/>
            </w:rPr>
            <w:t xml:space="preserve"> </w:t>
          </w:r>
          <w:r w:rsidR="001D4A04" w:rsidRPr="001D4A04">
            <w:rPr>
              <w:noProof/>
              <w:sz w:val="23"/>
              <w:szCs w:val="23"/>
            </w:rPr>
            <w:t>[16]</w:t>
          </w:r>
          <w:r w:rsidR="00155041" w:rsidRPr="00FC2E4C">
            <w:rPr>
              <w:sz w:val="23"/>
              <w:szCs w:val="23"/>
            </w:rPr>
            <w:fldChar w:fldCharType="end"/>
          </w:r>
        </w:sdtContent>
      </w:sdt>
    </w:p>
    <w:p w14:paraId="2061E0C7" w14:textId="1EFB1C29" w:rsidR="008D6505" w:rsidRPr="00FC2E4C" w:rsidRDefault="008D6505" w:rsidP="00F4244C">
      <w:r w:rsidRPr="00FC2E4C">
        <w:rPr>
          <w:rFonts w:hint="eastAsia"/>
        </w:rPr>
        <w:t>2.3.1</w:t>
      </w:r>
      <w:r w:rsidR="00BC3792" w:rsidRPr="00FC2E4C">
        <w:tab/>
      </w:r>
      <w:r w:rsidR="00583B24" w:rsidRPr="00FC2E4C">
        <w:rPr>
          <w:rFonts w:hint="eastAsia"/>
        </w:rPr>
        <w:t>混和教學</w:t>
      </w:r>
      <w:r w:rsidR="00C16AC5" w:rsidRPr="00FC2E4C">
        <w:rPr>
          <w:rFonts w:hint="eastAsia"/>
        </w:rPr>
        <w:t>(Bl</w:t>
      </w:r>
      <w:r w:rsidR="00C16AC5" w:rsidRPr="00FC2E4C">
        <w:t>ended Learning</w:t>
      </w:r>
      <w:r w:rsidR="00C16AC5" w:rsidRPr="00FC2E4C">
        <w:rPr>
          <w:rFonts w:hint="eastAsia"/>
        </w:rPr>
        <w:t>)</w:t>
      </w:r>
    </w:p>
    <w:p w14:paraId="1BD65FF6" w14:textId="7768B57F" w:rsidR="00CD36CD" w:rsidRPr="00FC2E4C" w:rsidRDefault="000018F0" w:rsidP="00CD36CD">
      <w:r w:rsidRPr="00FC2E4C">
        <w:tab/>
      </w:r>
      <w:r w:rsidRPr="00FC2E4C">
        <w:rPr>
          <w:rFonts w:hint="eastAsia"/>
        </w:rPr>
        <w:t>混和學習是將傳統教室上課和數位線上學習二者的優勢所結合的教學方式，目前廣泛的用在高等教育中，</w:t>
      </w:r>
      <w:r w:rsidR="00310E71" w:rsidRPr="00FC2E4C">
        <w:rPr>
          <w:rFonts w:hint="eastAsia"/>
        </w:rPr>
        <w:t>根據</w:t>
      </w:r>
      <w:r w:rsidR="00310E71" w:rsidRPr="00FC2E4C">
        <w:t>美國培訓與發展協會</w:t>
      </w:r>
      <w:r w:rsidR="00310E71" w:rsidRPr="00FC2E4C">
        <w:t>(American Society for Training and Development, ASTD)</w:t>
      </w:r>
      <w:r w:rsidR="00310E71" w:rsidRPr="00FC2E4C">
        <w:rPr>
          <w:rFonts w:hint="eastAsia"/>
        </w:rPr>
        <w:t>調查，</w:t>
      </w:r>
      <w:r w:rsidR="00310E71" w:rsidRPr="00FC2E4C">
        <w:t>混合式學習</w:t>
      </w:r>
      <w:r w:rsidR="00310E71" w:rsidRPr="00FC2E4C">
        <w:rPr>
          <w:rFonts w:hint="eastAsia"/>
        </w:rPr>
        <w:t>將成</w:t>
      </w:r>
      <w:r w:rsidR="00310E71" w:rsidRPr="00FC2E4C">
        <w:t>爲知識傳播産業中湧現的最重要的十大趨勢之一</w:t>
      </w:r>
      <w:sdt>
        <w:sdtPr>
          <w:id w:val="1344661953"/>
          <w:citation/>
        </w:sdtPr>
        <w:sdtEndPr/>
        <w:sdtContent>
          <w:r w:rsidR="00310E71" w:rsidRPr="00FC2E4C">
            <w:fldChar w:fldCharType="begin"/>
          </w:r>
          <w:r w:rsidR="00310E71" w:rsidRPr="00FC2E4C">
            <w:instrText xml:space="preserve"> </w:instrText>
          </w:r>
          <w:r w:rsidR="00310E71" w:rsidRPr="00FC2E4C">
            <w:rPr>
              <w:rFonts w:hint="eastAsia"/>
            </w:rPr>
            <w:instrText xml:space="preserve">CITATION </w:instrText>
          </w:r>
          <w:r w:rsidR="00310E71" w:rsidRPr="00FC2E4C">
            <w:rPr>
              <w:rFonts w:hint="eastAsia"/>
            </w:rPr>
            <w:instrText>周麗</w:instrText>
          </w:r>
          <w:r w:rsidR="00310E71" w:rsidRPr="00FC2E4C">
            <w:rPr>
              <w:rFonts w:hint="eastAsia"/>
            </w:rPr>
            <w:instrText>109 \l 1028</w:instrText>
          </w:r>
          <w:r w:rsidR="00310E71" w:rsidRPr="00FC2E4C">
            <w:instrText xml:space="preserve"> </w:instrText>
          </w:r>
          <w:r w:rsidR="00310E71" w:rsidRPr="00FC2E4C">
            <w:fldChar w:fldCharType="separate"/>
          </w:r>
          <w:r w:rsidR="001D4A04">
            <w:rPr>
              <w:rFonts w:hint="eastAsia"/>
              <w:noProof/>
            </w:rPr>
            <w:t xml:space="preserve"> </w:t>
          </w:r>
          <w:r w:rsidR="001D4A04">
            <w:rPr>
              <w:noProof/>
            </w:rPr>
            <w:t>[17]</w:t>
          </w:r>
          <w:r w:rsidR="00310E71" w:rsidRPr="00FC2E4C">
            <w:fldChar w:fldCharType="end"/>
          </w:r>
        </w:sdtContent>
      </w:sdt>
      <w:r w:rsidR="00310E71" w:rsidRPr="00FC2E4C">
        <w:rPr>
          <w:rFonts w:hint="eastAsia"/>
        </w:rPr>
        <w:t>。</w:t>
      </w:r>
    </w:p>
    <w:p w14:paraId="5C6002AD" w14:textId="4BF7F6EA" w:rsidR="000018F0" w:rsidRPr="00FC2E4C" w:rsidRDefault="0082325B" w:rsidP="0082325B">
      <w:pPr>
        <w:ind w:firstLine="480"/>
      </w:pPr>
      <w:r w:rsidRPr="00FC2E4C">
        <w:rPr>
          <w:rFonts w:hint="eastAsia"/>
        </w:rPr>
        <w:t>本研究的混和學習是以同步與非同步二種方式組合而成，同步部分以線上即時教學進行學習、討論、報告、指導</w:t>
      </w:r>
      <w:r w:rsidRPr="00FC2E4C">
        <w:t>…</w:t>
      </w:r>
      <w:r w:rsidRPr="00FC2E4C">
        <w:rPr>
          <w:rFonts w:hint="eastAsia"/>
        </w:rPr>
        <w:t>等方式進行，非同步教學則以預錄教學影片、文章、討論區</w:t>
      </w:r>
      <w:r w:rsidRPr="00FC2E4C">
        <w:t>…</w:t>
      </w:r>
      <w:r w:rsidRPr="00FC2E4C">
        <w:rPr>
          <w:rFonts w:hint="eastAsia"/>
        </w:rPr>
        <w:t>等供學生自我學習</w:t>
      </w:r>
      <w:r w:rsidR="00122D04" w:rsidRPr="00FC2E4C">
        <w:rPr>
          <w:rFonts w:hint="eastAsia"/>
        </w:rPr>
        <w:t>。</w:t>
      </w:r>
    </w:p>
    <w:p w14:paraId="7ED7844B" w14:textId="5EB4E22C" w:rsidR="008D6505" w:rsidRPr="00FC2E4C" w:rsidRDefault="008D6505" w:rsidP="00F4244C">
      <w:r w:rsidRPr="00FC2E4C">
        <w:rPr>
          <w:rFonts w:hint="eastAsia"/>
        </w:rPr>
        <w:lastRenderedPageBreak/>
        <w:t>2.3.2</w:t>
      </w:r>
      <w:r w:rsidR="00BC3792" w:rsidRPr="00FC2E4C">
        <w:tab/>
      </w:r>
      <w:r w:rsidR="009923F5" w:rsidRPr="00FC2E4C">
        <w:rPr>
          <w:rFonts w:hint="eastAsia"/>
        </w:rPr>
        <w:t>C-</w:t>
      </w:r>
      <w:r w:rsidR="009923F5" w:rsidRPr="00FC2E4C">
        <w:t>l</w:t>
      </w:r>
      <w:r w:rsidR="009923F5" w:rsidRPr="00FC2E4C">
        <w:rPr>
          <w:rFonts w:hint="eastAsia"/>
        </w:rPr>
        <w:t>e</w:t>
      </w:r>
      <w:r w:rsidR="009923F5" w:rsidRPr="00FC2E4C">
        <w:t>arning</w:t>
      </w:r>
    </w:p>
    <w:p w14:paraId="5C55A526" w14:textId="3439BFDA" w:rsidR="00516C2D" w:rsidRPr="00FC2E4C" w:rsidRDefault="00516C2D" w:rsidP="00C705D0">
      <w:pPr>
        <w:ind w:firstLine="480"/>
      </w:pPr>
      <w:r w:rsidRPr="00FC2E4C">
        <w:rPr>
          <w:rFonts w:hint="eastAsia"/>
        </w:rPr>
        <w:t>C-l</w:t>
      </w:r>
      <w:r w:rsidRPr="00FC2E4C">
        <w:t>earning</w:t>
      </w:r>
      <w:r w:rsidRPr="00FC2E4C">
        <w:rPr>
          <w:rFonts w:hint="eastAsia"/>
        </w:rPr>
        <w:t>是傳統的上課方式，此種方法是以教師為中心，由教師制定課程內容與學習目標，並在課堂上講解內容，</w:t>
      </w:r>
      <w:r w:rsidR="00030C6B" w:rsidRPr="00FC2E4C">
        <w:rPr>
          <w:rFonts w:hint="eastAsia"/>
        </w:rPr>
        <w:t>學生只需要專心聽課即可，</w:t>
      </w:r>
      <w:r w:rsidR="00030C6B" w:rsidRPr="00FC2E4C">
        <w:rPr>
          <w:rFonts w:hint="eastAsia"/>
        </w:rPr>
        <w:t>C-l</w:t>
      </w:r>
      <w:r w:rsidR="00030C6B" w:rsidRPr="00FC2E4C">
        <w:t>earning</w:t>
      </w:r>
      <w:r w:rsidR="00030C6B" w:rsidRPr="00FC2E4C">
        <w:rPr>
          <w:rFonts w:hint="eastAsia"/>
        </w:rPr>
        <w:t>優點是適用於大團體得教學，可以有系統化的評分標準與有效率的教學</w:t>
      </w:r>
      <w:r w:rsidR="00A60690" w:rsidRPr="00FC2E4C">
        <w:t>…</w:t>
      </w:r>
      <w:r w:rsidR="00A60690" w:rsidRPr="00FC2E4C">
        <w:rPr>
          <w:rFonts w:hint="eastAsia"/>
        </w:rPr>
        <w:t>等</w:t>
      </w:r>
      <w:r w:rsidR="00030C6B" w:rsidRPr="00FC2E4C">
        <w:rPr>
          <w:rFonts w:hint="eastAsia"/>
        </w:rPr>
        <w:t>，缺點是學生鮮少參與互動、</w:t>
      </w:r>
      <w:r w:rsidR="00A60690" w:rsidRPr="00FC2E4C">
        <w:rPr>
          <w:rFonts w:hint="eastAsia"/>
        </w:rPr>
        <w:t>教學方法單調缺乏變化、教師無法顧慮每位學生的程度</w:t>
      </w:r>
      <w:r w:rsidR="00A60690" w:rsidRPr="00FC2E4C">
        <w:t>…</w:t>
      </w:r>
      <w:r w:rsidR="00A60690" w:rsidRPr="00FC2E4C">
        <w:rPr>
          <w:rFonts w:hint="eastAsia"/>
        </w:rPr>
        <w:t>等</w:t>
      </w:r>
      <w:sdt>
        <w:sdtPr>
          <w:rPr>
            <w:rFonts w:hint="eastAsia"/>
          </w:rPr>
          <w:id w:val="1049892414"/>
          <w:citation/>
        </w:sdtPr>
        <w:sdtEndPr/>
        <w:sdtContent>
          <w:r w:rsidR="00A60690" w:rsidRPr="00FC2E4C">
            <w:fldChar w:fldCharType="begin"/>
          </w:r>
          <w:r w:rsidR="00A60690" w:rsidRPr="00FC2E4C">
            <w:instrText xml:space="preserve"> </w:instrText>
          </w:r>
          <w:r w:rsidR="00A60690" w:rsidRPr="00FC2E4C">
            <w:rPr>
              <w:rFonts w:hint="eastAsia"/>
            </w:rPr>
            <w:instrText xml:space="preserve">CITATION </w:instrText>
          </w:r>
          <w:r w:rsidR="00A60690" w:rsidRPr="00FC2E4C">
            <w:rPr>
              <w:rFonts w:hint="eastAsia"/>
            </w:rPr>
            <w:instrText>鄧安明</w:instrText>
          </w:r>
          <w:r w:rsidR="00A60690" w:rsidRPr="00FC2E4C">
            <w:rPr>
              <w:rFonts w:hint="eastAsia"/>
            </w:rPr>
            <w:instrText>103 \l 1028</w:instrText>
          </w:r>
          <w:r w:rsidR="00A60690" w:rsidRPr="00FC2E4C">
            <w:instrText xml:space="preserve"> </w:instrText>
          </w:r>
          <w:r w:rsidR="00A60690" w:rsidRPr="00FC2E4C">
            <w:fldChar w:fldCharType="separate"/>
          </w:r>
          <w:r w:rsidR="001D4A04">
            <w:rPr>
              <w:rFonts w:hint="eastAsia"/>
              <w:noProof/>
            </w:rPr>
            <w:t xml:space="preserve"> </w:t>
          </w:r>
          <w:r w:rsidR="001D4A04">
            <w:rPr>
              <w:noProof/>
            </w:rPr>
            <w:t>[18]</w:t>
          </w:r>
          <w:r w:rsidR="00A60690" w:rsidRPr="00FC2E4C">
            <w:fldChar w:fldCharType="end"/>
          </w:r>
        </w:sdtContent>
      </w:sdt>
      <w:r w:rsidR="00A60690" w:rsidRPr="00FC2E4C">
        <w:rPr>
          <w:rFonts w:hint="eastAsia"/>
        </w:rPr>
        <w:t>。</w:t>
      </w:r>
    </w:p>
    <w:p w14:paraId="23FD0799" w14:textId="375AE558" w:rsidR="00DE3CFE" w:rsidRPr="00FC2E4C" w:rsidRDefault="0013527D" w:rsidP="007656B0">
      <w:pPr>
        <w:pStyle w:val="1"/>
        <w:spacing w:line="360" w:lineRule="auto"/>
        <w:rPr>
          <w:rFonts w:ascii="標楷體" w:eastAsia="標楷體" w:hAnsi="標楷體" w:cs="Times New Roman"/>
        </w:rPr>
      </w:pPr>
      <w:bookmarkStart w:id="59" w:name="_Toc81980036"/>
      <w:r w:rsidRPr="00FC2E4C">
        <w:rPr>
          <w:rFonts w:ascii="標楷體" w:eastAsia="標楷體" w:hAnsi="標楷體" w:cs="Times New Roman" w:hint="eastAsia"/>
        </w:rPr>
        <w:t>第三章</w:t>
      </w:r>
      <w:r w:rsidR="00BC3792" w:rsidRPr="00FC2E4C">
        <w:rPr>
          <w:rFonts w:ascii="標楷體" w:eastAsia="標楷體" w:hAnsi="標楷體" w:cs="Times New Roman"/>
        </w:rPr>
        <w:tab/>
      </w:r>
      <w:r w:rsidRPr="00FC2E4C">
        <w:rPr>
          <w:rFonts w:ascii="標楷體" w:eastAsia="標楷體" w:hAnsi="標楷體" w:cs="Times New Roman" w:hint="eastAsia"/>
        </w:rPr>
        <w:t>研究方法</w:t>
      </w:r>
      <w:bookmarkEnd w:id="59"/>
    </w:p>
    <w:p w14:paraId="3D194635" w14:textId="047F017C" w:rsidR="00E149F6" w:rsidRPr="00FC2E4C" w:rsidRDefault="0013186B" w:rsidP="00395665">
      <w:pPr>
        <w:pStyle w:val="2"/>
      </w:pPr>
      <w:bookmarkStart w:id="60" w:name="_Toc81980037"/>
      <w:r w:rsidRPr="00FC2E4C">
        <w:t>3.1</w:t>
      </w:r>
      <w:r w:rsidR="00BC3792" w:rsidRPr="00FC2E4C">
        <w:tab/>
      </w:r>
      <w:r w:rsidRPr="00FC2E4C">
        <w:rPr>
          <w:rFonts w:hint="eastAsia"/>
        </w:rPr>
        <w:t>研究工具</w:t>
      </w:r>
      <w:bookmarkEnd w:id="60"/>
    </w:p>
    <w:p w14:paraId="63F284BB" w14:textId="58F9595F" w:rsidR="00BB1675" w:rsidRPr="00FC2E4C" w:rsidRDefault="00860911" w:rsidP="00860911">
      <w:r w:rsidRPr="00FC2E4C">
        <w:tab/>
      </w:r>
      <w:r w:rsidRPr="00FC2E4C">
        <w:rPr>
          <w:rFonts w:hint="eastAsia"/>
        </w:rPr>
        <w:t>本研究使用</w:t>
      </w:r>
      <w:r w:rsidR="00BB1675" w:rsidRPr="00FC2E4C">
        <w:rPr>
          <w:rFonts w:hint="eastAsia"/>
        </w:rPr>
        <w:t>M</w:t>
      </w:r>
      <w:r w:rsidR="00BB1675" w:rsidRPr="00FC2E4C">
        <w:t>oodle</w:t>
      </w:r>
      <w:r w:rsidR="00BB1675" w:rsidRPr="00FC2E4C">
        <w:rPr>
          <w:rFonts w:hint="eastAsia"/>
        </w:rPr>
        <w:t>、</w:t>
      </w:r>
      <w:r w:rsidR="00BB1675" w:rsidRPr="00FC2E4C">
        <w:rPr>
          <w:rFonts w:hint="eastAsia"/>
        </w:rPr>
        <w:t>P</w:t>
      </w:r>
      <w:r w:rsidR="00BB1675" w:rsidRPr="00FC2E4C">
        <w:t>HP</w:t>
      </w:r>
      <w:r w:rsidR="00BB1675" w:rsidRPr="00FC2E4C">
        <w:rPr>
          <w:rFonts w:hint="eastAsia"/>
        </w:rPr>
        <w:t>、</w:t>
      </w:r>
      <w:r w:rsidR="00BB1675" w:rsidRPr="00FC2E4C">
        <w:rPr>
          <w:rFonts w:hint="eastAsia"/>
        </w:rPr>
        <w:t>MySQL</w:t>
      </w:r>
      <w:r w:rsidR="00BB1675" w:rsidRPr="00FC2E4C">
        <w:t>…</w:t>
      </w:r>
      <w:r w:rsidR="00BB1675" w:rsidRPr="00FC2E4C">
        <w:rPr>
          <w:rFonts w:hint="eastAsia"/>
        </w:rPr>
        <w:t>等工具完成，以下工具會一一介紹。</w:t>
      </w:r>
    </w:p>
    <w:p w14:paraId="2469AD0B" w14:textId="2F5B7444" w:rsidR="00C854CE" w:rsidRPr="00FC2E4C" w:rsidRDefault="00C854CE" w:rsidP="002874C1">
      <w:pPr>
        <w:pStyle w:val="3"/>
      </w:pPr>
      <w:bookmarkStart w:id="61" w:name="_Toc80010899"/>
      <w:bookmarkStart w:id="62" w:name="_Toc81980038"/>
      <w:r w:rsidRPr="00FC2E4C">
        <w:t>3</w:t>
      </w:r>
      <w:r w:rsidR="002F0A56" w:rsidRPr="00FC2E4C">
        <w:rPr>
          <w:rFonts w:hint="eastAsia"/>
        </w:rPr>
        <w:t>.</w:t>
      </w:r>
      <w:r w:rsidR="00E4019E" w:rsidRPr="00FC2E4C">
        <w:t>1</w:t>
      </w:r>
      <w:r w:rsidRPr="00FC2E4C">
        <w:t>.1</w:t>
      </w:r>
      <w:r w:rsidR="00BC3792" w:rsidRPr="00FC2E4C">
        <w:tab/>
      </w:r>
      <w:bookmarkEnd w:id="61"/>
      <w:r w:rsidR="009923F5" w:rsidRPr="00FC2E4C">
        <w:t>Moodle plugin</w:t>
      </w:r>
      <w:bookmarkEnd w:id="62"/>
    </w:p>
    <w:p w14:paraId="340E5B44" w14:textId="086A0B3E" w:rsidR="008214CB" w:rsidRPr="00FC2E4C" w:rsidRDefault="003D6E06" w:rsidP="00906559">
      <w:pPr>
        <w:ind w:firstLine="480"/>
        <w:rPr>
          <w:shd w:val="clear" w:color="auto" w:fill="FFFFFF"/>
        </w:rPr>
      </w:pPr>
      <w:r w:rsidRPr="00FC2E4C">
        <w:rPr>
          <w:rFonts w:hint="eastAsia"/>
          <w:shd w:val="clear" w:color="auto" w:fill="FFFFFF"/>
        </w:rPr>
        <w:t>M</w:t>
      </w:r>
      <w:r w:rsidRPr="00FC2E4C">
        <w:rPr>
          <w:shd w:val="clear" w:color="auto" w:fill="FFFFFF"/>
        </w:rPr>
        <w:t>oodle</w:t>
      </w:r>
      <w:r w:rsidRPr="00FC2E4C">
        <w:rPr>
          <w:rFonts w:hint="eastAsia"/>
          <w:shd w:val="clear" w:color="auto" w:fill="FFFFFF"/>
        </w:rPr>
        <w:t>可以接受擴充功能，將</w:t>
      </w:r>
      <w:r w:rsidRPr="00FC2E4C">
        <w:rPr>
          <w:rFonts w:hint="eastAsia"/>
          <w:shd w:val="clear" w:color="auto" w:fill="FFFFFF"/>
        </w:rPr>
        <w:t>plugin</w:t>
      </w:r>
      <w:r w:rsidRPr="00FC2E4C">
        <w:rPr>
          <w:rFonts w:hint="eastAsia"/>
          <w:shd w:val="clear" w:color="auto" w:fill="FFFFFF"/>
        </w:rPr>
        <w:t>寫好後放入</w:t>
      </w:r>
      <w:r w:rsidRPr="00FC2E4C">
        <w:rPr>
          <w:rFonts w:hint="eastAsia"/>
          <w:shd w:val="clear" w:color="auto" w:fill="FFFFFF"/>
        </w:rPr>
        <w:t>Moodle</w:t>
      </w:r>
      <w:r w:rsidRPr="00FC2E4C">
        <w:rPr>
          <w:rFonts w:hint="eastAsia"/>
          <w:shd w:val="clear" w:color="auto" w:fill="FFFFFF"/>
        </w:rPr>
        <w:t>安裝即可增加新的功能</w:t>
      </w:r>
      <w:r w:rsidR="008214CB" w:rsidRPr="00FC2E4C">
        <w:rPr>
          <w:shd w:val="clear" w:color="auto" w:fill="FFFFFF"/>
        </w:rPr>
        <w:t>，</w:t>
      </w:r>
      <w:r w:rsidRPr="00FC2E4C">
        <w:rPr>
          <w:rFonts w:hint="eastAsia"/>
          <w:shd w:val="clear" w:color="auto" w:fill="FFFFFF"/>
        </w:rPr>
        <w:t>例如</w:t>
      </w:r>
      <w:r w:rsidR="00CC67B7" w:rsidRPr="00FC2E4C">
        <w:rPr>
          <w:rFonts w:hint="eastAsia"/>
          <w:shd w:val="clear" w:color="auto" w:fill="FFFFFF"/>
        </w:rPr>
        <w:t>:</w:t>
      </w:r>
      <w:r w:rsidR="00CC67B7" w:rsidRPr="00FC2E4C">
        <w:rPr>
          <w:rFonts w:hint="eastAsia"/>
          <w:shd w:val="clear" w:color="auto" w:fill="FFFFFF"/>
        </w:rPr>
        <w:t>增加考試題型功能、及時反饋功能、客製化成績統計功能</w:t>
      </w:r>
      <w:r w:rsidR="00CC67B7" w:rsidRPr="00FC2E4C">
        <w:rPr>
          <w:shd w:val="clear" w:color="auto" w:fill="FFFFFF"/>
        </w:rPr>
        <w:t>…</w:t>
      </w:r>
      <w:r w:rsidR="00CC67B7" w:rsidRPr="00FC2E4C">
        <w:rPr>
          <w:rFonts w:hint="eastAsia"/>
          <w:shd w:val="clear" w:color="auto" w:fill="FFFFFF"/>
        </w:rPr>
        <w:t>等</w:t>
      </w:r>
      <w:sdt>
        <w:sdtPr>
          <w:rPr>
            <w:shd w:val="clear" w:color="auto" w:fill="FFFFFF"/>
          </w:rPr>
          <w:id w:val="959836312"/>
          <w:citation/>
        </w:sdtPr>
        <w:sdtEndPr/>
        <w:sdtContent>
          <w:r w:rsidRPr="00FC2E4C">
            <w:rPr>
              <w:shd w:val="clear" w:color="auto" w:fill="FFFFFF"/>
            </w:rPr>
            <w:fldChar w:fldCharType="begin"/>
          </w:r>
          <w:r w:rsidRPr="00FC2E4C">
            <w:rPr>
              <w:shd w:val="clear" w:color="auto" w:fill="FFFFFF"/>
            </w:rPr>
            <w:instrText xml:space="preserve"> </w:instrText>
          </w:r>
          <w:r w:rsidRPr="00FC2E4C">
            <w:rPr>
              <w:rFonts w:hint="eastAsia"/>
              <w:shd w:val="clear" w:color="auto" w:fill="FFFFFF"/>
            </w:rPr>
            <w:instrText>CITATION Moo110 \l 1028</w:instrText>
          </w:r>
          <w:r w:rsidRPr="00FC2E4C">
            <w:rPr>
              <w:shd w:val="clear" w:color="auto" w:fill="FFFFFF"/>
            </w:rPr>
            <w:instrText xml:space="preserve"> </w:instrText>
          </w:r>
          <w:r w:rsidRPr="00FC2E4C">
            <w:rPr>
              <w:shd w:val="clear" w:color="auto" w:fill="FFFFFF"/>
            </w:rPr>
            <w:fldChar w:fldCharType="separate"/>
          </w:r>
          <w:r w:rsidR="001D4A04">
            <w:rPr>
              <w:rFonts w:hint="eastAsia"/>
              <w:noProof/>
              <w:shd w:val="clear" w:color="auto" w:fill="FFFFFF"/>
            </w:rPr>
            <w:t xml:space="preserve"> </w:t>
          </w:r>
          <w:r w:rsidR="001D4A04" w:rsidRPr="001D4A04">
            <w:rPr>
              <w:noProof/>
              <w:shd w:val="clear" w:color="auto" w:fill="FFFFFF"/>
            </w:rPr>
            <w:t>[19]</w:t>
          </w:r>
          <w:r w:rsidRPr="00FC2E4C">
            <w:rPr>
              <w:shd w:val="clear" w:color="auto" w:fill="FFFFFF"/>
            </w:rPr>
            <w:fldChar w:fldCharType="end"/>
          </w:r>
        </w:sdtContent>
      </w:sdt>
      <w:r w:rsidR="008214CB" w:rsidRPr="00FC2E4C">
        <w:rPr>
          <w:shd w:val="clear" w:color="auto" w:fill="FFFFFF"/>
        </w:rPr>
        <w:t>。</w:t>
      </w:r>
    </w:p>
    <w:p w14:paraId="25D003E4" w14:textId="77777777" w:rsidR="008214CB" w:rsidRPr="00FC2E4C" w:rsidRDefault="008214CB" w:rsidP="00906559">
      <w:pPr>
        <w:rPr>
          <w:shd w:val="clear" w:color="auto" w:fill="FFFFFF"/>
        </w:rPr>
      </w:pPr>
      <w:r w:rsidRPr="00FC2E4C">
        <w:rPr>
          <w:rFonts w:hint="eastAsia"/>
          <w:shd w:val="clear" w:color="auto" w:fill="FFFFFF"/>
        </w:rPr>
        <w:t>M</w:t>
      </w:r>
      <w:r w:rsidRPr="00FC2E4C">
        <w:rPr>
          <w:shd w:val="clear" w:color="auto" w:fill="FFFFFF"/>
        </w:rPr>
        <w:t>oodle plugin</w:t>
      </w:r>
      <w:r w:rsidRPr="00FC2E4C">
        <w:rPr>
          <w:rFonts w:hint="eastAsia"/>
          <w:shd w:val="clear" w:color="auto" w:fill="FFFFFF"/>
        </w:rPr>
        <w:t>的擴充結構有以下幾分類</w:t>
      </w:r>
      <w:r w:rsidRPr="00FC2E4C">
        <w:rPr>
          <w:rFonts w:hint="eastAsia"/>
          <w:shd w:val="clear" w:color="auto" w:fill="FFFFFF"/>
        </w:rPr>
        <w:t>:</w:t>
      </w:r>
    </w:p>
    <w:p w14:paraId="3832008B" w14:textId="77777777" w:rsidR="008214CB" w:rsidRPr="00FC2E4C" w:rsidRDefault="008214CB" w:rsidP="00906559">
      <w:pPr>
        <w:pStyle w:val="a8"/>
        <w:widowControl/>
        <w:numPr>
          <w:ilvl w:val="0"/>
          <w:numId w:val="21"/>
        </w:numPr>
        <w:shd w:val="clear" w:color="auto" w:fill="FFFFFF"/>
        <w:spacing w:before="100" w:beforeAutospacing="1" w:after="24"/>
        <w:ind w:leftChars="0"/>
        <w:jc w:val="left"/>
        <w:rPr>
          <w:rFonts w:ascii="標楷體" w:hAnsi="標楷體" w:cs="Segoe UI"/>
          <w:kern w:val="0"/>
        </w:rPr>
      </w:pPr>
      <w:r w:rsidRPr="00FC2E4C">
        <w:rPr>
          <w:kern w:val="0"/>
        </w:rPr>
        <w:t xml:space="preserve">/path/to/moodle/theme/ </w:t>
      </w:r>
      <w:r w:rsidRPr="00FC2E4C">
        <w:rPr>
          <w:rFonts w:ascii="標楷體" w:hAnsi="標楷體" w:cs="Segoe UI"/>
          <w:kern w:val="0"/>
        </w:rPr>
        <w:t>- 佈景</w:t>
      </w:r>
    </w:p>
    <w:p w14:paraId="714BAF9B" w14:textId="77777777" w:rsidR="008214CB" w:rsidRPr="00FC2E4C" w:rsidRDefault="008214CB" w:rsidP="00906559">
      <w:pPr>
        <w:pStyle w:val="a8"/>
        <w:numPr>
          <w:ilvl w:val="0"/>
          <w:numId w:val="21"/>
        </w:numPr>
        <w:ind w:leftChars="0"/>
      </w:pPr>
      <w:r w:rsidRPr="00FC2E4C">
        <w:t xml:space="preserve">/path/to/moodle/mod/ - </w:t>
      </w:r>
      <w:r w:rsidRPr="00FC2E4C">
        <w:t>活動模组和資源</w:t>
      </w:r>
    </w:p>
    <w:p w14:paraId="7F9CC8B6" w14:textId="77777777" w:rsidR="008214CB" w:rsidRPr="00FC2E4C" w:rsidRDefault="008214CB" w:rsidP="00906559">
      <w:pPr>
        <w:pStyle w:val="a8"/>
        <w:numPr>
          <w:ilvl w:val="0"/>
          <w:numId w:val="21"/>
        </w:numPr>
        <w:ind w:leftChars="0"/>
      </w:pPr>
      <w:r w:rsidRPr="00FC2E4C">
        <w:t xml:space="preserve">/path/to/moodle/blocks/ - </w:t>
      </w:r>
      <w:r w:rsidRPr="00FC2E4C">
        <w:t>邊欄塊</w:t>
      </w:r>
    </w:p>
    <w:p w14:paraId="3CCCF49D" w14:textId="77777777" w:rsidR="008214CB" w:rsidRPr="00FC2E4C" w:rsidRDefault="008214CB" w:rsidP="00906559">
      <w:pPr>
        <w:pStyle w:val="a8"/>
        <w:numPr>
          <w:ilvl w:val="0"/>
          <w:numId w:val="21"/>
        </w:numPr>
        <w:ind w:leftChars="0"/>
      </w:pPr>
      <w:r w:rsidRPr="00FC2E4C">
        <w:t xml:space="preserve">/path/to/moodle/question/type/ - </w:t>
      </w:r>
      <w:r w:rsidRPr="00FC2E4C">
        <w:t>問題類型</w:t>
      </w:r>
    </w:p>
    <w:p w14:paraId="1DD106AD" w14:textId="77777777" w:rsidR="008214CB" w:rsidRPr="00FC2E4C" w:rsidRDefault="008214CB" w:rsidP="00906559">
      <w:pPr>
        <w:pStyle w:val="a8"/>
        <w:numPr>
          <w:ilvl w:val="0"/>
          <w:numId w:val="21"/>
        </w:numPr>
        <w:ind w:leftChars="0"/>
      </w:pPr>
      <w:r w:rsidRPr="00FC2E4C">
        <w:t xml:space="preserve">/path/to/moodle/course/format/ - </w:t>
      </w:r>
      <w:r w:rsidRPr="00FC2E4C">
        <w:t>課程格式</w:t>
      </w:r>
    </w:p>
    <w:p w14:paraId="76F9D3F1" w14:textId="77777777" w:rsidR="008214CB" w:rsidRPr="00FC2E4C" w:rsidRDefault="008214CB" w:rsidP="00906559">
      <w:pPr>
        <w:pStyle w:val="a8"/>
        <w:numPr>
          <w:ilvl w:val="0"/>
          <w:numId w:val="21"/>
        </w:numPr>
        <w:ind w:leftChars="0"/>
      </w:pPr>
      <w:r w:rsidRPr="00FC2E4C">
        <w:t xml:space="preserve">/path/to/moodle/admin/report/ - </w:t>
      </w:r>
      <w:r w:rsidRPr="00FC2E4C">
        <w:t>管理員報表</w:t>
      </w:r>
    </w:p>
    <w:p w14:paraId="46BC2C83" w14:textId="70E688CB" w:rsidR="00C854CE" w:rsidRPr="00FC2E4C" w:rsidRDefault="008214CB" w:rsidP="002203D2">
      <w:pPr>
        <w:ind w:firstLine="360"/>
        <w:rPr>
          <w:shd w:val="clear" w:color="auto" w:fill="FFFFFF"/>
        </w:rPr>
      </w:pPr>
      <w:r w:rsidRPr="00FC2E4C">
        <w:rPr>
          <w:rFonts w:hint="eastAsia"/>
          <w:shd w:val="clear" w:color="auto" w:fill="FFFFFF"/>
        </w:rPr>
        <w:t>本研究是撰寫</w:t>
      </w:r>
      <w:r w:rsidRPr="00FC2E4C">
        <w:rPr>
          <w:rFonts w:hint="eastAsia"/>
          <w:shd w:val="clear" w:color="auto" w:fill="FFFFFF"/>
        </w:rPr>
        <w:t>m</w:t>
      </w:r>
      <w:r w:rsidRPr="00FC2E4C">
        <w:rPr>
          <w:shd w:val="clear" w:color="auto" w:fill="FFFFFF"/>
        </w:rPr>
        <w:t>oodle block</w:t>
      </w:r>
      <w:r w:rsidRPr="00FC2E4C">
        <w:rPr>
          <w:rFonts w:hint="eastAsia"/>
          <w:shd w:val="clear" w:color="auto" w:fill="FFFFFF"/>
        </w:rPr>
        <w:t>的區塊，撰寫完成後打包成</w:t>
      </w:r>
      <w:r w:rsidRPr="00FC2E4C">
        <w:rPr>
          <w:rFonts w:hint="eastAsia"/>
          <w:shd w:val="clear" w:color="auto" w:fill="FFFFFF"/>
        </w:rPr>
        <w:t>7zip</w:t>
      </w:r>
      <w:r w:rsidRPr="00FC2E4C">
        <w:rPr>
          <w:rFonts w:hint="eastAsia"/>
          <w:shd w:val="clear" w:color="auto" w:fill="FFFFFF"/>
        </w:rPr>
        <w:t>上傳至</w:t>
      </w:r>
      <w:r w:rsidRPr="00FC2E4C">
        <w:rPr>
          <w:rFonts w:hint="eastAsia"/>
          <w:shd w:val="clear" w:color="auto" w:fill="FFFFFF"/>
        </w:rPr>
        <w:t>moodle</w:t>
      </w:r>
      <w:r w:rsidRPr="00FC2E4C">
        <w:rPr>
          <w:rFonts w:hint="eastAsia"/>
          <w:shd w:val="clear" w:color="auto" w:fill="FFFFFF"/>
        </w:rPr>
        <w:t>的外掛目錄中進行安裝。</w:t>
      </w:r>
    </w:p>
    <w:p w14:paraId="251F7F2F" w14:textId="1B467500" w:rsidR="00C854CE" w:rsidRPr="00FC2E4C" w:rsidRDefault="00F16E08" w:rsidP="002F0A56">
      <w:pPr>
        <w:pStyle w:val="3"/>
      </w:pPr>
      <w:bookmarkStart w:id="63" w:name="_Toc80010901"/>
      <w:bookmarkStart w:id="64" w:name="_Toc81980039"/>
      <w:r w:rsidRPr="00FC2E4C">
        <w:rPr>
          <w:rFonts w:hint="eastAsia"/>
        </w:rPr>
        <w:lastRenderedPageBreak/>
        <w:t>3.</w:t>
      </w:r>
      <w:r w:rsidR="00E4019E" w:rsidRPr="00FC2E4C">
        <w:t>1</w:t>
      </w:r>
      <w:r w:rsidR="002F0A56" w:rsidRPr="00FC2E4C">
        <w:rPr>
          <w:rFonts w:hint="eastAsia"/>
        </w:rPr>
        <w:t>.</w:t>
      </w:r>
      <w:r w:rsidRPr="00FC2E4C">
        <w:rPr>
          <w:rFonts w:hint="eastAsia"/>
        </w:rPr>
        <w:t>2</w:t>
      </w:r>
      <w:r w:rsidR="003D6E06" w:rsidRPr="00FC2E4C">
        <w:tab/>
      </w:r>
      <w:r w:rsidR="00C854CE" w:rsidRPr="00FC2E4C">
        <w:t>PHP</w:t>
      </w:r>
      <w:bookmarkEnd w:id="63"/>
      <w:bookmarkEnd w:id="64"/>
    </w:p>
    <w:p w14:paraId="462F3FC8" w14:textId="55F7EE53" w:rsidR="00DF538F" w:rsidRPr="00FC2E4C" w:rsidRDefault="00395665" w:rsidP="00DA4294">
      <w:pPr>
        <w:ind w:firstLine="480"/>
        <w:rPr>
          <w:shd w:val="clear" w:color="auto" w:fill="FFFFFF"/>
        </w:rPr>
      </w:pPr>
      <w:r w:rsidRPr="00FC2E4C">
        <w:rPr>
          <w:rFonts w:hint="eastAsia"/>
        </w:rPr>
        <w:t>PHP</w:t>
      </w:r>
      <w:r w:rsidRPr="00FC2E4C">
        <w:rPr>
          <w:shd w:val="clear" w:color="auto" w:fill="FFFFFF"/>
        </w:rPr>
        <w:t>(Personal Homepage Program)</w:t>
      </w:r>
      <w:r w:rsidR="006E3F9B" w:rsidRPr="00FC2E4C">
        <w:rPr>
          <w:rFonts w:hint="eastAsia"/>
          <w:shd w:val="clear" w:color="auto" w:fill="FFFFFF"/>
        </w:rPr>
        <w:t>是一種網頁程式語言，簡單容易學習，用途也非常廣泛</w:t>
      </w:r>
      <w:r w:rsidR="00E4447D" w:rsidRPr="00FC2E4C">
        <w:rPr>
          <w:rFonts w:hint="eastAsia"/>
          <w:shd w:val="clear" w:color="auto" w:fill="FFFFFF"/>
        </w:rPr>
        <w:t>，</w:t>
      </w:r>
      <w:r w:rsidR="00345D82" w:rsidRPr="00FC2E4C">
        <w:rPr>
          <w:rFonts w:hint="eastAsia"/>
          <w:shd w:val="clear" w:color="auto" w:fill="FFFFFF"/>
        </w:rPr>
        <w:t>大多執行在網頁伺服器</w:t>
      </w:r>
      <w:r w:rsidR="00345D82" w:rsidRPr="00FC2E4C">
        <w:rPr>
          <w:rFonts w:hint="eastAsia"/>
          <w:shd w:val="clear" w:color="auto" w:fill="FFFFFF"/>
        </w:rPr>
        <w:t>(</w:t>
      </w:r>
      <w:r w:rsidR="00345D82" w:rsidRPr="00FC2E4C">
        <w:rPr>
          <w:shd w:val="clear" w:color="auto" w:fill="FFFFFF"/>
        </w:rPr>
        <w:t>web server</w:t>
      </w:r>
      <w:r w:rsidR="00345D82" w:rsidRPr="00FC2E4C">
        <w:rPr>
          <w:rFonts w:hint="eastAsia"/>
          <w:shd w:val="clear" w:color="auto" w:fill="FFFFFF"/>
        </w:rPr>
        <w:t>)</w:t>
      </w:r>
      <w:r w:rsidR="00345D82" w:rsidRPr="00FC2E4C">
        <w:rPr>
          <w:rFonts w:hint="eastAsia"/>
          <w:shd w:val="clear" w:color="auto" w:fill="FFFFFF"/>
        </w:rPr>
        <w:t>上，經常和</w:t>
      </w:r>
      <w:r w:rsidR="00345D82" w:rsidRPr="00FC2E4C">
        <w:rPr>
          <w:rFonts w:hint="eastAsia"/>
          <w:shd w:val="clear" w:color="auto" w:fill="FFFFFF"/>
        </w:rPr>
        <w:t>MySQL</w:t>
      </w:r>
      <w:r w:rsidR="00345D82" w:rsidRPr="00FC2E4C">
        <w:rPr>
          <w:rFonts w:hint="eastAsia"/>
          <w:shd w:val="clear" w:color="auto" w:fill="FFFFFF"/>
        </w:rPr>
        <w:t>搭配使用</w:t>
      </w:r>
      <w:sdt>
        <w:sdtPr>
          <w:rPr>
            <w:rFonts w:hint="eastAsia"/>
            <w:shd w:val="clear" w:color="auto" w:fill="FFFFFF"/>
          </w:rPr>
          <w:id w:val="-411394895"/>
          <w:citation/>
        </w:sdtPr>
        <w:sdtEndPr/>
        <w:sdtContent>
          <w:r w:rsidR="00345D82" w:rsidRPr="00FC2E4C">
            <w:rPr>
              <w:shd w:val="clear" w:color="auto" w:fill="FFFFFF"/>
            </w:rPr>
            <w:fldChar w:fldCharType="begin"/>
          </w:r>
          <w:r w:rsidR="00345D82" w:rsidRPr="00FC2E4C">
            <w:rPr>
              <w:shd w:val="clear" w:color="auto" w:fill="FFFFFF"/>
            </w:rPr>
            <w:instrText xml:space="preserve"> </w:instrText>
          </w:r>
          <w:r w:rsidR="00345D82" w:rsidRPr="00FC2E4C">
            <w:rPr>
              <w:rFonts w:hint="eastAsia"/>
              <w:shd w:val="clear" w:color="auto" w:fill="FFFFFF"/>
            </w:rPr>
            <w:instrText xml:space="preserve">CITATION </w:instrText>
          </w:r>
          <w:r w:rsidR="00345D82" w:rsidRPr="00FC2E4C">
            <w:rPr>
              <w:rFonts w:hint="eastAsia"/>
              <w:shd w:val="clear" w:color="auto" w:fill="FFFFFF"/>
            </w:rPr>
            <w:instrText>黃連豐</w:instrText>
          </w:r>
          <w:r w:rsidR="00345D82" w:rsidRPr="00FC2E4C">
            <w:rPr>
              <w:rFonts w:hint="eastAsia"/>
              <w:shd w:val="clear" w:color="auto" w:fill="FFFFFF"/>
            </w:rPr>
            <w:instrText>08 \l 1028</w:instrText>
          </w:r>
          <w:r w:rsidR="00345D82" w:rsidRPr="00FC2E4C">
            <w:rPr>
              <w:shd w:val="clear" w:color="auto" w:fill="FFFFFF"/>
            </w:rPr>
            <w:instrText xml:space="preserve"> </w:instrText>
          </w:r>
          <w:r w:rsidR="00345D82" w:rsidRPr="00FC2E4C">
            <w:rPr>
              <w:shd w:val="clear" w:color="auto" w:fill="FFFFFF"/>
            </w:rPr>
            <w:fldChar w:fldCharType="separate"/>
          </w:r>
          <w:r w:rsidR="001D4A04">
            <w:rPr>
              <w:rFonts w:hint="eastAsia"/>
              <w:noProof/>
              <w:shd w:val="clear" w:color="auto" w:fill="FFFFFF"/>
            </w:rPr>
            <w:t xml:space="preserve"> </w:t>
          </w:r>
          <w:r w:rsidR="001D4A04" w:rsidRPr="001D4A04">
            <w:rPr>
              <w:noProof/>
              <w:shd w:val="clear" w:color="auto" w:fill="FFFFFF"/>
            </w:rPr>
            <w:t>[20]</w:t>
          </w:r>
          <w:r w:rsidR="00345D82" w:rsidRPr="00FC2E4C">
            <w:rPr>
              <w:shd w:val="clear" w:color="auto" w:fill="FFFFFF"/>
            </w:rPr>
            <w:fldChar w:fldCharType="end"/>
          </w:r>
        </w:sdtContent>
      </w:sdt>
      <w:r w:rsidR="00345D82" w:rsidRPr="00FC2E4C">
        <w:rPr>
          <w:rFonts w:hint="eastAsia"/>
          <w:shd w:val="clear" w:color="auto" w:fill="FFFFFF"/>
        </w:rPr>
        <w:t>。</w:t>
      </w:r>
      <w:r w:rsidR="00DF538F" w:rsidRPr="00FC2E4C">
        <w:rPr>
          <w:rFonts w:hint="eastAsia"/>
        </w:rPr>
        <w:t>根據網路技術調查機構</w:t>
      </w:r>
      <w:r w:rsidR="00DF538F" w:rsidRPr="00FC2E4C">
        <w:t>W3Techs</w:t>
      </w:r>
      <w:r w:rsidR="00DF538F" w:rsidRPr="00FC2E4C">
        <w:t>的報告指出</w:t>
      </w:r>
      <w:r w:rsidR="00DF538F" w:rsidRPr="00FC2E4C">
        <w:rPr>
          <w:rFonts w:hint="eastAsia"/>
        </w:rPr>
        <w:t>，</w:t>
      </w:r>
      <w:r w:rsidR="00DF538F" w:rsidRPr="00FC2E4C">
        <w:rPr>
          <w:rFonts w:hint="eastAsia"/>
        </w:rPr>
        <w:t>2021</w:t>
      </w:r>
      <w:r w:rsidR="00DF538F" w:rsidRPr="00FC2E4C">
        <w:rPr>
          <w:rFonts w:hint="eastAsia"/>
        </w:rPr>
        <w:t>年</w:t>
      </w:r>
      <w:r w:rsidR="00DF538F" w:rsidRPr="00FC2E4C">
        <w:rPr>
          <w:rFonts w:hint="eastAsia"/>
        </w:rPr>
        <w:t>7</w:t>
      </w:r>
      <w:r w:rsidR="00DF538F" w:rsidRPr="00FC2E4C">
        <w:rPr>
          <w:rFonts w:hint="eastAsia"/>
        </w:rPr>
        <w:t>月統計，</w:t>
      </w:r>
      <w:r w:rsidR="00DF538F" w:rsidRPr="00FC2E4C">
        <w:rPr>
          <w:rFonts w:hint="eastAsia"/>
        </w:rPr>
        <w:t>PHP</w:t>
      </w:r>
      <w:r w:rsidR="00DF538F" w:rsidRPr="00FC2E4C">
        <w:rPr>
          <w:rFonts w:hint="eastAsia"/>
        </w:rPr>
        <w:t>在</w:t>
      </w:r>
      <w:r w:rsidR="00DF538F" w:rsidRPr="00FC2E4C">
        <w:t>伺服器端</w:t>
      </w:r>
      <w:r w:rsidR="00DF538F" w:rsidRPr="00FC2E4C">
        <w:rPr>
          <w:rFonts w:hint="eastAsia"/>
        </w:rPr>
        <w:t>程式語言</w:t>
      </w:r>
      <w:r w:rsidR="00DF538F" w:rsidRPr="00FC2E4C">
        <w:t>的佔有率是</w:t>
      </w:r>
      <w:r w:rsidR="00DF538F" w:rsidRPr="00FC2E4C">
        <w:t>79.0%</w:t>
      </w:r>
      <w:r w:rsidR="00DF538F" w:rsidRPr="00FC2E4C">
        <w:t>，</w:t>
      </w:r>
      <w:r w:rsidR="00DF538F" w:rsidRPr="00FC2E4C">
        <w:rPr>
          <w:rFonts w:hint="eastAsia"/>
        </w:rPr>
        <w:t>遠遠贏過</w:t>
      </w:r>
      <w:r w:rsidR="00DF538F" w:rsidRPr="00FC2E4C">
        <w:rPr>
          <w:rFonts w:hint="eastAsia"/>
        </w:rPr>
        <w:t>ASP</w:t>
      </w:r>
      <w:r w:rsidR="00DF538F" w:rsidRPr="00FC2E4C">
        <w:t>.net</w:t>
      </w:r>
      <w:r w:rsidR="00DF538F" w:rsidRPr="00FC2E4C">
        <w:t>、</w:t>
      </w:r>
      <w:r w:rsidR="00DF538F" w:rsidRPr="00FC2E4C">
        <w:rPr>
          <w:rFonts w:hint="eastAsia"/>
        </w:rPr>
        <w:t>J</w:t>
      </w:r>
      <w:r w:rsidR="00DF538F" w:rsidRPr="00FC2E4C">
        <w:t>AVA</w:t>
      </w:r>
      <w:r w:rsidR="00DF538F" w:rsidRPr="00FC2E4C">
        <w:t>、</w:t>
      </w:r>
      <w:r w:rsidR="00DF538F" w:rsidRPr="00FC2E4C">
        <w:rPr>
          <w:rFonts w:hint="eastAsia"/>
        </w:rPr>
        <w:t>R</w:t>
      </w:r>
      <w:r w:rsidR="00DF538F" w:rsidRPr="00FC2E4C">
        <w:t>uby…</w:t>
      </w:r>
      <w:r w:rsidR="00DF538F" w:rsidRPr="00FC2E4C">
        <w:t>等</w:t>
      </w:r>
      <w:r w:rsidR="00DF538F" w:rsidRPr="00FC2E4C">
        <w:rPr>
          <w:rFonts w:hint="eastAsia"/>
        </w:rPr>
        <w:t>其他程式語言</w:t>
      </w:r>
      <w:sdt>
        <w:sdtPr>
          <w:rPr>
            <w:rFonts w:hint="eastAsia"/>
          </w:rPr>
          <w:id w:val="1869104457"/>
          <w:citation/>
        </w:sdtPr>
        <w:sdtEndPr/>
        <w:sdtContent>
          <w:r w:rsidR="00DF538F" w:rsidRPr="00FC2E4C">
            <w:fldChar w:fldCharType="begin"/>
          </w:r>
          <w:r w:rsidR="00DF538F" w:rsidRPr="00FC2E4C">
            <w:instrText xml:space="preserve"> </w:instrText>
          </w:r>
          <w:r w:rsidR="00DF538F" w:rsidRPr="00FC2E4C">
            <w:rPr>
              <w:rFonts w:hint="eastAsia"/>
            </w:rPr>
            <w:instrText>CITATION htt21 \l 1028</w:instrText>
          </w:r>
          <w:r w:rsidR="00DF538F" w:rsidRPr="00FC2E4C">
            <w:instrText xml:space="preserve"> </w:instrText>
          </w:r>
          <w:r w:rsidR="00DF538F" w:rsidRPr="00FC2E4C">
            <w:fldChar w:fldCharType="separate"/>
          </w:r>
          <w:r w:rsidR="001D4A04">
            <w:rPr>
              <w:rFonts w:hint="eastAsia"/>
              <w:noProof/>
            </w:rPr>
            <w:t xml:space="preserve"> </w:t>
          </w:r>
          <w:r w:rsidR="001D4A04">
            <w:rPr>
              <w:noProof/>
            </w:rPr>
            <w:t>[21]</w:t>
          </w:r>
          <w:r w:rsidR="00DF538F" w:rsidRPr="00FC2E4C">
            <w:fldChar w:fldCharType="end"/>
          </w:r>
        </w:sdtContent>
      </w:sdt>
      <w:r w:rsidR="00DF538F" w:rsidRPr="00FC2E4C">
        <w:rPr>
          <w:rFonts w:hint="eastAsia"/>
        </w:rPr>
        <w:t>，如圖一，</w:t>
      </w:r>
      <w:r w:rsidR="00DA4294" w:rsidRPr="00FC2E4C">
        <w:rPr>
          <w:rFonts w:hint="eastAsia"/>
        </w:rPr>
        <w:t>很多知名網頁例如</w:t>
      </w:r>
      <w:r w:rsidR="00DA4294" w:rsidRPr="00FC2E4C">
        <w:rPr>
          <w:rFonts w:hint="eastAsia"/>
        </w:rPr>
        <w:t>FB</w:t>
      </w:r>
      <w:r w:rsidR="00DA4294" w:rsidRPr="00FC2E4C">
        <w:rPr>
          <w:rFonts w:hint="eastAsia"/>
        </w:rPr>
        <w:t>、</w:t>
      </w:r>
      <w:r w:rsidR="00DA4294" w:rsidRPr="00FC2E4C">
        <w:rPr>
          <w:rFonts w:hint="eastAsia"/>
        </w:rPr>
        <w:t>Mo</w:t>
      </w:r>
      <w:r w:rsidR="00DA4294" w:rsidRPr="00FC2E4C">
        <w:t>odle</w:t>
      </w:r>
      <w:r w:rsidR="00DA4294" w:rsidRPr="00FC2E4C">
        <w:rPr>
          <w:rFonts w:hint="eastAsia"/>
        </w:rPr>
        <w:t>就是使用</w:t>
      </w:r>
      <w:r w:rsidR="00DA4294" w:rsidRPr="00FC2E4C">
        <w:rPr>
          <w:rFonts w:hint="eastAsia"/>
        </w:rPr>
        <w:t>PHP</w:t>
      </w:r>
      <w:r w:rsidR="00DA4294" w:rsidRPr="00FC2E4C">
        <w:rPr>
          <w:rFonts w:hint="eastAsia"/>
        </w:rPr>
        <w:t>開發，本研究也是要使用</w:t>
      </w:r>
      <w:r w:rsidR="00DA4294" w:rsidRPr="00FC2E4C">
        <w:rPr>
          <w:rFonts w:hint="eastAsia"/>
        </w:rPr>
        <w:t>PHP</w:t>
      </w:r>
      <w:r w:rsidR="00DA4294" w:rsidRPr="00FC2E4C">
        <w:rPr>
          <w:rFonts w:hint="eastAsia"/>
        </w:rPr>
        <w:t>開發</w:t>
      </w:r>
      <w:r w:rsidR="00DA4294" w:rsidRPr="00FC2E4C">
        <w:rPr>
          <w:rFonts w:hint="eastAsia"/>
        </w:rPr>
        <w:t>Moodle</w:t>
      </w:r>
      <w:r w:rsidR="00DA4294" w:rsidRPr="00FC2E4C">
        <w:rPr>
          <w:rFonts w:hint="eastAsia"/>
        </w:rPr>
        <w:t>套件作為研究使用。</w:t>
      </w:r>
    </w:p>
    <w:p w14:paraId="33CB08FF" w14:textId="1E75F4A6" w:rsidR="00031FEA" w:rsidRPr="00FC2E4C" w:rsidRDefault="00031FEA" w:rsidP="00031FEA">
      <w:pPr>
        <w:ind w:leftChars="200" w:left="480"/>
      </w:pPr>
      <w:r w:rsidRPr="00FC2E4C">
        <w:rPr>
          <w:noProof/>
        </w:rPr>
        <w:drawing>
          <wp:inline distT="0" distB="0" distL="0" distR="0" wp14:anchorId="7D8C03EA" wp14:editId="7F7F18C5">
            <wp:extent cx="4476750" cy="2057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750" cy="2057400"/>
                    </a:xfrm>
                    <a:prstGeom prst="rect">
                      <a:avLst/>
                    </a:prstGeom>
                  </pic:spPr>
                </pic:pic>
              </a:graphicData>
            </a:graphic>
          </wp:inline>
        </w:drawing>
      </w:r>
    </w:p>
    <w:p w14:paraId="74313CD4" w14:textId="0E287C49" w:rsidR="00C854CE" w:rsidRPr="00FC2E4C" w:rsidRDefault="00031FEA" w:rsidP="00AE1FFE">
      <w:pPr>
        <w:ind w:leftChars="200" w:left="480"/>
        <w:jc w:val="center"/>
      </w:pPr>
      <w:r w:rsidRPr="00FC2E4C">
        <w:rPr>
          <w:rFonts w:hint="eastAsia"/>
        </w:rPr>
        <w:t>圖一</w:t>
      </w:r>
      <w:r w:rsidRPr="00FC2E4C">
        <w:rPr>
          <w:rFonts w:hint="eastAsia"/>
        </w:rPr>
        <w:t>:</w:t>
      </w:r>
      <w:r w:rsidRPr="00FC2E4C">
        <w:rPr>
          <w:rFonts w:hint="eastAsia"/>
        </w:rPr>
        <w:t>網頁程式語言使用率</w:t>
      </w:r>
    </w:p>
    <w:p w14:paraId="1FF773D9" w14:textId="0E879563" w:rsidR="00C854CE" w:rsidRPr="00FC2E4C" w:rsidRDefault="00F16E08" w:rsidP="002F0A56">
      <w:pPr>
        <w:pStyle w:val="3"/>
      </w:pPr>
      <w:bookmarkStart w:id="65" w:name="_Toc81980040"/>
      <w:r w:rsidRPr="00FC2E4C">
        <w:rPr>
          <w:rFonts w:hint="eastAsia"/>
        </w:rPr>
        <w:t>3.</w:t>
      </w:r>
      <w:r w:rsidR="00E4019E" w:rsidRPr="00FC2E4C">
        <w:t>1</w:t>
      </w:r>
      <w:r w:rsidR="002F0A56" w:rsidRPr="00FC2E4C">
        <w:rPr>
          <w:rFonts w:hint="eastAsia"/>
        </w:rPr>
        <w:t>.</w:t>
      </w:r>
      <w:r w:rsidRPr="00FC2E4C">
        <w:rPr>
          <w:rFonts w:hint="eastAsia"/>
        </w:rPr>
        <w:t>3</w:t>
      </w:r>
      <w:r w:rsidR="003D6E06" w:rsidRPr="00FC2E4C">
        <w:tab/>
      </w:r>
      <w:r w:rsidR="00AE1FFE" w:rsidRPr="00FC2E4C">
        <w:t>SQL</w:t>
      </w:r>
      <w:bookmarkEnd w:id="65"/>
    </w:p>
    <w:p w14:paraId="5A4E5D7A" w14:textId="5C057275" w:rsidR="00C854CE" w:rsidRPr="00FC2E4C" w:rsidRDefault="00A53611" w:rsidP="00295FED">
      <w:pPr>
        <w:ind w:firstLine="480"/>
        <w:rPr>
          <w:rFonts w:ascii="標楷體" w:hAnsi="標楷體" w:cs="Arial"/>
          <w:shd w:val="clear" w:color="auto" w:fill="FFFFFF"/>
        </w:rPr>
      </w:pPr>
      <w:r w:rsidRPr="00FC2E4C">
        <w:t>SQL</w:t>
      </w:r>
      <w:r w:rsidR="00A30801" w:rsidRPr="00FC2E4C">
        <w:rPr>
          <w:rFonts w:hint="eastAsia"/>
        </w:rPr>
        <w:t>(</w:t>
      </w:r>
      <w:r w:rsidR="00A30801" w:rsidRPr="00FC2E4C">
        <w:t>Structured Query Language</w:t>
      </w:r>
      <w:r w:rsidR="00A30801" w:rsidRPr="00FC2E4C">
        <w:rPr>
          <w:rFonts w:hint="eastAsia"/>
        </w:rPr>
        <w:t>)</w:t>
      </w:r>
      <w:r w:rsidRPr="00FC2E4C">
        <w:t>是</w:t>
      </w:r>
      <w:r w:rsidRPr="00FC2E4C">
        <w:rPr>
          <w:rFonts w:hint="eastAsia"/>
        </w:rPr>
        <w:t>一種結構化查詢語言</w:t>
      </w:r>
      <w:r w:rsidR="00CD4603" w:rsidRPr="00FC2E4C">
        <w:rPr>
          <w:rFonts w:hint="eastAsia"/>
        </w:rPr>
        <w:t>，於</w:t>
      </w:r>
      <w:r w:rsidR="00CD4603" w:rsidRPr="00FC2E4C">
        <w:rPr>
          <w:rFonts w:hint="eastAsia"/>
        </w:rPr>
        <w:t>1974</w:t>
      </w:r>
      <w:r w:rsidR="00CD4603" w:rsidRPr="00FC2E4C">
        <w:rPr>
          <w:rFonts w:hint="eastAsia"/>
        </w:rPr>
        <w:t>年創立，</w:t>
      </w:r>
      <w:r w:rsidR="00A30801" w:rsidRPr="00FC2E4C">
        <w:t>由</w:t>
      </w:r>
      <w:hyperlink r:id="rId16" w:tooltip="IBM" w:history="1">
        <w:r w:rsidR="00A30801" w:rsidRPr="00FC2E4C">
          <w:t>IBM</w:t>
        </w:r>
      </w:hyperlink>
      <w:hyperlink r:id="rId17" w:tooltip="研究" w:history="1">
        <w:r w:rsidR="00A30801" w:rsidRPr="00FC2E4C">
          <w:t>研究</w:t>
        </w:r>
      </w:hyperlink>
      <w:hyperlink r:id="rId18" w:tooltip="實驗室" w:history="1">
        <w:r w:rsidR="00A30801" w:rsidRPr="00FC2E4C">
          <w:t>實驗室</w:t>
        </w:r>
      </w:hyperlink>
      <w:r w:rsidR="00A30801" w:rsidRPr="00FC2E4C">
        <w:t>的</w:t>
      </w:r>
      <w:hyperlink r:id="rId19" w:tooltip="埃德加·科德" w:history="1">
        <w:r w:rsidR="00A30801" w:rsidRPr="00FC2E4C">
          <w:t>埃德加科德</w:t>
        </w:r>
      </w:hyperlink>
      <w:r w:rsidR="00A30801" w:rsidRPr="00FC2E4C">
        <w:t>發表，</w:t>
      </w:r>
      <w:r w:rsidR="008B1266" w:rsidRPr="00FC2E4C">
        <w:t>SQL</w:t>
      </w:r>
      <w:r w:rsidR="008B1266" w:rsidRPr="00FC2E4C">
        <w:rPr>
          <w:rFonts w:hint="eastAsia"/>
        </w:rPr>
        <w:t>用簡單的語法達到新增、修改、刪除、查詢</w:t>
      </w:r>
      <w:r w:rsidR="008B1266" w:rsidRPr="00FC2E4C">
        <w:t>…</w:t>
      </w:r>
      <w:r w:rsidR="008B1266" w:rsidRPr="00FC2E4C">
        <w:rPr>
          <w:rFonts w:hint="eastAsia"/>
        </w:rPr>
        <w:t>等功能</w:t>
      </w:r>
      <w:r w:rsidR="00765CFE" w:rsidRPr="00FC2E4C">
        <w:rPr>
          <w:rFonts w:hint="eastAsia"/>
        </w:rPr>
        <w:t>，提供了與關聯式資料庫互動的方法</w:t>
      </w:r>
      <w:r w:rsidR="00681E9C" w:rsidRPr="00FC2E4C">
        <w:rPr>
          <w:rFonts w:hint="eastAsia"/>
        </w:rPr>
        <w:t>，本研究要利用</w:t>
      </w:r>
      <w:r w:rsidR="00681E9C" w:rsidRPr="00FC2E4C">
        <w:rPr>
          <w:rFonts w:hint="eastAsia"/>
        </w:rPr>
        <w:t>SQL</w:t>
      </w:r>
      <w:r w:rsidR="00681E9C" w:rsidRPr="00FC2E4C">
        <w:rPr>
          <w:rFonts w:hint="eastAsia"/>
        </w:rPr>
        <w:t>作為資料庫的查詢工具，與</w:t>
      </w:r>
      <w:r w:rsidR="00681E9C" w:rsidRPr="00FC2E4C">
        <w:rPr>
          <w:rFonts w:hint="eastAsia"/>
        </w:rPr>
        <w:t>My</w:t>
      </w:r>
      <w:r w:rsidR="00681E9C" w:rsidRPr="00FC2E4C">
        <w:t>SQL</w:t>
      </w:r>
      <w:r w:rsidR="00681E9C" w:rsidRPr="00FC2E4C">
        <w:rPr>
          <w:rFonts w:hint="eastAsia"/>
        </w:rPr>
        <w:t>配合查詢</w:t>
      </w:r>
      <w:r w:rsidR="00681E9C" w:rsidRPr="00FC2E4C">
        <w:t>Moodle</w:t>
      </w:r>
      <w:r w:rsidR="00681E9C" w:rsidRPr="00FC2E4C">
        <w:rPr>
          <w:rFonts w:hint="eastAsia"/>
        </w:rPr>
        <w:t>資料表中的資料，並進行分析。</w:t>
      </w:r>
    </w:p>
    <w:p w14:paraId="0B65040A" w14:textId="3864F1A7" w:rsidR="00C854CE" w:rsidRPr="00FC2E4C" w:rsidRDefault="00F16E08" w:rsidP="002F0A56">
      <w:pPr>
        <w:pStyle w:val="3"/>
      </w:pPr>
      <w:bookmarkStart w:id="66" w:name="_Toc80010905"/>
      <w:bookmarkStart w:id="67" w:name="_Toc81980041"/>
      <w:r w:rsidRPr="00FC2E4C">
        <w:t>3.</w:t>
      </w:r>
      <w:r w:rsidR="00E4019E" w:rsidRPr="00FC2E4C">
        <w:t>1</w:t>
      </w:r>
      <w:r w:rsidR="002F0A56" w:rsidRPr="00FC2E4C">
        <w:rPr>
          <w:rFonts w:hint="eastAsia"/>
        </w:rPr>
        <w:t>.</w:t>
      </w:r>
      <w:r w:rsidRPr="00FC2E4C">
        <w:t>4</w:t>
      </w:r>
      <w:r w:rsidR="003D6E06" w:rsidRPr="00FC2E4C">
        <w:tab/>
      </w:r>
      <w:r w:rsidR="00C854CE" w:rsidRPr="00FC2E4C">
        <w:t>Google chart API</w:t>
      </w:r>
      <w:bookmarkEnd w:id="66"/>
      <w:bookmarkEnd w:id="67"/>
    </w:p>
    <w:p w14:paraId="0DA73FFD" w14:textId="471F7059" w:rsidR="00E149F6" w:rsidRPr="00FC2E4C" w:rsidRDefault="008214CB" w:rsidP="00295FED">
      <w:pPr>
        <w:ind w:firstLine="480"/>
      </w:pPr>
      <w:r w:rsidRPr="00FC2E4C">
        <w:rPr>
          <w:shd w:val="clear" w:color="auto" w:fill="FFFFFF"/>
        </w:rPr>
        <w:t xml:space="preserve">Google Chart API </w:t>
      </w:r>
      <w:r w:rsidRPr="00FC2E4C">
        <w:rPr>
          <w:shd w:val="clear" w:color="auto" w:fill="FFFFFF"/>
        </w:rPr>
        <w:t>是</w:t>
      </w:r>
      <w:r w:rsidRPr="00FC2E4C">
        <w:rPr>
          <w:rFonts w:hint="eastAsia"/>
          <w:shd w:val="clear" w:color="auto" w:fill="FFFFFF"/>
        </w:rPr>
        <w:t>一種</w:t>
      </w:r>
      <w:r w:rsidRPr="00FC2E4C">
        <w:rPr>
          <w:shd w:val="clear" w:color="auto" w:fill="FFFFFF"/>
        </w:rPr>
        <w:t>圖表工具，</w:t>
      </w:r>
      <w:r w:rsidRPr="00FC2E4C">
        <w:rPr>
          <w:rFonts w:hint="eastAsia"/>
          <w:shd w:val="clear" w:color="auto" w:fill="FFFFFF"/>
        </w:rPr>
        <w:t>可產生多樣化的圖表</w:t>
      </w:r>
      <w:r w:rsidRPr="00FC2E4C">
        <w:rPr>
          <w:shd w:val="clear" w:color="auto" w:fill="FFFFFF"/>
        </w:rPr>
        <w:t>，還可</w:t>
      </w:r>
      <w:r w:rsidRPr="00FC2E4C">
        <w:rPr>
          <w:rFonts w:hint="eastAsia"/>
          <w:shd w:val="clear" w:color="auto" w:fill="FFFFFF"/>
        </w:rPr>
        <w:t>用</w:t>
      </w:r>
      <w:r w:rsidRPr="00FC2E4C">
        <w:rPr>
          <w:rFonts w:hint="eastAsia"/>
          <w:shd w:val="clear" w:color="auto" w:fill="FFFFFF"/>
        </w:rPr>
        <w:t>j</w:t>
      </w:r>
      <w:r w:rsidRPr="00FC2E4C">
        <w:rPr>
          <w:shd w:val="clear" w:color="auto" w:fill="FFFFFF"/>
        </w:rPr>
        <w:t>avascript</w:t>
      </w:r>
      <w:r w:rsidRPr="00FC2E4C">
        <w:rPr>
          <w:rFonts w:hint="eastAsia"/>
          <w:shd w:val="clear" w:color="auto" w:fill="FFFFFF"/>
        </w:rPr>
        <w:t xml:space="preserve"> </w:t>
      </w:r>
      <w:r w:rsidRPr="00FC2E4C">
        <w:rPr>
          <w:shd w:val="clear" w:color="auto" w:fill="FFFFFF"/>
        </w:rPr>
        <w:t>+ Ajax</w:t>
      </w:r>
      <w:r w:rsidRPr="00FC2E4C">
        <w:rPr>
          <w:rFonts w:hint="eastAsia"/>
          <w:shd w:val="clear" w:color="auto" w:fill="FFFFFF"/>
        </w:rPr>
        <w:t>程式</w:t>
      </w:r>
      <w:r w:rsidRPr="00FC2E4C">
        <w:rPr>
          <w:shd w:val="clear" w:color="auto" w:fill="FFFFFF"/>
        </w:rPr>
        <w:t>來產生</w:t>
      </w:r>
      <w:r w:rsidR="00121C3F" w:rsidRPr="00FC2E4C">
        <w:rPr>
          <w:shd w:val="clear" w:color="auto" w:fill="FFFFFF"/>
        </w:rPr>
        <w:t>動態</w:t>
      </w:r>
      <w:r w:rsidRPr="00FC2E4C">
        <w:rPr>
          <w:shd w:val="clear" w:color="auto" w:fill="FFFFFF"/>
        </w:rPr>
        <w:t>圖表。</w:t>
      </w:r>
      <w:r w:rsidR="00702D02" w:rsidRPr="00FC2E4C">
        <w:rPr>
          <w:shd w:val="clear" w:color="auto" w:fill="FFFFFF"/>
        </w:rPr>
        <w:t>Google Chart API</w:t>
      </w:r>
      <w:r w:rsidRPr="00FC2E4C">
        <w:rPr>
          <w:rFonts w:cs="Arial"/>
        </w:rPr>
        <w:t>是互動式</w:t>
      </w:r>
      <w:r w:rsidR="00702D02" w:rsidRPr="00FC2E4C">
        <w:rPr>
          <w:rFonts w:cs="Arial" w:hint="eastAsia"/>
        </w:rPr>
        <w:t>網頁服務的</w:t>
      </w:r>
      <w:hyperlink r:id="rId20" w:tooltip="圖表" w:history="1">
        <w:r w:rsidRPr="00FC2E4C">
          <w:rPr>
            <w:rStyle w:val="ac"/>
            <w:rFonts w:ascii="標楷體" w:hAnsi="標楷體" w:cs="Arial"/>
            <w:color w:val="auto"/>
            <w:u w:val="none"/>
          </w:rPr>
          <w:t>圖表</w:t>
        </w:r>
      </w:hyperlink>
      <w:r w:rsidR="00702D02" w:rsidRPr="00FC2E4C">
        <w:rPr>
          <w:rStyle w:val="ac"/>
          <w:rFonts w:ascii="標楷體" w:hAnsi="標楷體" w:cs="Arial" w:hint="eastAsia"/>
          <w:color w:val="auto"/>
          <w:u w:val="none"/>
        </w:rPr>
        <w:t>，</w:t>
      </w:r>
      <w:r w:rsidR="00702D02" w:rsidRPr="00FC2E4C">
        <w:rPr>
          <w:rFonts w:cs="Arial" w:hint="eastAsia"/>
        </w:rPr>
        <w:t>由網頁設</w:t>
      </w:r>
      <w:r w:rsidR="00702D02" w:rsidRPr="00FC2E4C">
        <w:rPr>
          <w:rFonts w:cs="Arial" w:hint="eastAsia"/>
        </w:rPr>
        <w:lastRenderedPageBreak/>
        <w:t>計師設計一個</w:t>
      </w:r>
      <w:r w:rsidR="00702D02" w:rsidRPr="00FC2E4C">
        <w:rPr>
          <w:rFonts w:cs="Arial" w:hint="eastAsia"/>
        </w:rPr>
        <w:t>API</w:t>
      </w:r>
      <w:r w:rsidR="00702D02" w:rsidRPr="00FC2E4C">
        <w:rPr>
          <w:rFonts w:cs="Arial" w:hint="eastAsia"/>
        </w:rPr>
        <w:t>呼叫介面，</w:t>
      </w:r>
      <w:r w:rsidR="00242AE5" w:rsidRPr="00FC2E4C">
        <w:rPr>
          <w:rFonts w:cs="Arial" w:hint="eastAsia"/>
        </w:rPr>
        <w:t>使用者提供資料，即可產生圖表。</w:t>
      </w:r>
      <w:r w:rsidRPr="00FC2E4C">
        <w:rPr>
          <w:rFonts w:cs="Arial"/>
        </w:rPr>
        <w:t>目前</w:t>
      </w:r>
      <w:r w:rsidR="00E913DC" w:rsidRPr="00FC2E4C">
        <w:rPr>
          <w:shd w:val="clear" w:color="auto" w:fill="FFFFFF"/>
        </w:rPr>
        <w:t>Google Chart API</w:t>
      </w:r>
      <w:r w:rsidR="00885D6F" w:rsidRPr="00FC2E4C">
        <w:rPr>
          <w:rFonts w:cs="Arial" w:hint="eastAsia"/>
        </w:rPr>
        <w:t>提供折線圖、圓餅圖、點狀圖、地圖</w:t>
      </w:r>
      <w:r w:rsidR="00AD0462" w:rsidRPr="00FC2E4C">
        <w:rPr>
          <w:rFonts w:cs="Arial" w:hint="eastAsia"/>
        </w:rPr>
        <w:t>、</w:t>
      </w:r>
      <w:r w:rsidR="00AD0462" w:rsidRPr="00FC2E4C">
        <w:rPr>
          <w:rFonts w:cs="Arial" w:hint="eastAsia"/>
        </w:rPr>
        <w:t>3D</w:t>
      </w:r>
      <w:r w:rsidR="00AD0462" w:rsidRPr="00FC2E4C">
        <w:rPr>
          <w:rFonts w:cs="Arial" w:hint="eastAsia"/>
        </w:rPr>
        <w:t>圖</w:t>
      </w:r>
      <w:r w:rsidR="00885D6F" w:rsidRPr="00FC2E4C">
        <w:rPr>
          <w:rFonts w:cs="Arial"/>
        </w:rPr>
        <w:t>…</w:t>
      </w:r>
      <w:r w:rsidR="00885D6F" w:rsidRPr="00FC2E4C">
        <w:rPr>
          <w:rFonts w:cs="Arial" w:hint="eastAsia"/>
        </w:rPr>
        <w:t>等</w:t>
      </w:r>
      <w:sdt>
        <w:sdtPr>
          <w:rPr>
            <w:rFonts w:cs="Arial" w:hint="eastAsia"/>
          </w:rPr>
          <w:id w:val="1249461868"/>
          <w:citation/>
        </w:sdtPr>
        <w:sdtEndPr/>
        <w:sdtContent>
          <w:r w:rsidR="00AD0462" w:rsidRPr="00FC2E4C">
            <w:rPr>
              <w:rFonts w:cs="Arial"/>
            </w:rPr>
            <w:fldChar w:fldCharType="begin"/>
          </w:r>
          <w:r w:rsidR="00AD0462" w:rsidRPr="00FC2E4C">
            <w:rPr>
              <w:rFonts w:cs="Arial"/>
            </w:rPr>
            <w:instrText xml:space="preserve"> </w:instrText>
          </w:r>
          <w:r w:rsidR="00AD0462" w:rsidRPr="00FC2E4C">
            <w:rPr>
              <w:rFonts w:cs="Arial" w:hint="eastAsia"/>
            </w:rPr>
            <w:instrText xml:space="preserve">CITATION </w:instrText>
          </w:r>
          <w:r w:rsidR="00AD0462" w:rsidRPr="00FC2E4C">
            <w:rPr>
              <w:rFonts w:cs="Arial" w:hint="eastAsia"/>
            </w:rPr>
            <w:instrText>張強霆</w:instrText>
          </w:r>
          <w:r w:rsidR="00AD0462" w:rsidRPr="00FC2E4C">
            <w:rPr>
              <w:rFonts w:cs="Arial" w:hint="eastAsia"/>
            </w:rPr>
            <w:instrText>100 \l 1028</w:instrText>
          </w:r>
          <w:r w:rsidR="00AD0462" w:rsidRPr="00FC2E4C">
            <w:rPr>
              <w:rFonts w:cs="Arial"/>
            </w:rPr>
            <w:instrText xml:space="preserve"> </w:instrText>
          </w:r>
          <w:r w:rsidR="00AD0462" w:rsidRPr="00FC2E4C">
            <w:rPr>
              <w:rFonts w:cs="Arial"/>
            </w:rPr>
            <w:fldChar w:fldCharType="separate"/>
          </w:r>
          <w:r w:rsidR="001D4A04">
            <w:rPr>
              <w:rFonts w:cs="Arial" w:hint="eastAsia"/>
              <w:noProof/>
            </w:rPr>
            <w:t xml:space="preserve"> </w:t>
          </w:r>
          <w:r w:rsidR="001D4A04" w:rsidRPr="001D4A04">
            <w:rPr>
              <w:rFonts w:cs="Arial"/>
              <w:noProof/>
            </w:rPr>
            <w:t>[22]</w:t>
          </w:r>
          <w:r w:rsidR="00AD0462" w:rsidRPr="00FC2E4C">
            <w:rPr>
              <w:rFonts w:cs="Arial"/>
            </w:rPr>
            <w:fldChar w:fldCharType="end"/>
          </w:r>
        </w:sdtContent>
      </w:sdt>
      <w:r w:rsidRPr="00FC2E4C">
        <w:rPr>
          <w:rFonts w:hint="eastAsia"/>
        </w:rPr>
        <w:t>。本研究使用</w:t>
      </w:r>
      <w:r w:rsidRPr="00FC2E4C">
        <w:rPr>
          <w:rFonts w:hint="eastAsia"/>
        </w:rPr>
        <w:t>g</w:t>
      </w:r>
      <w:r w:rsidRPr="00FC2E4C">
        <w:t xml:space="preserve">oogle chart API </w:t>
      </w:r>
      <w:r w:rsidRPr="00FC2E4C">
        <w:rPr>
          <w:rFonts w:hint="eastAsia"/>
        </w:rPr>
        <w:t>繪製視覺化圖表，讓使用者對資料一目了然。</w:t>
      </w:r>
    </w:p>
    <w:p w14:paraId="644E937E" w14:textId="25C83A86" w:rsidR="00DE3CFE" w:rsidRPr="00FC2E4C" w:rsidRDefault="00E4019E" w:rsidP="00110AB8">
      <w:pPr>
        <w:pStyle w:val="2"/>
        <w:numPr>
          <w:ilvl w:val="1"/>
          <w:numId w:val="23"/>
        </w:numPr>
      </w:pPr>
      <w:bookmarkStart w:id="68" w:name="_Toc81980042"/>
      <w:r w:rsidRPr="00FC2E4C">
        <w:rPr>
          <w:rFonts w:hint="eastAsia"/>
        </w:rPr>
        <w:t>Mo</w:t>
      </w:r>
      <w:r w:rsidRPr="00FC2E4C">
        <w:t xml:space="preserve">odle </w:t>
      </w:r>
      <w:r w:rsidR="00DE0815" w:rsidRPr="00FC2E4C">
        <w:t>L</w:t>
      </w:r>
      <w:r w:rsidR="00110AB8" w:rsidRPr="00FC2E4C">
        <w:t xml:space="preserve">earning </w:t>
      </w:r>
      <w:r w:rsidRPr="00FC2E4C">
        <w:t>Activity</w:t>
      </w:r>
      <w:bookmarkEnd w:id="68"/>
    </w:p>
    <w:p w14:paraId="4772E31F" w14:textId="0888B953" w:rsidR="003712E6" w:rsidRPr="00FC2E4C" w:rsidRDefault="00DE0815" w:rsidP="00295FED">
      <w:pPr>
        <w:ind w:leftChars="200" w:left="480" w:firstLine="480"/>
      </w:pPr>
      <w:r w:rsidRPr="00FC2E4C">
        <w:rPr>
          <w:rFonts w:hint="eastAsia"/>
        </w:rPr>
        <w:t>Mo</w:t>
      </w:r>
      <w:r w:rsidRPr="00FC2E4C">
        <w:t>odle Learning Activity</w:t>
      </w:r>
      <w:r w:rsidRPr="00FC2E4C">
        <w:rPr>
          <w:rFonts w:hint="eastAsia"/>
        </w:rPr>
        <w:t>是</w:t>
      </w:r>
      <w:r w:rsidRPr="00FC2E4C">
        <w:rPr>
          <w:rFonts w:hint="eastAsia"/>
        </w:rPr>
        <w:t>m</w:t>
      </w:r>
      <w:r w:rsidRPr="00FC2E4C">
        <w:t>oodle</w:t>
      </w:r>
      <w:r w:rsidRPr="00FC2E4C">
        <w:rPr>
          <w:rFonts w:hint="eastAsia"/>
        </w:rPr>
        <w:t>的學習活動</w:t>
      </w:r>
      <w:r w:rsidR="00215A48" w:rsidRPr="00FC2E4C">
        <w:rPr>
          <w:rFonts w:hint="eastAsia"/>
        </w:rPr>
        <w:t>，為課程中一組功能的總稱</w:t>
      </w:r>
      <w:r w:rsidRPr="00FC2E4C">
        <w:rPr>
          <w:rFonts w:hint="eastAsia"/>
        </w:rPr>
        <w:t>，</w:t>
      </w:r>
      <w:r w:rsidR="00153167" w:rsidRPr="00FC2E4C">
        <w:rPr>
          <w:rFonts w:hint="eastAsia"/>
        </w:rPr>
        <w:t>讓師生可以在線上教學互動的工具，</w:t>
      </w:r>
      <w:r w:rsidRPr="00FC2E4C">
        <w:rPr>
          <w:rFonts w:hint="eastAsia"/>
        </w:rPr>
        <w:t>內容包含測驗、文章、聊天室、影片、討論區</w:t>
      </w:r>
      <w:r w:rsidRPr="00FC2E4C">
        <w:t>…</w:t>
      </w:r>
      <w:r w:rsidRPr="00FC2E4C">
        <w:rPr>
          <w:rFonts w:hint="eastAsia"/>
        </w:rPr>
        <w:t>等，</w:t>
      </w:r>
      <w:r w:rsidR="00153167" w:rsidRPr="00FC2E4C">
        <w:rPr>
          <w:rFonts w:hint="eastAsia"/>
        </w:rPr>
        <w:t>共有五大項目及十四細項，本小節會一一介紹。</w:t>
      </w:r>
    </w:p>
    <w:p w14:paraId="41A26D7F" w14:textId="09650F80" w:rsidR="00CB1B30" w:rsidRPr="00FC2E4C" w:rsidRDefault="00E4019E" w:rsidP="00E45EF1">
      <w:pPr>
        <w:pStyle w:val="3"/>
      </w:pPr>
      <w:bookmarkStart w:id="69" w:name="_Toc81980043"/>
      <w:r w:rsidRPr="00FC2E4C">
        <w:t>3</w:t>
      </w:r>
      <w:r w:rsidRPr="00FC2E4C">
        <w:rPr>
          <w:rFonts w:hint="eastAsia"/>
        </w:rPr>
        <w:t>.</w:t>
      </w:r>
      <w:r w:rsidRPr="00FC2E4C">
        <w:t>2.1</w:t>
      </w:r>
      <w:r w:rsidR="005A4AC9">
        <w:tab/>
      </w:r>
      <w:r w:rsidR="00CB1B30" w:rsidRPr="00FC2E4C">
        <w:t>作業活動</w:t>
      </w:r>
      <w:r w:rsidR="00CB1B30" w:rsidRPr="00FC2E4C">
        <w:rPr>
          <w:rFonts w:hint="eastAsia"/>
        </w:rPr>
        <w:t>(</w:t>
      </w:r>
      <w:r w:rsidR="00CB1B30" w:rsidRPr="00FC2E4C">
        <w:t>Assignment Activities)</w:t>
      </w:r>
      <w:bookmarkEnd w:id="69"/>
    </w:p>
    <w:p w14:paraId="2E4ED937" w14:textId="5CB63890" w:rsidR="003E1659" w:rsidRPr="00FC2E4C" w:rsidRDefault="003E1659" w:rsidP="003E1659">
      <w:pPr>
        <w:pStyle w:val="a8"/>
        <w:numPr>
          <w:ilvl w:val="0"/>
          <w:numId w:val="24"/>
        </w:numPr>
        <w:ind w:leftChars="0"/>
      </w:pPr>
      <w:r w:rsidRPr="00FC2E4C">
        <w:rPr>
          <w:rFonts w:hint="eastAsia"/>
        </w:rPr>
        <w:t>M</w:t>
      </w:r>
      <w:r w:rsidRPr="00FC2E4C">
        <w:t>oodle</w:t>
      </w:r>
      <w:r w:rsidRPr="00FC2E4C">
        <w:rPr>
          <w:rFonts w:hint="eastAsia"/>
        </w:rPr>
        <w:t>作業</w:t>
      </w:r>
      <w:r w:rsidR="00BC0A2F" w:rsidRPr="00FC2E4C">
        <w:rPr>
          <w:rFonts w:hint="eastAsia"/>
        </w:rPr>
        <w:t xml:space="preserve"> </w:t>
      </w:r>
      <w:r w:rsidRPr="00FC2E4C">
        <w:rPr>
          <w:rFonts w:hint="eastAsia"/>
        </w:rPr>
        <w:t>(</w:t>
      </w:r>
      <w:r w:rsidRPr="00FC2E4C">
        <w:t>Moodle Assignments</w:t>
      </w:r>
      <w:r w:rsidRPr="00FC2E4C">
        <w:rPr>
          <w:rFonts w:hint="eastAsia"/>
        </w:rPr>
        <w:t>):</w:t>
      </w:r>
    </w:p>
    <w:p w14:paraId="169C9222" w14:textId="313E005A" w:rsidR="003E1659" w:rsidRPr="00FC2E4C" w:rsidRDefault="000B2C24" w:rsidP="0063770B">
      <w:pPr>
        <w:pStyle w:val="a8"/>
        <w:ind w:leftChars="0" w:firstLine="480"/>
      </w:pPr>
      <w:r w:rsidRPr="00FC2E4C">
        <w:rPr>
          <w:rFonts w:hint="eastAsia"/>
        </w:rPr>
        <w:t>此項目提供教師指派作業的功能，教師可編輯作業題目</w:t>
      </w:r>
      <w:r w:rsidR="00B907BE" w:rsidRPr="00FC2E4C">
        <w:rPr>
          <w:rFonts w:hint="eastAsia"/>
        </w:rPr>
        <w:t>、上傳附件</w:t>
      </w:r>
      <w:r w:rsidRPr="00FC2E4C">
        <w:rPr>
          <w:rFonts w:hint="eastAsia"/>
        </w:rPr>
        <w:t>與</w:t>
      </w:r>
      <w:r w:rsidR="00B907BE" w:rsidRPr="00FC2E4C">
        <w:rPr>
          <w:rFonts w:hint="eastAsia"/>
        </w:rPr>
        <w:t>設定</w:t>
      </w:r>
      <w:r w:rsidRPr="00FC2E4C">
        <w:rPr>
          <w:rFonts w:hint="eastAsia"/>
        </w:rPr>
        <w:t>作業繳交</w:t>
      </w:r>
      <w:r w:rsidR="004C1A40" w:rsidRPr="00FC2E4C">
        <w:rPr>
          <w:rFonts w:hint="eastAsia"/>
        </w:rPr>
        <w:t>上傳</w:t>
      </w:r>
      <w:r w:rsidRPr="00FC2E4C">
        <w:rPr>
          <w:rFonts w:hint="eastAsia"/>
        </w:rPr>
        <w:t>的類型</w:t>
      </w:r>
      <w:r w:rsidR="004C1A40" w:rsidRPr="00FC2E4C">
        <w:rPr>
          <w:rFonts w:hint="eastAsia"/>
        </w:rPr>
        <w:t>，此功能可上傳文件檔、簡報檔、音檔</w:t>
      </w:r>
      <w:r w:rsidR="007A6D72" w:rsidRPr="00FC2E4C">
        <w:rPr>
          <w:rFonts w:hint="eastAsia"/>
        </w:rPr>
        <w:t>、影片檔、試算表、圖檔</w:t>
      </w:r>
      <w:r w:rsidR="007A6D72" w:rsidRPr="00FC2E4C">
        <w:t>…</w:t>
      </w:r>
      <w:r w:rsidR="007A6D72" w:rsidRPr="00FC2E4C">
        <w:rPr>
          <w:rFonts w:hint="eastAsia"/>
        </w:rPr>
        <w:t>等，共支援</w:t>
      </w:r>
      <w:r w:rsidR="007A6D72" w:rsidRPr="00FC2E4C">
        <w:rPr>
          <w:rFonts w:hint="eastAsia"/>
        </w:rPr>
        <w:t>17</w:t>
      </w:r>
      <w:r w:rsidR="007A6D72" w:rsidRPr="00FC2E4C">
        <w:rPr>
          <w:rFonts w:hint="eastAsia"/>
        </w:rPr>
        <w:t>種類型的檔案，超過</w:t>
      </w:r>
      <w:r w:rsidR="007A6D72" w:rsidRPr="00FC2E4C">
        <w:rPr>
          <w:rFonts w:hint="eastAsia"/>
        </w:rPr>
        <w:t>100</w:t>
      </w:r>
      <w:r w:rsidR="007A6D72" w:rsidRPr="00FC2E4C">
        <w:rPr>
          <w:rFonts w:hint="eastAsia"/>
        </w:rPr>
        <w:t>種格式，類型十分豐富</w:t>
      </w:r>
      <w:r w:rsidR="0042708B" w:rsidRPr="00FC2E4C">
        <w:rPr>
          <w:rFonts w:hint="eastAsia"/>
        </w:rPr>
        <w:t>。</w:t>
      </w:r>
      <w:r w:rsidR="007A6D72" w:rsidRPr="00FC2E4C">
        <w:rPr>
          <w:rFonts w:hint="eastAsia"/>
        </w:rPr>
        <w:t>此外，</w:t>
      </w:r>
      <w:r w:rsidR="00804FEF" w:rsidRPr="00FC2E4C">
        <w:rPr>
          <w:rFonts w:hint="eastAsia"/>
        </w:rPr>
        <w:t>教師</w:t>
      </w:r>
      <w:r w:rsidR="007A6D72" w:rsidRPr="00FC2E4C">
        <w:rPr>
          <w:rFonts w:hint="eastAsia"/>
        </w:rPr>
        <w:t>可</w:t>
      </w:r>
      <w:r w:rsidRPr="00FC2E4C">
        <w:rPr>
          <w:rFonts w:hint="eastAsia"/>
        </w:rPr>
        <w:t>指定作業繳交與截止日期，</w:t>
      </w:r>
      <w:r w:rsidR="00F75B47" w:rsidRPr="00FC2E4C">
        <w:rPr>
          <w:rFonts w:hint="eastAsia"/>
        </w:rPr>
        <w:t>學生在期限內上傳作業會收到</w:t>
      </w:r>
      <w:r w:rsidR="00F75B47" w:rsidRPr="00FC2E4C">
        <w:rPr>
          <w:rFonts w:hint="eastAsia"/>
        </w:rPr>
        <w:t>e</w:t>
      </w:r>
      <w:r w:rsidR="00F75B47" w:rsidRPr="00FC2E4C">
        <w:t>-mail</w:t>
      </w:r>
      <w:r w:rsidR="00F75B47" w:rsidRPr="00FC2E4C">
        <w:rPr>
          <w:rFonts w:hint="eastAsia"/>
        </w:rPr>
        <w:t>的上傳成功通知，若</w:t>
      </w:r>
      <w:r w:rsidRPr="00FC2E4C">
        <w:rPr>
          <w:rFonts w:hint="eastAsia"/>
        </w:rPr>
        <w:t>未交作業會顯示在後台，並</w:t>
      </w:r>
      <w:r w:rsidR="00734BC0" w:rsidRPr="00FC2E4C">
        <w:rPr>
          <w:rFonts w:hint="eastAsia"/>
        </w:rPr>
        <w:t>以紅字</w:t>
      </w:r>
      <w:r w:rsidRPr="00FC2E4C">
        <w:rPr>
          <w:rFonts w:hint="eastAsia"/>
        </w:rPr>
        <w:t>顯示遲交天數，</w:t>
      </w:r>
      <w:r w:rsidR="001E1258" w:rsidRPr="00FC2E4C">
        <w:rPr>
          <w:rFonts w:hint="eastAsia"/>
        </w:rPr>
        <w:t>提醒教師可關心遲交以及未交作業的同學，是否在學習上有困難。最後，</w:t>
      </w:r>
      <w:r w:rsidR="0063770B" w:rsidRPr="00FC2E4C">
        <w:rPr>
          <w:rFonts w:hint="eastAsia"/>
        </w:rPr>
        <w:t>此項目有</w:t>
      </w:r>
      <w:r w:rsidR="00D97326" w:rsidRPr="00FC2E4C">
        <w:rPr>
          <w:rFonts w:hint="eastAsia"/>
        </w:rPr>
        <w:t>輸入評分及評語回饋的功能，除了讓教師給予學生作業成績之外，也可以給學生一些簡短的評論與建議，讓學生能夠清楚該如何改善，使作業更加完整。</w:t>
      </w:r>
    </w:p>
    <w:p w14:paraId="406D2CE3" w14:textId="5D810AFC" w:rsidR="003E1659" w:rsidRPr="00FC2E4C" w:rsidRDefault="00BC0A2F" w:rsidP="003E1659">
      <w:pPr>
        <w:pStyle w:val="a8"/>
        <w:numPr>
          <w:ilvl w:val="0"/>
          <w:numId w:val="24"/>
        </w:numPr>
        <w:ind w:leftChars="0"/>
      </w:pPr>
      <w:r w:rsidRPr="00FC2E4C">
        <w:rPr>
          <w:rFonts w:hint="eastAsia"/>
        </w:rPr>
        <w:t>Turnitin</w:t>
      </w:r>
      <w:r w:rsidRPr="00FC2E4C">
        <w:rPr>
          <w:rFonts w:hint="eastAsia"/>
        </w:rPr>
        <w:t>作業</w:t>
      </w:r>
      <w:r w:rsidRPr="00FC2E4C">
        <w:rPr>
          <w:rFonts w:hint="eastAsia"/>
        </w:rPr>
        <w:t xml:space="preserve"> (</w:t>
      </w:r>
      <w:r w:rsidRPr="00FC2E4C">
        <w:t>Turnitin Assignment</w:t>
      </w:r>
      <w:r w:rsidRPr="00FC2E4C">
        <w:rPr>
          <w:rFonts w:hint="eastAsia"/>
        </w:rPr>
        <w:t>)</w:t>
      </w:r>
      <w:r w:rsidR="00C464B2" w:rsidRPr="00FC2E4C">
        <w:rPr>
          <w:rFonts w:hint="eastAsia"/>
        </w:rPr>
        <w:t>:</w:t>
      </w:r>
    </w:p>
    <w:p w14:paraId="099318D7" w14:textId="40812BE2" w:rsidR="0003412E" w:rsidRPr="00FC2E4C" w:rsidRDefault="0003412E" w:rsidP="00261411">
      <w:pPr>
        <w:pStyle w:val="a8"/>
        <w:ind w:leftChars="0" w:firstLine="480"/>
      </w:pPr>
      <w:r w:rsidRPr="00FC2E4C">
        <w:rPr>
          <w:rFonts w:hint="eastAsia"/>
        </w:rPr>
        <w:t>此項目提供報告比對</w:t>
      </w:r>
      <w:r w:rsidR="00804FEF" w:rsidRPr="00FC2E4C">
        <w:rPr>
          <w:rFonts w:hint="eastAsia"/>
        </w:rPr>
        <w:t>功能，</w:t>
      </w:r>
      <w:r w:rsidR="004D23D5" w:rsidRPr="00FC2E4C">
        <w:rPr>
          <w:rFonts w:hint="eastAsia"/>
        </w:rPr>
        <w:t>Turnitin</w:t>
      </w:r>
      <w:r w:rsidR="004D23D5" w:rsidRPr="00FC2E4C">
        <w:rPr>
          <w:rFonts w:hint="eastAsia"/>
        </w:rPr>
        <w:t>透過學生上傳的報告用線上</w:t>
      </w:r>
      <w:r w:rsidR="004D23D5" w:rsidRPr="00FC2E4C">
        <w:rPr>
          <w:rFonts w:hint="eastAsia"/>
        </w:rPr>
        <w:t>Turnitin</w:t>
      </w:r>
      <w:r w:rsidR="004D23D5" w:rsidRPr="00FC2E4C">
        <w:rPr>
          <w:rFonts w:hint="eastAsia"/>
        </w:rPr>
        <w:t>資料庫進行比較</w:t>
      </w:r>
      <w:r w:rsidR="00CB6DF7" w:rsidRPr="00FC2E4C">
        <w:rPr>
          <w:rFonts w:hint="eastAsia"/>
        </w:rPr>
        <w:t>，評估學生報告的原創性，</w:t>
      </w:r>
      <w:r w:rsidR="0063311A" w:rsidRPr="00FC2E4C">
        <w:rPr>
          <w:rFonts w:hint="eastAsia"/>
        </w:rPr>
        <w:t>該功能會回傳一份原創性報告，對繳交的報告進行評分並以不同顏色顯示比對重複的文字。</w:t>
      </w:r>
      <w:r w:rsidR="0063311A" w:rsidRPr="00FC2E4C">
        <w:rPr>
          <w:rFonts w:hint="eastAsia"/>
        </w:rPr>
        <w:t>Turnitin</w:t>
      </w:r>
      <w:r w:rsidR="0063311A" w:rsidRPr="00FC2E4C">
        <w:rPr>
          <w:rFonts w:hint="eastAsia"/>
        </w:rPr>
        <w:t>還提供了一套回饋工具，包括使用</w:t>
      </w:r>
      <w:r w:rsidR="0063311A" w:rsidRPr="00FC2E4C">
        <w:rPr>
          <w:rFonts w:hint="eastAsia"/>
        </w:rPr>
        <w:t>Rubric</w:t>
      </w:r>
      <w:r w:rsidR="0063311A" w:rsidRPr="00FC2E4C">
        <w:rPr>
          <w:rFonts w:hint="eastAsia"/>
        </w:rPr>
        <w:t>評分，以及直接在學生提交的內容中添加註釋或評論</w:t>
      </w:r>
      <w:r w:rsidR="00261411" w:rsidRPr="00FC2E4C">
        <w:rPr>
          <w:rFonts w:hint="eastAsia"/>
        </w:rPr>
        <w:t>的功能</w:t>
      </w:r>
      <w:r w:rsidR="0063311A" w:rsidRPr="00FC2E4C">
        <w:rPr>
          <w:rFonts w:hint="eastAsia"/>
        </w:rPr>
        <w:t>。在</w:t>
      </w:r>
      <w:r w:rsidR="0063311A" w:rsidRPr="00FC2E4C">
        <w:rPr>
          <w:rFonts w:hint="eastAsia"/>
        </w:rPr>
        <w:t>Turnitin</w:t>
      </w:r>
      <w:r w:rsidR="0063311A" w:rsidRPr="00FC2E4C">
        <w:rPr>
          <w:rFonts w:hint="eastAsia"/>
        </w:rPr>
        <w:t>的成績會自動轉移到</w:t>
      </w:r>
      <w:r w:rsidR="0063311A" w:rsidRPr="00FC2E4C">
        <w:rPr>
          <w:rFonts w:hint="eastAsia"/>
        </w:rPr>
        <w:t>Moodle</w:t>
      </w:r>
      <w:r w:rsidR="0063311A" w:rsidRPr="00FC2E4C">
        <w:rPr>
          <w:rFonts w:hint="eastAsia"/>
        </w:rPr>
        <w:t>成績</w:t>
      </w:r>
      <w:r w:rsidR="00261411" w:rsidRPr="00FC2E4C">
        <w:rPr>
          <w:rFonts w:hint="eastAsia"/>
        </w:rPr>
        <w:t>表</w:t>
      </w:r>
      <w:r w:rsidR="0063311A" w:rsidRPr="00FC2E4C">
        <w:rPr>
          <w:rFonts w:hint="eastAsia"/>
        </w:rPr>
        <w:t>中。</w:t>
      </w:r>
    </w:p>
    <w:p w14:paraId="367D44A9" w14:textId="231D7113" w:rsidR="00C464B2" w:rsidRPr="00FC2E4C" w:rsidRDefault="00C464B2" w:rsidP="00C464B2">
      <w:pPr>
        <w:pStyle w:val="a8"/>
        <w:numPr>
          <w:ilvl w:val="0"/>
          <w:numId w:val="24"/>
        </w:numPr>
        <w:ind w:leftChars="0"/>
      </w:pPr>
      <w:r w:rsidRPr="00FC2E4C">
        <w:rPr>
          <w:rFonts w:hint="eastAsia"/>
        </w:rPr>
        <w:lastRenderedPageBreak/>
        <w:t>外部工具</w:t>
      </w:r>
      <w:r w:rsidRPr="00FC2E4C">
        <w:rPr>
          <w:rFonts w:hint="eastAsia"/>
        </w:rPr>
        <w:t>(</w:t>
      </w:r>
      <w:r w:rsidRPr="00FC2E4C">
        <w:t>External Tools</w:t>
      </w:r>
      <w:r w:rsidRPr="00FC2E4C">
        <w:rPr>
          <w:rFonts w:hint="eastAsia"/>
        </w:rPr>
        <w:t>):</w:t>
      </w:r>
    </w:p>
    <w:p w14:paraId="3B87A2E5" w14:textId="368531E7" w:rsidR="00C464B2" w:rsidRPr="00FC2E4C" w:rsidRDefault="008F43E0" w:rsidP="00457EE3">
      <w:pPr>
        <w:pStyle w:val="a8"/>
        <w:ind w:leftChars="0" w:firstLine="480"/>
      </w:pPr>
      <w:r w:rsidRPr="00FC2E4C">
        <w:rPr>
          <w:rFonts w:hint="eastAsia"/>
        </w:rPr>
        <w:t>此項目可讓學生在</w:t>
      </w:r>
      <w:r w:rsidRPr="00FC2E4C">
        <w:t>其他網站上的學習資源和活動進行互動</w:t>
      </w:r>
      <w:r w:rsidRPr="00FC2E4C">
        <w:rPr>
          <w:rFonts w:hint="eastAsia"/>
        </w:rPr>
        <w:t>，</w:t>
      </w:r>
      <w:r w:rsidR="00B56283" w:rsidRPr="00FC2E4C">
        <w:rPr>
          <w:rFonts w:hint="eastAsia"/>
        </w:rPr>
        <w:t>要連結到其他網站，</w:t>
      </w:r>
      <w:r w:rsidR="00B56283" w:rsidRPr="00FC2E4C">
        <w:t>需</w:t>
      </w:r>
      <w:r w:rsidR="00B56283" w:rsidRPr="00FC2E4C">
        <w:rPr>
          <w:rFonts w:hint="eastAsia"/>
        </w:rPr>
        <w:t>要</w:t>
      </w:r>
      <w:r w:rsidR="00B56283" w:rsidRPr="00FC2E4C">
        <w:t>支援學習工具互通性</w:t>
      </w:r>
      <w:r w:rsidR="00B56283" w:rsidRPr="00FC2E4C">
        <w:t>(Learning Tools Interoperability, LTI)</w:t>
      </w:r>
      <w:r w:rsidR="00B56283" w:rsidRPr="00FC2E4C">
        <w:t>的工具提供者。教師可以建立一個外部工具活動，或者直接使用</w:t>
      </w:r>
      <w:r w:rsidR="00A62306" w:rsidRPr="00FC2E4C">
        <w:t>管理者所配置的工具。</w:t>
      </w:r>
    </w:p>
    <w:p w14:paraId="2ED82DD5" w14:textId="54724421" w:rsidR="009D34FB" w:rsidRPr="00FC2E4C" w:rsidRDefault="009D34FB" w:rsidP="00457EE3">
      <w:pPr>
        <w:pStyle w:val="a8"/>
        <w:ind w:leftChars="0" w:firstLine="480"/>
      </w:pPr>
      <w:r w:rsidRPr="00FC2E4C">
        <w:rPr>
          <w:rFonts w:hint="eastAsia"/>
        </w:rPr>
        <w:t>此項目是外部工具，故外部網頁會取得使用者課程、基本資料、機構</w:t>
      </w:r>
      <w:r w:rsidRPr="00FC2E4C">
        <w:t>…</w:t>
      </w:r>
      <w:r w:rsidRPr="00FC2E4C">
        <w:rPr>
          <w:rFonts w:hint="eastAsia"/>
        </w:rPr>
        <w:t>等，因此需與外部網站建立信任關係後才能允許進行安全的溝通。</w:t>
      </w:r>
    </w:p>
    <w:p w14:paraId="3EAC7603" w14:textId="77777777" w:rsidR="00000379" w:rsidRPr="00FC2E4C" w:rsidRDefault="00000379" w:rsidP="00457EE3">
      <w:pPr>
        <w:pStyle w:val="a8"/>
        <w:ind w:leftChars="0" w:firstLine="480"/>
      </w:pPr>
    </w:p>
    <w:p w14:paraId="0A13323A" w14:textId="05105B33" w:rsidR="00E4019E" w:rsidRPr="00FC2E4C" w:rsidRDefault="00E45EF1" w:rsidP="00E4019E">
      <w:pPr>
        <w:pStyle w:val="3"/>
      </w:pPr>
      <w:bookmarkStart w:id="70" w:name="_Toc81980044"/>
      <w:r w:rsidRPr="00FC2E4C">
        <w:rPr>
          <w:rFonts w:hint="eastAsia"/>
        </w:rPr>
        <w:t>3</w:t>
      </w:r>
      <w:r w:rsidRPr="00FC2E4C">
        <w:t>.2.2</w:t>
      </w:r>
      <w:r w:rsidR="005A4AC9">
        <w:tab/>
      </w:r>
      <w:r w:rsidRPr="00FC2E4C">
        <w:rPr>
          <w:rFonts w:hint="eastAsia"/>
        </w:rPr>
        <w:t>交流與合作活動</w:t>
      </w:r>
      <w:r w:rsidR="00000379" w:rsidRPr="00FC2E4C">
        <w:rPr>
          <w:rFonts w:hint="eastAsia"/>
        </w:rPr>
        <w:t>(</w:t>
      </w:r>
      <w:r w:rsidR="00000379" w:rsidRPr="00FC2E4C">
        <w:t>Activities for Communication and Collaboration</w:t>
      </w:r>
      <w:r w:rsidR="00000379" w:rsidRPr="00FC2E4C">
        <w:rPr>
          <w:rFonts w:hint="eastAsia"/>
        </w:rPr>
        <w:t>)</w:t>
      </w:r>
      <w:bookmarkEnd w:id="70"/>
    </w:p>
    <w:p w14:paraId="2673A180" w14:textId="30E31428" w:rsidR="00070AD7" w:rsidRPr="00FC2E4C" w:rsidRDefault="00070AD7" w:rsidP="00070AD7">
      <w:pPr>
        <w:pStyle w:val="a8"/>
        <w:numPr>
          <w:ilvl w:val="0"/>
          <w:numId w:val="24"/>
        </w:numPr>
        <w:ind w:leftChars="0"/>
      </w:pPr>
      <w:r w:rsidRPr="00FC2E4C">
        <w:rPr>
          <w:rFonts w:hint="eastAsia"/>
        </w:rPr>
        <w:t>聊天室</w:t>
      </w:r>
      <w:r w:rsidRPr="00FC2E4C">
        <w:rPr>
          <w:rFonts w:hint="eastAsia"/>
        </w:rPr>
        <w:t>(c</w:t>
      </w:r>
      <w:r w:rsidRPr="00FC2E4C">
        <w:t>hat)</w:t>
      </w:r>
    </w:p>
    <w:p w14:paraId="128910AF" w14:textId="661D68E9" w:rsidR="00070AD7" w:rsidRPr="00FC2E4C" w:rsidRDefault="000A6084" w:rsidP="00663764">
      <w:pPr>
        <w:pStyle w:val="a8"/>
        <w:ind w:leftChars="0" w:firstLine="480"/>
      </w:pPr>
      <w:r w:rsidRPr="00FC2E4C">
        <w:rPr>
          <w:rFonts w:hint="eastAsia"/>
        </w:rPr>
        <w:t>此項目可讓學生以文字為基礎，及時同步討論作業</w:t>
      </w:r>
      <w:r w:rsidR="00A73FC7" w:rsidRPr="00FC2E4C">
        <w:rPr>
          <w:rFonts w:hint="eastAsia"/>
        </w:rPr>
        <w:t>。教師可先開啟聊天室，定義聊天主題與聊天對話的時段，聊天室</w:t>
      </w:r>
      <w:r w:rsidR="00A357AD" w:rsidRPr="00FC2E4C">
        <w:rPr>
          <w:rFonts w:hint="eastAsia"/>
        </w:rPr>
        <w:t>可儲存聊天紀錄，讓其他人也可觀看，教師也可控制學生的觀看權限，此項目有幾個優點，</w:t>
      </w:r>
      <w:r w:rsidR="00BD7009" w:rsidRPr="00FC2E4C">
        <w:rPr>
          <w:rFonts w:hint="eastAsia"/>
        </w:rPr>
        <w:t>1.</w:t>
      </w:r>
      <w:r w:rsidR="00BD7009" w:rsidRPr="00FC2E4C">
        <w:rPr>
          <w:rFonts w:hint="eastAsia"/>
        </w:rPr>
        <w:t>讓較害羞的學生可以用文字表達取代面對面交談、</w:t>
      </w:r>
      <w:r w:rsidR="00BD7009" w:rsidRPr="00FC2E4C">
        <w:rPr>
          <w:rFonts w:hint="eastAsia"/>
        </w:rPr>
        <w:t>2.</w:t>
      </w:r>
      <w:r w:rsidR="00DA3328" w:rsidRPr="00FC2E4C">
        <w:rPr>
          <w:rFonts w:hint="eastAsia"/>
        </w:rPr>
        <w:t>考試或報告前可讓學生彼此討論、溫習功課、</w:t>
      </w:r>
      <w:r w:rsidR="00DA3328" w:rsidRPr="00FC2E4C">
        <w:rPr>
          <w:rFonts w:hint="eastAsia"/>
        </w:rPr>
        <w:t>3.</w:t>
      </w:r>
      <w:r w:rsidR="00DA3328" w:rsidRPr="00FC2E4C">
        <w:rPr>
          <w:rFonts w:hint="eastAsia"/>
        </w:rPr>
        <w:t>教師可開設問與答時間，讓學生可以即時發問教師及時解答、</w:t>
      </w:r>
      <w:r w:rsidR="00663764" w:rsidRPr="00FC2E4C">
        <w:rPr>
          <w:rFonts w:hint="eastAsia"/>
        </w:rPr>
        <w:t>4.</w:t>
      </w:r>
      <w:r w:rsidR="00663764" w:rsidRPr="00FC2E4C">
        <w:rPr>
          <w:rFonts w:hint="eastAsia"/>
        </w:rPr>
        <w:t>在課堂中由教師拋出一個問題，學生可使用聊天室分組討論並回答。</w:t>
      </w:r>
    </w:p>
    <w:p w14:paraId="114E9780" w14:textId="38758C1C" w:rsidR="00663764" w:rsidRPr="00FC2E4C" w:rsidRDefault="00663764" w:rsidP="00663764">
      <w:pPr>
        <w:pStyle w:val="a8"/>
        <w:numPr>
          <w:ilvl w:val="0"/>
          <w:numId w:val="24"/>
        </w:numPr>
        <w:ind w:leftChars="0"/>
      </w:pPr>
      <w:r w:rsidRPr="00FC2E4C">
        <w:rPr>
          <w:rFonts w:hint="eastAsia"/>
        </w:rPr>
        <w:t>資料庫活動</w:t>
      </w:r>
      <w:r w:rsidR="00F310FA" w:rsidRPr="00FC2E4C">
        <w:rPr>
          <w:rFonts w:hint="eastAsia"/>
        </w:rPr>
        <w:t>(Da</w:t>
      </w:r>
      <w:r w:rsidR="00F310FA" w:rsidRPr="00FC2E4C">
        <w:t>tabase)</w:t>
      </w:r>
      <w:r w:rsidR="00975C82" w:rsidRPr="00FC2E4C">
        <w:rPr>
          <w:rFonts w:hint="eastAsia"/>
        </w:rPr>
        <w:t>:</w:t>
      </w:r>
    </w:p>
    <w:p w14:paraId="7884FA99" w14:textId="69F19425" w:rsidR="009F61A1" w:rsidRPr="00FC2E4C" w:rsidRDefault="00B5305A" w:rsidP="000574AA">
      <w:pPr>
        <w:pStyle w:val="a8"/>
        <w:ind w:leftChars="0" w:firstLine="480"/>
      </w:pPr>
      <w:r w:rsidRPr="00FC2E4C">
        <w:rPr>
          <w:rFonts w:hint="eastAsia"/>
        </w:rPr>
        <w:t>此項目可建立大量的資料，並可搜尋與維護，資料庫的欄位與類型可由教師來定義，欄位可有文字、影像、網址連結、</w:t>
      </w:r>
      <w:r w:rsidR="00196A33" w:rsidRPr="00FC2E4C">
        <w:rPr>
          <w:rFonts w:hint="eastAsia"/>
        </w:rPr>
        <w:t>經緯度、下拉選單</w:t>
      </w:r>
      <w:r w:rsidR="00196A33" w:rsidRPr="00FC2E4C">
        <w:t>…</w:t>
      </w:r>
      <w:r w:rsidR="00196A33" w:rsidRPr="00FC2E4C">
        <w:rPr>
          <w:rFonts w:hint="eastAsia"/>
        </w:rPr>
        <w:t>等，共</w:t>
      </w:r>
      <w:r w:rsidR="00196A33" w:rsidRPr="00FC2E4C">
        <w:rPr>
          <w:rFonts w:hint="eastAsia"/>
        </w:rPr>
        <w:t>12</w:t>
      </w:r>
      <w:r w:rsidR="00196A33" w:rsidRPr="00FC2E4C">
        <w:rPr>
          <w:rFonts w:hint="eastAsia"/>
        </w:rPr>
        <w:t>種選項</w:t>
      </w:r>
      <w:r w:rsidR="000574AA" w:rsidRPr="00FC2E4C">
        <w:rPr>
          <w:rFonts w:hint="eastAsia"/>
        </w:rPr>
        <w:t>，教師可會出資料庫的紀錄，</w:t>
      </w:r>
      <w:r w:rsidR="00CD0013" w:rsidRPr="00FC2E4C">
        <w:rPr>
          <w:rFonts w:hint="eastAsia"/>
        </w:rPr>
        <w:t>也可透過範本讓不同的課程可以共用，資料庫的應用通常在班上建立共享參考文獻、網路資料或是</w:t>
      </w:r>
      <w:r w:rsidR="007F42B1" w:rsidRPr="00FC2E4C">
        <w:rPr>
          <w:rFonts w:hint="eastAsia"/>
        </w:rPr>
        <w:t>展示學生的作品、網站，供同儕評論與觀摩。</w:t>
      </w:r>
    </w:p>
    <w:p w14:paraId="3BA5528A" w14:textId="37641070" w:rsidR="009F61A1" w:rsidRPr="00FC2E4C" w:rsidRDefault="009F61A1" w:rsidP="009F61A1">
      <w:pPr>
        <w:pStyle w:val="a8"/>
        <w:numPr>
          <w:ilvl w:val="0"/>
          <w:numId w:val="24"/>
        </w:numPr>
        <w:ind w:leftChars="0"/>
      </w:pPr>
      <w:r w:rsidRPr="00FC2E4C">
        <w:rPr>
          <w:rFonts w:hint="eastAsia"/>
        </w:rPr>
        <w:t>討論區</w:t>
      </w:r>
      <w:r w:rsidRPr="00FC2E4C">
        <w:rPr>
          <w:rFonts w:hint="eastAsia"/>
        </w:rPr>
        <w:t>(f</w:t>
      </w:r>
      <w:r w:rsidRPr="00FC2E4C">
        <w:t>orum)</w:t>
      </w:r>
    </w:p>
    <w:p w14:paraId="27BBFD71" w14:textId="404639D5" w:rsidR="009F61A1" w:rsidRPr="00FC2E4C" w:rsidRDefault="003A0C82" w:rsidP="00497EAF">
      <w:pPr>
        <w:pStyle w:val="a8"/>
        <w:ind w:firstLine="480"/>
      </w:pPr>
      <w:r w:rsidRPr="00FC2E4C">
        <w:rPr>
          <w:rFonts w:hint="eastAsia"/>
        </w:rPr>
        <w:lastRenderedPageBreak/>
        <w:t>此項目是可以讓學生進行非同步的討論，教師可設定討論的主題與討論的內容</w:t>
      </w:r>
      <w:r w:rsidR="00442DED" w:rsidRPr="00FC2E4C">
        <w:rPr>
          <w:rFonts w:hint="eastAsia"/>
        </w:rPr>
        <w:t>，也可附加圖檔和附件補充說明問題，</w:t>
      </w:r>
      <w:r w:rsidR="00497EAF" w:rsidRPr="00FC2E4C">
        <w:rPr>
          <w:rFonts w:hint="eastAsia"/>
        </w:rPr>
        <w:t>此外，為了預防學生互相抄襲，較也可以將討論區定為學生回覆後才可以看到他人的留言，最後，學生可在討論區互相留言評論，教師也可以在學生的留言底下進行評比與回饋，並將討論區的分數記錄到成績表中。</w:t>
      </w:r>
    </w:p>
    <w:p w14:paraId="329DF3D0" w14:textId="14AA89BB" w:rsidR="005E2852" w:rsidRPr="00FC2E4C" w:rsidRDefault="005E2852" w:rsidP="00497EAF">
      <w:pPr>
        <w:pStyle w:val="a8"/>
        <w:ind w:firstLine="480"/>
      </w:pPr>
      <w:r w:rsidRPr="00FC2E4C">
        <w:rPr>
          <w:rFonts w:hint="eastAsia"/>
        </w:rPr>
        <w:t>討論區有幾項優點，</w:t>
      </w:r>
      <w:r w:rsidRPr="00FC2E4C">
        <w:rPr>
          <w:rFonts w:hint="eastAsia"/>
        </w:rPr>
        <w:t>1</w:t>
      </w:r>
      <w:r w:rsidRPr="00FC2E4C">
        <w:t>.</w:t>
      </w:r>
      <w:r w:rsidRPr="00FC2E4C">
        <w:rPr>
          <w:rFonts w:hint="eastAsia"/>
        </w:rPr>
        <w:t>討論區可作為同學腦力激盪的地方，教師可出一些進階的題目，讓同學們在討論區思考與討論，在同儕的激盪下，可找出好的解決方案、</w:t>
      </w:r>
      <w:r w:rsidRPr="00FC2E4C">
        <w:rPr>
          <w:rFonts w:hint="eastAsia"/>
        </w:rPr>
        <w:t>2.</w:t>
      </w:r>
      <w:r w:rsidRPr="00FC2E4C">
        <w:rPr>
          <w:rFonts w:hint="eastAsia"/>
        </w:rPr>
        <w:t>可當作學生社交的空間，因遠距教學學生較難彼此熟識，討論區就可發揮拉近同學距離的功效、</w:t>
      </w:r>
      <w:r w:rsidRPr="00FC2E4C">
        <w:rPr>
          <w:rFonts w:hint="eastAsia"/>
        </w:rPr>
        <w:t>3.</w:t>
      </w:r>
      <w:r w:rsidR="008142E9" w:rsidRPr="00FC2E4C">
        <w:rPr>
          <w:rFonts w:hint="eastAsia"/>
        </w:rPr>
        <w:t>可當作意見回饋箱，同學若有任何教學和課程內容上的問題，皆可使用討論區向教師反映。</w:t>
      </w:r>
    </w:p>
    <w:p w14:paraId="14D76EA2" w14:textId="1CA7C3F5" w:rsidR="009F61A1" w:rsidRPr="00FC2E4C" w:rsidRDefault="009F61A1" w:rsidP="009F61A1">
      <w:pPr>
        <w:pStyle w:val="a8"/>
        <w:numPr>
          <w:ilvl w:val="0"/>
          <w:numId w:val="24"/>
        </w:numPr>
        <w:ind w:leftChars="0"/>
      </w:pPr>
      <w:r w:rsidRPr="00FC2E4C">
        <w:rPr>
          <w:rFonts w:hint="eastAsia"/>
        </w:rPr>
        <w:t>詞彙表</w:t>
      </w:r>
      <w:r w:rsidRPr="00FC2E4C">
        <w:rPr>
          <w:rFonts w:hint="eastAsia"/>
        </w:rPr>
        <w:t>(</w:t>
      </w:r>
      <w:r w:rsidRPr="00FC2E4C">
        <w:t>Glossary</w:t>
      </w:r>
      <w:r w:rsidRPr="00FC2E4C">
        <w:rPr>
          <w:rFonts w:hint="eastAsia"/>
        </w:rPr>
        <w:t>)</w:t>
      </w:r>
    </w:p>
    <w:p w14:paraId="2AE24D52" w14:textId="4F9CB004" w:rsidR="00217105" w:rsidRPr="00FC2E4C" w:rsidRDefault="001E6F19" w:rsidP="00B775F8">
      <w:pPr>
        <w:ind w:firstLine="480"/>
      </w:pPr>
      <w:r w:rsidRPr="00FC2E4C">
        <w:rPr>
          <w:rFonts w:hint="eastAsia"/>
        </w:rPr>
        <w:t>此項目是詞彙清單功能，教師可以建立一個主題清單表，由學生負責</w:t>
      </w:r>
      <w:r w:rsidRPr="00FC2E4C">
        <w:t>建立並維護，就詞彙表</w:t>
      </w:r>
      <w:r w:rsidRPr="00FC2E4C">
        <w:rPr>
          <w:rFonts w:hint="eastAsia"/>
        </w:rPr>
        <w:t>可建立專有名詞、組織</w:t>
      </w:r>
      <w:r w:rsidRPr="00FC2E4C">
        <w:t>資源或訊息</w:t>
      </w:r>
      <w:r w:rsidRPr="00FC2E4C">
        <w:t>…</w:t>
      </w:r>
      <w:r w:rsidRPr="00FC2E4C">
        <w:rPr>
          <w:rFonts w:hint="eastAsia"/>
        </w:rPr>
        <w:t>等，</w:t>
      </w:r>
      <w:r w:rsidR="0092166C" w:rsidRPr="00FC2E4C">
        <w:rPr>
          <w:rFonts w:hint="eastAsia"/>
        </w:rPr>
        <w:t>詞彙表的資料可依據字母、日期、作者</w:t>
      </w:r>
      <w:r w:rsidR="0092166C" w:rsidRPr="00FC2E4C">
        <w:t>…</w:t>
      </w:r>
      <w:r w:rsidR="0092166C" w:rsidRPr="00FC2E4C">
        <w:rPr>
          <w:rFonts w:hint="eastAsia"/>
        </w:rPr>
        <w:t>等排序，學生所建立的資料可自行核准或是由老師批准，師生皆可對詞彙表中的內容加上評論，</w:t>
      </w:r>
      <w:r w:rsidR="007E08A7" w:rsidRPr="00FC2E4C">
        <w:rPr>
          <w:rFonts w:hint="eastAsia"/>
        </w:rPr>
        <w:t>此項目經常用在學生</w:t>
      </w:r>
      <w:r w:rsidR="007E08A7" w:rsidRPr="00FC2E4C">
        <w:t>分工撰寫課程</w:t>
      </w:r>
      <w:r w:rsidR="007E08A7" w:rsidRPr="00FC2E4C">
        <w:rPr>
          <w:rFonts w:hint="eastAsia"/>
        </w:rPr>
        <w:t>專有名詞</w:t>
      </w:r>
      <w:r w:rsidR="007E08A7" w:rsidRPr="00FC2E4C">
        <w:t>解釋</w:t>
      </w:r>
      <w:r w:rsidR="007E08A7" w:rsidRPr="00FC2E4C">
        <w:rPr>
          <w:rFonts w:hint="eastAsia"/>
        </w:rPr>
        <w:t>、班級學生資料、課程相關影片與圖檔的分享。</w:t>
      </w:r>
    </w:p>
    <w:p w14:paraId="6B154AC5" w14:textId="725FD2CE" w:rsidR="00217105" w:rsidRPr="00FC2E4C" w:rsidRDefault="00217105" w:rsidP="009F61A1">
      <w:pPr>
        <w:pStyle w:val="a8"/>
        <w:numPr>
          <w:ilvl w:val="0"/>
          <w:numId w:val="24"/>
        </w:numPr>
        <w:ind w:leftChars="0"/>
      </w:pPr>
      <w:r w:rsidRPr="00FC2E4C">
        <w:rPr>
          <w:rFonts w:hint="eastAsia"/>
        </w:rPr>
        <w:t>維基</w:t>
      </w:r>
      <w:r w:rsidRPr="00FC2E4C">
        <w:rPr>
          <w:rFonts w:hint="eastAsia"/>
        </w:rPr>
        <w:t>(w</w:t>
      </w:r>
      <w:r w:rsidRPr="00FC2E4C">
        <w:t>iki)</w:t>
      </w:r>
    </w:p>
    <w:p w14:paraId="4288CA22" w14:textId="3A2999A0" w:rsidR="00217105" w:rsidRPr="00FC2E4C" w:rsidRDefault="008B5AFC" w:rsidP="00423EE8">
      <w:pPr>
        <w:pStyle w:val="a8"/>
        <w:ind w:firstLine="480"/>
      </w:pPr>
      <w:r w:rsidRPr="00FC2E4C">
        <w:rPr>
          <w:rFonts w:hint="eastAsia"/>
        </w:rPr>
        <w:t>此項目是一個共同編輯的頁面</w:t>
      </w:r>
      <w:r w:rsidR="00D42CA7" w:rsidRPr="00FC2E4C">
        <w:rPr>
          <w:rFonts w:hint="eastAsia"/>
        </w:rPr>
        <w:t>，可成為學生上課的共筆</w:t>
      </w:r>
      <w:r w:rsidRPr="00FC2E4C">
        <w:rPr>
          <w:rFonts w:hint="eastAsia"/>
        </w:rPr>
        <w:t>，</w:t>
      </w:r>
      <w:r w:rsidR="009507AA" w:rsidRPr="00FC2E4C">
        <w:rPr>
          <w:rFonts w:hint="eastAsia"/>
        </w:rPr>
        <w:t>由教師開創一個主題，</w:t>
      </w:r>
      <w:r w:rsidR="00A91DC2" w:rsidRPr="00FC2E4C">
        <w:rPr>
          <w:rFonts w:hint="eastAsia"/>
        </w:rPr>
        <w:t>同班</w:t>
      </w:r>
      <w:r w:rsidR="009507AA" w:rsidRPr="00FC2E4C">
        <w:rPr>
          <w:rFonts w:hint="eastAsia"/>
        </w:rPr>
        <w:t>學生</w:t>
      </w:r>
      <w:r w:rsidR="00A91DC2" w:rsidRPr="00FC2E4C">
        <w:rPr>
          <w:rFonts w:hint="eastAsia"/>
        </w:rPr>
        <w:t>可以一起建立，直接在</w:t>
      </w:r>
      <w:r w:rsidR="00A91DC2" w:rsidRPr="00FC2E4C">
        <w:rPr>
          <w:rFonts w:hint="eastAsia"/>
        </w:rPr>
        <w:t>w</w:t>
      </w:r>
      <w:r w:rsidR="00A91DC2" w:rsidRPr="00FC2E4C">
        <w:t>ik</w:t>
      </w:r>
      <w:r w:rsidR="00A91DC2" w:rsidRPr="00FC2E4C">
        <w:rPr>
          <w:rFonts w:hint="eastAsia"/>
        </w:rPr>
        <w:t>i</w:t>
      </w:r>
      <w:r w:rsidR="00A91DC2" w:rsidRPr="00FC2E4C">
        <w:rPr>
          <w:rFonts w:hint="eastAsia"/>
        </w:rPr>
        <w:t>頁面寫資料，無須了解</w:t>
      </w:r>
      <w:r w:rsidR="00A91DC2" w:rsidRPr="00FC2E4C">
        <w:rPr>
          <w:rFonts w:hint="eastAsia"/>
        </w:rPr>
        <w:t>HTML</w:t>
      </w:r>
      <w:r w:rsidR="00A91DC2" w:rsidRPr="00FC2E4C">
        <w:rPr>
          <w:rFonts w:hint="eastAsia"/>
        </w:rPr>
        <w:t>，任何同學都可以對主題進行補充說明，教師或同學都可對編輯的主題進行評論，此項目也有完整的紀錄學生的編輯歷程。</w:t>
      </w:r>
    </w:p>
    <w:p w14:paraId="12903D35" w14:textId="2DF2A88A" w:rsidR="00217105" w:rsidRPr="00FC2E4C" w:rsidRDefault="00217105" w:rsidP="009F61A1">
      <w:pPr>
        <w:pStyle w:val="a8"/>
        <w:numPr>
          <w:ilvl w:val="0"/>
          <w:numId w:val="24"/>
        </w:numPr>
        <w:ind w:leftChars="0"/>
      </w:pPr>
      <w:r w:rsidRPr="00FC2E4C">
        <w:rPr>
          <w:rFonts w:hint="eastAsia"/>
        </w:rPr>
        <w:t>工作坊</w:t>
      </w:r>
      <w:r w:rsidRPr="00FC2E4C">
        <w:rPr>
          <w:rFonts w:hint="eastAsia"/>
        </w:rPr>
        <w:t>(w</w:t>
      </w:r>
      <w:r w:rsidRPr="00FC2E4C">
        <w:t>ork shop)</w:t>
      </w:r>
    </w:p>
    <w:p w14:paraId="5138797E" w14:textId="1A8E77E7" w:rsidR="00217105" w:rsidRPr="00FC2E4C" w:rsidRDefault="0074059A" w:rsidP="00C7439A">
      <w:pPr>
        <w:ind w:left="480"/>
      </w:pPr>
      <w:r w:rsidRPr="00FC2E4C">
        <w:rPr>
          <w:rFonts w:hint="eastAsia"/>
        </w:rPr>
        <w:t>此項目可用在學生的作品的審查、繳交和評論，</w:t>
      </w:r>
      <w:r w:rsidR="004E3D38" w:rsidRPr="00FC2E4C">
        <w:rPr>
          <w:rFonts w:hint="eastAsia"/>
        </w:rPr>
        <w:t>教師可先建立作品的主題並提供指引</w:t>
      </w:r>
      <w:r w:rsidR="006F1702" w:rsidRPr="00FC2E4C">
        <w:rPr>
          <w:rFonts w:hint="eastAsia"/>
        </w:rPr>
        <w:t>，學生可以老師的範例為標準，對其他同學評分，同學間互評採匿名制</w:t>
      </w:r>
      <w:r w:rsidR="004B64EA" w:rsidRPr="00FC2E4C">
        <w:rPr>
          <w:rFonts w:hint="eastAsia"/>
        </w:rPr>
        <w:t>，最後作品會得到二個成績，一個是老師給的，另一個則是同學給的。</w:t>
      </w:r>
    </w:p>
    <w:p w14:paraId="16E96F4E" w14:textId="2B955C88" w:rsidR="00E45EF1" w:rsidRPr="00FC2E4C" w:rsidRDefault="00E45EF1" w:rsidP="00E45EF1">
      <w:pPr>
        <w:pStyle w:val="3"/>
      </w:pPr>
      <w:bookmarkStart w:id="71" w:name="_Toc81980045"/>
      <w:r w:rsidRPr="00FC2E4C">
        <w:rPr>
          <w:rFonts w:hint="eastAsia"/>
        </w:rPr>
        <w:lastRenderedPageBreak/>
        <w:t>3</w:t>
      </w:r>
      <w:r w:rsidRPr="00FC2E4C">
        <w:t>.2.3</w:t>
      </w:r>
      <w:r w:rsidR="005A4AC9">
        <w:tab/>
      </w:r>
      <w:r w:rsidRPr="00FC2E4C">
        <w:rPr>
          <w:rFonts w:hint="eastAsia"/>
        </w:rPr>
        <w:t>評估和問卷</w:t>
      </w:r>
      <w:r w:rsidR="00810F33" w:rsidRPr="00FC2E4C">
        <w:rPr>
          <w:rFonts w:hint="eastAsia"/>
        </w:rPr>
        <w:t>(</w:t>
      </w:r>
      <w:r w:rsidR="00810F33" w:rsidRPr="00FC2E4C">
        <w:t>Assessments and Surveys</w:t>
      </w:r>
      <w:r w:rsidR="00810F33" w:rsidRPr="00FC2E4C">
        <w:rPr>
          <w:rFonts w:hint="eastAsia"/>
        </w:rPr>
        <w:t>)</w:t>
      </w:r>
      <w:bookmarkEnd w:id="71"/>
    </w:p>
    <w:p w14:paraId="32B3DE3C" w14:textId="68654DF6" w:rsidR="00217105" w:rsidRPr="00FC2E4C" w:rsidRDefault="0006304E" w:rsidP="00217105">
      <w:pPr>
        <w:pStyle w:val="a8"/>
        <w:numPr>
          <w:ilvl w:val="0"/>
          <w:numId w:val="25"/>
        </w:numPr>
        <w:ind w:leftChars="0"/>
      </w:pPr>
      <w:r w:rsidRPr="00FC2E4C">
        <w:rPr>
          <w:rFonts w:hint="eastAsia"/>
        </w:rPr>
        <w:t>測驗卷</w:t>
      </w:r>
      <w:r w:rsidR="00217105" w:rsidRPr="00FC2E4C">
        <w:rPr>
          <w:rFonts w:hint="eastAsia"/>
        </w:rPr>
        <w:t>(Qu</w:t>
      </w:r>
      <w:r w:rsidR="00217105" w:rsidRPr="00FC2E4C">
        <w:t>iz)</w:t>
      </w:r>
    </w:p>
    <w:p w14:paraId="658ADD6B" w14:textId="3E3A1D18" w:rsidR="008142E9" w:rsidRPr="00FC2E4C" w:rsidRDefault="0006304E" w:rsidP="00335BD5">
      <w:pPr>
        <w:pStyle w:val="a8"/>
        <w:ind w:leftChars="0" w:firstLine="480"/>
      </w:pPr>
      <w:r w:rsidRPr="00FC2E4C">
        <w:rPr>
          <w:rFonts w:hint="eastAsia"/>
        </w:rPr>
        <w:t>此項目是教師用來檢視學生的學習程度</w:t>
      </w:r>
      <w:r w:rsidR="00A00A86" w:rsidRPr="00FC2E4C">
        <w:rPr>
          <w:rFonts w:hint="eastAsia"/>
        </w:rPr>
        <w:t>。</w:t>
      </w:r>
      <w:r w:rsidRPr="00FC2E4C">
        <w:rPr>
          <w:rFonts w:hint="eastAsia"/>
        </w:rPr>
        <w:t>測驗卷提供許多題型，選擇題、是非題、問答題、</w:t>
      </w:r>
      <w:r w:rsidR="00A00A86" w:rsidRPr="00FC2E4C">
        <w:rPr>
          <w:rFonts w:hint="eastAsia"/>
        </w:rPr>
        <w:t>配合題、申論題、計算題</w:t>
      </w:r>
      <w:r w:rsidR="00A00A86" w:rsidRPr="00FC2E4C">
        <w:t>…</w:t>
      </w:r>
      <w:r w:rsidR="00A00A86" w:rsidRPr="00FC2E4C">
        <w:rPr>
          <w:rFonts w:hint="eastAsia"/>
        </w:rPr>
        <w:t>等，共</w:t>
      </w:r>
      <w:r w:rsidR="00A00A86" w:rsidRPr="00FC2E4C">
        <w:rPr>
          <w:rFonts w:hint="eastAsia"/>
        </w:rPr>
        <w:t>16</w:t>
      </w:r>
      <w:r w:rsidR="00A00A86" w:rsidRPr="00FC2E4C">
        <w:rPr>
          <w:rFonts w:hint="eastAsia"/>
        </w:rPr>
        <w:t>種出題方法，供教師依不同的課程設計出不同類型的題目。教師也可設定測驗卷的開始與結束日期、各題的成績分配與測驗時間限制和測驗次數，不限測驗次數可讓學生多次練習，使學生對課程單元的熟悉度達到精熟程度，</w:t>
      </w:r>
      <w:r w:rsidR="00335BD5" w:rsidRPr="00FC2E4C">
        <w:rPr>
          <w:rFonts w:hint="eastAsia"/>
        </w:rPr>
        <w:t>最後，測驗卷完成後可記錄測驗成績，教師也可已在測驗卷後給予回饋。</w:t>
      </w:r>
    </w:p>
    <w:p w14:paraId="567B0A18" w14:textId="05A8BC64" w:rsidR="005B0B25" w:rsidRPr="00FC2E4C" w:rsidRDefault="005B0B25" w:rsidP="00335BD5">
      <w:pPr>
        <w:pStyle w:val="a8"/>
        <w:ind w:leftChars="0" w:firstLine="480"/>
      </w:pPr>
      <w:r w:rsidRPr="00FC2E4C">
        <w:rPr>
          <w:rFonts w:hint="eastAsia"/>
        </w:rPr>
        <w:t>測驗卷有幾項優點，</w:t>
      </w:r>
      <w:r w:rsidRPr="00FC2E4C">
        <w:rPr>
          <w:rFonts w:hint="eastAsia"/>
        </w:rPr>
        <w:t>1.</w:t>
      </w:r>
      <w:r w:rsidRPr="00FC2E4C">
        <w:rPr>
          <w:rFonts w:hint="eastAsia"/>
        </w:rPr>
        <w:t>學生可及時檢視自己的學習成效、</w:t>
      </w:r>
      <w:r w:rsidRPr="00FC2E4C">
        <w:rPr>
          <w:rFonts w:hint="eastAsia"/>
        </w:rPr>
        <w:t>2.</w:t>
      </w:r>
      <w:r w:rsidRPr="00FC2E4C">
        <w:rPr>
          <w:rFonts w:hint="eastAsia"/>
        </w:rPr>
        <w:t>學生可重複練習直到課程精熟、</w:t>
      </w:r>
      <w:r w:rsidRPr="00FC2E4C">
        <w:rPr>
          <w:rFonts w:hint="eastAsia"/>
        </w:rPr>
        <w:t>3.</w:t>
      </w:r>
      <w:r w:rsidRPr="00FC2E4C">
        <w:rPr>
          <w:rFonts w:hint="eastAsia"/>
        </w:rPr>
        <w:t>可讓教師了解學生的學習程度。</w:t>
      </w:r>
    </w:p>
    <w:p w14:paraId="3BA89D35" w14:textId="700541A8" w:rsidR="00217105" w:rsidRPr="00FC2E4C" w:rsidRDefault="00217105" w:rsidP="00217105">
      <w:pPr>
        <w:pStyle w:val="a8"/>
        <w:numPr>
          <w:ilvl w:val="0"/>
          <w:numId w:val="25"/>
        </w:numPr>
        <w:ind w:leftChars="0"/>
      </w:pPr>
      <w:r w:rsidRPr="00FC2E4C">
        <w:rPr>
          <w:rFonts w:hint="eastAsia"/>
        </w:rPr>
        <w:t>問卷</w:t>
      </w:r>
      <w:r w:rsidRPr="00FC2E4C">
        <w:rPr>
          <w:rFonts w:hint="eastAsia"/>
        </w:rPr>
        <w:t>(</w:t>
      </w:r>
      <w:r w:rsidRPr="00FC2E4C">
        <w:t>Questionnaire</w:t>
      </w:r>
      <w:r w:rsidRPr="00FC2E4C">
        <w:rPr>
          <w:rFonts w:hint="eastAsia"/>
        </w:rPr>
        <w:t>)</w:t>
      </w:r>
    </w:p>
    <w:p w14:paraId="14B4C584" w14:textId="4AFE7D25" w:rsidR="00DF6A76" w:rsidRPr="00FC2E4C" w:rsidRDefault="00E57FE6" w:rsidP="006D379D">
      <w:pPr>
        <w:pStyle w:val="a8"/>
        <w:ind w:leftChars="0" w:firstLine="480"/>
      </w:pPr>
      <w:r w:rsidRPr="00FC2E4C">
        <w:rPr>
          <w:rFonts w:hint="eastAsia"/>
        </w:rPr>
        <w:t>此項目</w:t>
      </w:r>
      <w:r w:rsidR="009917EC" w:rsidRPr="00FC2E4C">
        <w:rPr>
          <w:rFonts w:hint="eastAsia"/>
        </w:rPr>
        <w:t>可收集學生的反饋資料，</w:t>
      </w:r>
      <w:r w:rsidR="000B5C6D" w:rsidRPr="00FC2E4C">
        <w:rPr>
          <w:rFonts w:hint="eastAsia"/>
        </w:rPr>
        <w:t>教師可建立問卷並設定問卷填寫的日期區間，問卷可用</w:t>
      </w:r>
      <w:r w:rsidR="006D379D" w:rsidRPr="00FC2E4C">
        <w:rPr>
          <w:rFonts w:hint="eastAsia"/>
        </w:rPr>
        <w:t>選擇題、問答題、數字答案</w:t>
      </w:r>
      <w:r w:rsidR="006D379D" w:rsidRPr="00FC2E4C">
        <w:t>…</w:t>
      </w:r>
      <w:r w:rsidR="006D379D" w:rsidRPr="00FC2E4C">
        <w:rPr>
          <w:rFonts w:hint="eastAsia"/>
        </w:rPr>
        <w:t>等，共</w:t>
      </w:r>
      <w:r w:rsidR="006D379D" w:rsidRPr="00FC2E4C">
        <w:rPr>
          <w:rFonts w:hint="eastAsia"/>
        </w:rPr>
        <w:t>9</w:t>
      </w:r>
      <w:r w:rsidR="006D379D" w:rsidRPr="00FC2E4C">
        <w:rPr>
          <w:rFonts w:hint="eastAsia"/>
        </w:rPr>
        <w:t>種選項</w:t>
      </w:r>
      <w:r w:rsidR="000B5C6D" w:rsidRPr="00FC2E4C">
        <w:rPr>
          <w:rFonts w:hint="eastAsia"/>
        </w:rPr>
        <w:t>來呈現，</w:t>
      </w:r>
      <w:r w:rsidR="006D379D" w:rsidRPr="00FC2E4C">
        <w:rPr>
          <w:rFonts w:hint="eastAsia"/>
        </w:rPr>
        <w:t>學生繳交問卷後，教師也可在分析選項中看到個選項的統計圖表，此項目主要使用在期末課程評鑑、選課意願、學校政策調查</w:t>
      </w:r>
      <w:r w:rsidR="006D379D" w:rsidRPr="00FC2E4C">
        <w:t>…</w:t>
      </w:r>
      <w:r w:rsidR="006D379D" w:rsidRPr="00FC2E4C">
        <w:rPr>
          <w:rFonts w:hint="eastAsia"/>
        </w:rPr>
        <w:t>等情況。</w:t>
      </w:r>
    </w:p>
    <w:p w14:paraId="6864A246" w14:textId="2C3E9207" w:rsidR="001D1F20" w:rsidRPr="00FC2E4C" w:rsidRDefault="001D1F20" w:rsidP="00217105">
      <w:pPr>
        <w:pStyle w:val="a8"/>
        <w:numPr>
          <w:ilvl w:val="0"/>
          <w:numId w:val="25"/>
        </w:numPr>
        <w:ind w:leftChars="0"/>
      </w:pPr>
      <w:r w:rsidRPr="00FC2E4C">
        <w:rPr>
          <w:rFonts w:hint="eastAsia"/>
        </w:rPr>
        <w:t>選擇</w:t>
      </w:r>
      <w:r w:rsidRPr="00FC2E4C">
        <w:rPr>
          <w:rFonts w:hint="eastAsia"/>
        </w:rPr>
        <w:t>(c</w:t>
      </w:r>
      <w:r w:rsidRPr="00FC2E4C">
        <w:t>hoice)</w:t>
      </w:r>
    </w:p>
    <w:p w14:paraId="7774F1BA" w14:textId="0A3AACC4" w:rsidR="00184494" w:rsidRPr="00FC2E4C" w:rsidRDefault="00184494" w:rsidP="00184494">
      <w:pPr>
        <w:pStyle w:val="a8"/>
        <w:ind w:leftChars="0"/>
      </w:pPr>
      <w:r w:rsidRPr="00FC2E4C">
        <w:rPr>
          <w:rFonts w:hint="eastAsia"/>
        </w:rPr>
        <w:t>此項目</w:t>
      </w:r>
      <w:r w:rsidRPr="00FC2E4C">
        <w:rPr>
          <w:shd w:val="clear" w:color="auto" w:fill="FFFFFF"/>
        </w:rPr>
        <w:t>一個</w:t>
      </w:r>
      <w:r w:rsidRPr="00FC2E4C">
        <w:rPr>
          <w:rStyle w:val="af4"/>
          <w:rFonts w:ascii="Open Sans" w:hAnsi="Open Sans" w:cs="Open Sans"/>
          <w:i w:val="0"/>
          <w:iCs w:val="0"/>
          <w:shd w:val="clear" w:color="auto" w:fill="FFFFFF"/>
        </w:rPr>
        <w:t>選擇</w:t>
      </w:r>
      <w:r w:rsidRPr="00FC2E4C">
        <w:rPr>
          <w:shd w:val="clear" w:color="auto" w:fill="FFFFFF"/>
        </w:rPr>
        <w:t>活動，</w:t>
      </w:r>
      <w:r w:rsidRPr="00FC2E4C">
        <w:rPr>
          <w:rFonts w:hint="eastAsia"/>
          <w:shd w:val="clear" w:color="auto" w:fill="FFFFFF"/>
        </w:rPr>
        <w:t>教師</w:t>
      </w:r>
      <w:r w:rsidRPr="00FC2E4C">
        <w:rPr>
          <w:shd w:val="clear" w:color="auto" w:fill="FFFFFF"/>
        </w:rPr>
        <w:t>可</w:t>
      </w:r>
      <w:r w:rsidRPr="00FC2E4C">
        <w:rPr>
          <w:rFonts w:hint="eastAsia"/>
          <w:shd w:val="clear" w:color="auto" w:fill="FFFFFF"/>
        </w:rPr>
        <w:t>建立一個主題並且有多個選項，</w:t>
      </w:r>
      <w:r w:rsidRPr="00FC2E4C">
        <w:rPr>
          <w:shd w:val="clear" w:color="auto" w:fill="FFFFFF"/>
        </w:rPr>
        <w:t>學生可以選擇</w:t>
      </w:r>
      <w:r w:rsidRPr="00FC2E4C">
        <w:rPr>
          <w:rFonts w:hint="eastAsia"/>
          <w:shd w:val="clear" w:color="auto" w:fill="FFFFFF"/>
        </w:rPr>
        <w:t>其中一項答案，並顯示統計結果，</w:t>
      </w:r>
      <w:r w:rsidRPr="00FC2E4C">
        <w:rPr>
          <w:shd w:val="clear" w:color="auto" w:fill="FFFFFF"/>
        </w:rPr>
        <w:t>選擇活動僅用於收集訊息，不可評分。</w:t>
      </w:r>
      <w:r w:rsidRPr="00FC2E4C">
        <w:rPr>
          <w:rFonts w:hint="eastAsia"/>
          <w:shd w:val="clear" w:color="auto" w:fill="FFFFFF"/>
        </w:rPr>
        <w:t>此活動適合用在課堂上快問快答，例如</w:t>
      </w:r>
      <w:r w:rsidRPr="00FC2E4C">
        <w:rPr>
          <w:rFonts w:hint="eastAsia"/>
          <w:shd w:val="clear" w:color="auto" w:fill="FFFFFF"/>
        </w:rPr>
        <w:t>:</w:t>
      </w:r>
      <w:r w:rsidRPr="00FC2E4C">
        <w:t xml:space="preserve"> </w:t>
      </w:r>
      <w:r w:rsidRPr="00FC2E4C">
        <w:t>學生希望在課堂上進一步討論的閱讀材料進行投票</w:t>
      </w:r>
      <w:r w:rsidRPr="00FC2E4C">
        <w:rPr>
          <w:rFonts w:hint="eastAsia"/>
        </w:rPr>
        <w:t>或是同步上課時的線上隨堂考。</w:t>
      </w:r>
    </w:p>
    <w:p w14:paraId="7AAF2E1F" w14:textId="4BEBED84" w:rsidR="00E45EF1" w:rsidRPr="00FC2E4C" w:rsidRDefault="00E45EF1" w:rsidP="00E45EF1">
      <w:pPr>
        <w:pStyle w:val="3"/>
      </w:pPr>
      <w:bookmarkStart w:id="72" w:name="_Toc81980046"/>
      <w:r w:rsidRPr="00FC2E4C">
        <w:rPr>
          <w:rFonts w:hint="eastAsia"/>
        </w:rPr>
        <w:t>3.2.4</w:t>
      </w:r>
      <w:r w:rsidRPr="00FC2E4C">
        <w:rPr>
          <w:rFonts w:hint="eastAsia"/>
        </w:rPr>
        <w:t>學生管理工具</w:t>
      </w:r>
      <w:r w:rsidR="00195BD1" w:rsidRPr="00FC2E4C">
        <w:rPr>
          <w:rFonts w:hint="eastAsia"/>
        </w:rPr>
        <w:t>(</w:t>
      </w:r>
      <w:r w:rsidR="00810F33" w:rsidRPr="00FC2E4C">
        <w:t>Tools for Student Management</w:t>
      </w:r>
      <w:r w:rsidR="00195BD1" w:rsidRPr="00FC2E4C">
        <w:rPr>
          <w:rFonts w:hint="eastAsia"/>
        </w:rPr>
        <w:t>)</w:t>
      </w:r>
      <w:bookmarkEnd w:id="72"/>
    </w:p>
    <w:p w14:paraId="473EC973" w14:textId="6E92BD96" w:rsidR="00514EEC" w:rsidRPr="00FC2E4C" w:rsidRDefault="00514EEC" w:rsidP="00514EEC">
      <w:pPr>
        <w:pStyle w:val="a8"/>
        <w:numPr>
          <w:ilvl w:val="0"/>
          <w:numId w:val="26"/>
        </w:numPr>
        <w:ind w:leftChars="0"/>
      </w:pPr>
      <w:r w:rsidRPr="00FC2E4C">
        <w:rPr>
          <w:rFonts w:hint="eastAsia"/>
        </w:rPr>
        <w:t>出席率</w:t>
      </w:r>
      <w:r w:rsidRPr="00FC2E4C">
        <w:rPr>
          <w:rFonts w:hint="eastAsia"/>
        </w:rPr>
        <w:t>(</w:t>
      </w:r>
      <w:r w:rsidRPr="00FC2E4C">
        <w:t>Attendance</w:t>
      </w:r>
      <w:r w:rsidRPr="00FC2E4C">
        <w:rPr>
          <w:rFonts w:hint="eastAsia"/>
        </w:rPr>
        <w:t>)</w:t>
      </w:r>
    </w:p>
    <w:p w14:paraId="0E8022F3" w14:textId="48FAB184" w:rsidR="007E0999" w:rsidRPr="00FC2E4C" w:rsidRDefault="00D46E7A" w:rsidP="008C27D4">
      <w:pPr>
        <w:pStyle w:val="a8"/>
        <w:ind w:leftChars="0" w:firstLine="480"/>
      </w:pPr>
      <w:r w:rsidRPr="00FC2E4C">
        <w:rPr>
          <w:rFonts w:hint="eastAsia"/>
        </w:rPr>
        <w:t>此項目是檢查學生的出缺席狀況，</w:t>
      </w:r>
      <w:r w:rsidR="009F721B" w:rsidRPr="00FC2E4C">
        <w:rPr>
          <w:rFonts w:hint="eastAsia"/>
        </w:rPr>
        <w:t>教師可先定義幾個狀況，例如出席、遲</w:t>
      </w:r>
      <w:r w:rsidR="009F721B" w:rsidRPr="00FC2E4C">
        <w:rPr>
          <w:rFonts w:hint="eastAsia"/>
        </w:rPr>
        <w:lastRenderedPageBreak/>
        <w:t>到、請假、缺席，並對這些項目分配一個分數，顯示在</w:t>
      </w:r>
      <w:r w:rsidR="009F721B" w:rsidRPr="00FC2E4C">
        <w:rPr>
          <w:rFonts w:hint="eastAsia"/>
        </w:rPr>
        <w:t>M</w:t>
      </w:r>
      <w:r w:rsidR="009F721B" w:rsidRPr="00FC2E4C">
        <w:t>oodle</w:t>
      </w:r>
      <w:r w:rsidR="009F721B" w:rsidRPr="00FC2E4C">
        <w:rPr>
          <w:rFonts w:hint="eastAsia"/>
        </w:rPr>
        <w:t>的成績表中，</w:t>
      </w:r>
      <w:r w:rsidR="008C27D4" w:rsidRPr="00FC2E4C">
        <w:rPr>
          <w:rFonts w:hint="eastAsia"/>
        </w:rPr>
        <w:t>可供學生查看自己的出勤紀錄。</w:t>
      </w:r>
    </w:p>
    <w:p w14:paraId="378E41BE" w14:textId="4B9245F0" w:rsidR="00127DF2" w:rsidRPr="00FC2E4C" w:rsidRDefault="00127DF2" w:rsidP="00514EEC">
      <w:pPr>
        <w:pStyle w:val="a8"/>
        <w:numPr>
          <w:ilvl w:val="0"/>
          <w:numId w:val="26"/>
        </w:numPr>
        <w:ind w:leftChars="0"/>
      </w:pPr>
      <w:r w:rsidRPr="00FC2E4C">
        <w:rPr>
          <w:rFonts w:hint="eastAsia"/>
        </w:rPr>
        <w:t>清單</w:t>
      </w:r>
      <w:r w:rsidRPr="00FC2E4C">
        <w:rPr>
          <w:rFonts w:hint="eastAsia"/>
        </w:rPr>
        <w:t>(c</w:t>
      </w:r>
      <w:r w:rsidRPr="00FC2E4C">
        <w:t>hecklist)</w:t>
      </w:r>
    </w:p>
    <w:p w14:paraId="4591F788" w14:textId="7E3E0032" w:rsidR="007E0999" w:rsidRPr="00FC2E4C" w:rsidRDefault="00B979FC" w:rsidP="00E63F76">
      <w:pPr>
        <w:pStyle w:val="a8"/>
        <w:ind w:firstLine="480"/>
      </w:pPr>
      <w:r w:rsidRPr="00FC2E4C">
        <w:rPr>
          <w:rFonts w:hint="eastAsia"/>
        </w:rPr>
        <w:t>此項目為進度表，教師將每個單元項目建立成待辦清單，當學生完成某個項目時，即可在該單元選項打勾，學生可看到自己目前的進度條，了解自己還有多少課程待完成，教師也可用清單追蹤學生的學習進度。</w:t>
      </w:r>
    </w:p>
    <w:p w14:paraId="137FDB3F" w14:textId="394A71A3" w:rsidR="00127DF2" w:rsidRPr="00FC2E4C" w:rsidRDefault="00127DF2" w:rsidP="00514EEC">
      <w:pPr>
        <w:pStyle w:val="a8"/>
        <w:numPr>
          <w:ilvl w:val="0"/>
          <w:numId w:val="26"/>
        </w:numPr>
        <w:ind w:leftChars="0"/>
      </w:pPr>
      <w:r w:rsidRPr="00FC2E4C">
        <w:rPr>
          <w:rFonts w:hint="eastAsia"/>
        </w:rPr>
        <w:t>分組</w:t>
      </w:r>
      <w:r w:rsidRPr="00FC2E4C">
        <w:rPr>
          <w:rFonts w:hint="eastAsia"/>
        </w:rPr>
        <w:t>(</w:t>
      </w:r>
      <w:r w:rsidRPr="00FC2E4C">
        <w:t>Group self-selection</w:t>
      </w:r>
      <w:r w:rsidRPr="00FC2E4C">
        <w:rPr>
          <w:rFonts w:hint="eastAsia"/>
        </w:rPr>
        <w:t>)</w:t>
      </w:r>
    </w:p>
    <w:p w14:paraId="77F65D0B" w14:textId="18AB7656" w:rsidR="007E0999" w:rsidRPr="00FC2E4C" w:rsidRDefault="00F07B6E" w:rsidP="00F07B6E">
      <w:pPr>
        <w:pStyle w:val="a8"/>
        <w:ind w:leftChars="0" w:firstLine="480"/>
      </w:pPr>
      <w:r w:rsidRPr="00FC2E4C">
        <w:rPr>
          <w:rFonts w:hint="eastAsia"/>
        </w:rPr>
        <w:t>此項目可設定分組，教師可先要求學生分組，並限制組內的人數，可設定課程中有那些活動是需要分組完成，小組活動也可在特定時間開啟或關閉。</w:t>
      </w:r>
    </w:p>
    <w:p w14:paraId="405EC6D6" w14:textId="54D28D37" w:rsidR="00E45EF1" w:rsidRPr="00FC2E4C" w:rsidRDefault="00E45EF1" w:rsidP="00D57F37">
      <w:pPr>
        <w:pStyle w:val="3"/>
      </w:pPr>
      <w:bookmarkStart w:id="73" w:name="_Toc81980047"/>
      <w:r w:rsidRPr="00FC2E4C">
        <w:rPr>
          <w:rFonts w:hint="eastAsia"/>
        </w:rPr>
        <w:t>3.2.5</w:t>
      </w:r>
      <w:r w:rsidRPr="00FC2E4C">
        <w:rPr>
          <w:rFonts w:hint="eastAsia"/>
        </w:rPr>
        <w:t>互動式內容</w:t>
      </w:r>
      <w:r w:rsidR="00195BD1" w:rsidRPr="00FC2E4C">
        <w:rPr>
          <w:rFonts w:hint="eastAsia"/>
        </w:rPr>
        <w:t>(</w:t>
      </w:r>
      <w:r w:rsidR="00810F33" w:rsidRPr="00FC2E4C">
        <w:t>Interactive Delivery of Content</w:t>
      </w:r>
      <w:r w:rsidR="00195BD1" w:rsidRPr="00FC2E4C">
        <w:rPr>
          <w:rFonts w:hint="eastAsia"/>
        </w:rPr>
        <w:t>)</w:t>
      </w:r>
      <w:bookmarkEnd w:id="73"/>
    </w:p>
    <w:p w14:paraId="2C8A5EDC" w14:textId="415C5F3D" w:rsidR="00E45EF1" w:rsidRPr="00FC2E4C" w:rsidRDefault="00CC5601" w:rsidP="00CC5601">
      <w:pPr>
        <w:pStyle w:val="a8"/>
        <w:numPr>
          <w:ilvl w:val="0"/>
          <w:numId w:val="27"/>
        </w:numPr>
        <w:ind w:leftChars="0"/>
      </w:pPr>
      <w:r w:rsidRPr="00FC2E4C">
        <w:rPr>
          <w:rFonts w:hint="eastAsia"/>
        </w:rPr>
        <w:t>教學</w:t>
      </w:r>
      <w:r w:rsidRPr="00FC2E4C">
        <w:rPr>
          <w:rFonts w:hint="eastAsia"/>
        </w:rPr>
        <w:t>(Le</w:t>
      </w:r>
      <w:r w:rsidRPr="00FC2E4C">
        <w:t>sson)</w:t>
      </w:r>
    </w:p>
    <w:p w14:paraId="0FBE84E6" w14:textId="09FA44A4" w:rsidR="007E0999" w:rsidRPr="00FC2E4C" w:rsidRDefault="00E7079A" w:rsidP="00E7079A">
      <w:pPr>
        <w:pStyle w:val="a8"/>
        <w:ind w:firstLine="480"/>
      </w:pPr>
      <w:r w:rsidRPr="00FC2E4C">
        <w:rPr>
          <w:rFonts w:hint="eastAsia"/>
        </w:rPr>
        <w:t>此項目是提供多種教育內容或靈活的活動方式，教師可以為學生建立具有多種選項和路徑的內容頁面。包括多選題，簡答題或配合題，課程也可以評分和在頁面和活動之間導航，學生通常會被要求在內容下方做出某種選擇。選擇會依程學生度或興趣將它們發送到課程中不同的頁面。此項目可以設計為簡單的線性序列，也可以設計為分支或自適應序列。</w:t>
      </w:r>
    </w:p>
    <w:p w14:paraId="282BAF57" w14:textId="5F5D7708" w:rsidR="00CC5601" w:rsidRPr="00FC2E4C" w:rsidRDefault="00CC5601" w:rsidP="00CC5601">
      <w:pPr>
        <w:pStyle w:val="a8"/>
        <w:numPr>
          <w:ilvl w:val="0"/>
          <w:numId w:val="27"/>
        </w:numPr>
        <w:ind w:leftChars="0"/>
      </w:pPr>
      <w:r w:rsidRPr="00FC2E4C">
        <w:rPr>
          <w:rFonts w:hint="eastAsia"/>
        </w:rPr>
        <w:t>S</w:t>
      </w:r>
      <w:r w:rsidRPr="00FC2E4C">
        <w:t>corm</w:t>
      </w:r>
      <w:r w:rsidRPr="00FC2E4C">
        <w:rPr>
          <w:rFonts w:hint="eastAsia"/>
        </w:rPr>
        <w:t>包</w:t>
      </w:r>
      <w:r w:rsidRPr="00FC2E4C">
        <w:rPr>
          <w:rFonts w:hint="eastAsia"/>
        </w:rPr>
        <w:t>(</w:t>
      </w:r>
      <w:r w:rsidR="003633E9" w:rsidRPr="00FC2E4C">
        <w:t>SCORM package</w:t>
      </w:r>
      <w:r w:rsidRPr="00FC2E4C">
        <w:rPr>
          <w:rFonts w:hint="eastAsia"/>
        </w:rPr>
        <w:t>)</w:t>
      </w:r>
    </w:p>
    <w:p w14:paraId="62C0B218" w14:textId="4976EEE9" w:rsidR="00702127" w:rsidRPr="00FC2E4C" w:rsidRDefault="00B914F1" w:rsidP="00B914F1">
      <w:pPr>
        <w:pStyle w:val="a8"/>
        <w:ind w:leftChars="0" w:firstLine="480"/>
      </w:pPr>
      <w:r w:rsidRPr="00FC2E4C">
        <w:rPr>
          <w:rFonts w:hint="eastAsia"/>
        </w:rPr>
        <w:t>此項目對於呈現動畫和多媒體內容很有用。它只是一個集合按照商定的標準打包的文件。問卷可提供標準調查工具評估和刺激上線環境中的學習。它用於收集資料和自我評估。</w:t>
      </w:r>
      <w:r w:rsidRPr="00FC2E4C">
        <w:t>Wiki</w:t>
      </w:r>
      <w:r w:rsidRPr="00FC2E4C">
        <w:rPr>
          <w:rFonts w:hint="eastAsia"/>
        </w:rPr>
        <w:t>項目允許添加和編輯可以分組或單獨編輯的網頁集合。歷史記錄每頁的修訂次數，工作坊模組適用於收集、審查和同行評估學生的作品。討論區允許提交任何數字內容，並可以使用文字編輯器。透過填寫教師定義的評估表來評估提交的內容</w:t>
      </w:r>
    </w:p>
    <w:p w14:paraId="72B84F63" w14:textId="357A7FC2" w:rsidR="00875018" w:rsidRPr="00FC2E4C" w:rsidRDefault="00875018" w:rsidP="00E05F0D">
      <w:pPr>
        <w:pStyle w:val="2"/>
        <w:numPr>
          <w:ilvl w:val="1"/>
          <w:numId w:val="23"/>
        </w:numPr>
      </w:pPr>
      <w:bookmarkStart w:id="74" w:name="_Toc81980048"/>
      <w:r w:rsidRPr="00FC2E4C">
        <w:lastRenderedPageBreak/>
        <w:t>Moodle plugin-point of view</w:t>
      </w:r>
      <w:bookmarkEnd w:id="74"/>
    </w:p>
    <w:p w14:paraId="35FC9204" w14:textId="602DEF17" w:rsidR="00E05F0D" w:rsidRPr="00FC2E4C" w:rsidRDefault="001B2694" w:rsidP="00C4283E">
      <w:pPr>
        <w:ind w:firstLine="480"/>
      </w:pPr>
      <w:r w:rsidRPr="00FC2E4C">
        <w:t>Point of view</w:t>
      </w:r>
      <w:r w:rsidR="00C4283E" w:rsidRPr="00FC2E4C">
        <w:rPr>
          <w:rFonts w:hint="eastAsia"/>
        </w:rPr>
        <w:t>是</w:t>
      </w:r>
      <w:r w:rsidR="00C4283E" w:rsidRPr="00FC2E4C">
        <w:rPr>
          <w:rFonts w:hint="eastAsia"/>
        </w:rPr>
        <w:t>Moodle</w:t>
      </w:r>
      <w:r w:rsidR="00C4283E" w:rsidRPr="00FC2E4C">
        <w:rPr>
          <w:rFonts w:hint="eastAsia"/>
        </w:rPr>
        <w:t>的套件，此套件</w:t>
      </w:r>
      <w:r w:rsidR="008E0A65" w:rsidRPr="00FC2E4C">
        <w:rPr>
          <w:rFonts w:hint="eastAsia"/>
        </w:rPr>
        <w:t>用來反饋學生的學習心情，</w:t>
      </w:r>
      <w:r w:rsidR="00C4283E" w:rsidRPr="00FC2E4C">
        <w:rPr>
          <w:rFonts w:hint="eastAsia"/>
        </w:rPr>
        <w:t>安裝後會在課程單元中出現</w:t>
      </w:r>
      <w:r w:rsidR="00C4283E" w:rsidRPr="00FC2E4C">
        <w:rPr>
          <w:rFonts w:hint="eastAsia"/>
        </w:rPr>
        <w:t>3</w:t>
      </w:r>
      <w:r w:rsidR="00C4283E" w:rsidRPr="00FC2E4C">
        <w:rPr>
          <w:rFonts w:hint="eastAsia"/>
        </w:rPr>
        <w:t>個表情符號，分別為</w:t>
      </w:r>
      <w:r w:rsidR="008D118F" w:rsidRPr="00FC2E4C">
        <w:rPr>
          <w:rFonts w:hint="eastAsia"/>
        </w:rPr>
        <w:t>簡單</w:t>
      </w:r>
      <w:r w:rsidR="00C4283E" w:rsidRPr="00FC2E4C">
        <w:rPr>
          <w:rFonts w:hint="eastAsia"/>
        </w:rPr>
        <w:t>、普通、困難</w:t>
      </w:r>
      <w:r w:rsidR="008E0A65" w:rsidRPr="00FC2E4C">
        <w:rPr>
          <w:rFonts w:hint="eastAsia"/>
        </w:rPr>
        <w:t>，若學生覺得單元很簡單</w:t>
      </w:r>
      <w:r w:rsidR="00342E47" w:rsidRPr="00FC2E4C">
        <w:rPr>
          <w:rFonts w:hint="eastAsia"/>
        </w:rPr>
        <w:t>可以按</w:t>
      </w:r>
      <w:r w:rsidR="008D118F" w:rsidRPr="00FC2E4C">
        <w:rPr>
          <w:rFonts w:hint="eastAsia"/>
        </w:rPr>
        <w:t>微笑</w:t>
      </w:r>
      <w:r w:rsidR="00342E47" w:rsidRPr="00FC2E4C">
        <w:rPr>
          <w:rFonts w:hint="eastAsia"/>
        </w:rPr>
        <w:t>的表情符號，若覺得困難則按</w:t>
      </w:r>
      <w:r w:rsidR="008D118F" w:rsidRPr="00FC2E4C">
        <w:rPr>
          <w:rFonts w:hint="eastAsia"/>
        </w:rPr>
        <w:t>哭臉</w:t>
      </w:r>
      <w:r w:rsidR="00342E47" w:rsidRPr="00FC2E4C">
        <w:rPr>
          <w:rFonts w:hint="eastAsia"/>
        </w:rPr>
        <w:t>的表情符號，如圖二，</w:t>
      </w:r>
      <w:r w:rsidR="00342E47" w:rsidRPr="00FC2E4C">
        <w:t>Point of view</w:t>
      </w:r>
      <w:r w:rsidR="00342E47" w:rsidRPr="00FC2E4C">
        <w:rPr>
          <w:rFonts w:hint="eastAsia"/>
        </w:rPr>
        <w:t>可以即時反饋學生對於課程的感覺，讓教師可隨時調整課程的進度。以下會詳細介紹</w:t>
      </w:r>
      <w:r w:rsidR="00342E47" w:rsidRPr="00FC2E4C">
        <w:t>Point of view</w:t>
      </w:r>
      <w:r w:rsidR="00342E47" w:rsidRPr="00FC2E4C">
        <w:rPr>
          <w:rFonts w:hint="eastAsia"/>
        </w:rPr>
        <w:t>的架構、資料分析。</w:t>
      </w:r>
    </w:p>
    <w:p w14:paraId="5D1AE9E0" w14:textId="37E97F6E" w:rsidR="00342E47" w:rsidRPr="00FC2E4C" w:rsidRDefault="00342E47" w:rsidP="00C4283E">
      <w:pPr>
        <w:ind w:firstLine="480"/>
      </w:pPr>
      <w:r w:rsidRPr="00FC2E4C">
        <w:rPr>
          <w:noProof/>
        </w:rPr>
        <w:drawing>
          <wp:inline distT="0" distB="0" distL="0" distR="0" wp14:anchorId="210EFA97" wp14:editId="63633651">
            <wp:extent cx="4667250" cy="1422018"/>
            <wp:effectExtent l="0" t="0" r="0" b="698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0338" cy="1426006"/>
                    </a:xfrm>
                    <a:prstGeom prst="rect">
                      <a:avLst/>
                    </a:prstGeom>
                  </pic:spPr>
                </pic:pic>
              </a:graphicData>
            </a:graphic>
          </wp:inline>
        </w:drawing>
      </w:r>
    </w:p>
    <w:p w14:paraId="7469CE44" w14:textId="5035E80B" w:rsidR="00342E47" w:rsidRPr="00FC2E4C" w:rsidRDefault="00342E47" w:rsidP="00342E47">
      <w:pPr>
        <w:ind w:leftChars="200" w:left="480"/>
        <w:jc w:val="center"/>
      </w:pPr>
      <w:r w:rsidRPr="00FC2E4C">
        <w:rPr>
          <w:rFonts w:hint="eastAsia"/>
        </w:rPr>
        <w:t>圖二</w:t>
      </w:r>
      <w:r w:rsidRPr="00FC2E4C">
        <w:rPr>
          <w:rFonts w:hint="eastAsia"/>
        </w:rPr>
        <w:t>:</w:t>
      </w:r>
      <w:r w:rsidRPr="00FC2E4C">
        <w:t xml:space="preserve"> Point of view</w:t>
      </w:r>
      <w:r w:rsidRPr="00FC2E4C">
        <w:rPr>
          <w:rFonts w:hint="eastAsia"/>
        </w:rPr>
        <w:t>介面</w:t>
      </w:r>
    </w:p>
    <w:p w14:paraId="13CA7189" w14:textId="500B13DF" w:rsidR="00342E47" w:rsidRPr="00FC2E4C" w:rsidRDefault="00EF5B77" w:rsidP="00EF5B77">
      <w:pPr>
        <w:pStyle w:val="3"/>
      </w:pPr>
      <w:bookmarkStart w:id="75" w:name="_Toc81980049"/>
      <w:r w:rsidRPr="00FC2E4C">
        <w:rPr>
          <w:rFonts w:hint="eastAsia"/>
        </w:rPr>
        <w:t>3.3.1</w:t>
      </w:r>
      <w:r w:rsidRPr="00FC2E4C">
        <w:tab/>
        <w:t>Point of view</w:t>
      </w:r>
      <w:r w:rsidRPr="00FC2E4C">
        <w:rPr>
          <w:rFonts w:hint="eastAsia"/>
        </w:rPr>
        <w:t>資料表結構</w:t>
      </w:r>
      <w:bookmarkEnd w:id="75"/>
    </w:p>
    <w:p w14:paraId="4E2F1263" w14:textId="2BD6C7C3" w:rsidR="00EF5B77" w:rsidRPr="00FC2E4C" w:rsidRDefault="00CC42CA" w:rsidP="00EF5B77">
      <w:r w:rsidRPr="00FC2E4C">
        <w:t>Point of view</w:t>
      </w:r>
      <w:r w:rsidRPr="00FC2E4C">
        <w:rPr>
          <w:rFonts w:hint="eastAsia"/>
        </w:rPr>
        <w:t>在</w:t>
      </w:r>
      <w:r w:rsidRPr="00FC2E4C">
        <w:rPr>
          <w:rFonts w:hint="eastAsia"/>
        </w:rPr>
        <w:t>Moodle</w:t>
      </w:r>
      <w:r w:rsidRPr="00FC2E4C">
        <w:rPr>
          <w:rFonts w:hint="eastAsia"/>
        </w:rPr>
        <w:t>資料庫有建一張資料表</w:t>
      </w:r>
      <w:r w:rsidRPr="00FC2E4C">
        <w:t>”mdl_block_point_view”</w:t>
      </w:r>
      <w:r w:rsidR="00CA0367" w:rsidRPr="00FC2E4C">
        <w:rPr>
          <w:rFonts w:hint="eastAsia"/>
        </w:rPr>
        <w:t>，此資料表共有</w:t>
      </w:r>
      <w:r w:rsidR="00CA0367" w:rsidRPr="00FC2E4C">
        <w:rPr>
          <w:rFonts w:hint="eastAsia"/>
        </w:rPr>
        <w:t>5</w:t>
      </w:r>
      <w:r w:rsidR="00CA0367" w:rsidRPr="00FC2E4C">
        <w:rPr>
          <w:rFonts w:hint="eastAsia"/>
        </w:rPr>
        <w:t>個欄位，分別為</w:t>
      </w:r>
      <w:r w:rsidR="00CA0367" w:rsidRPr="00FC2E4C">
        <w:rPr>
          <w:rFonts w:hint="eastAsia"/>
        </w:rPr>
        <w:t>i</w:t>
      </w:r>
      <w:r w:rsidR="00CA0367" w:rsidRPr="00FC2E4C">
        <w:t>d</w:t>
      </w:r>
      <w:r w:rsidR="00CA0367" w:rsidRPr="00FC2E4C">
        <w:rPr>
          <w:rFonts w:hint="eastAsia"/>
        </w:rPr>
        <w:t>、</w:t>
      </w:r>
      <w:r w:rsidR="00CA0367" w:rsidRPr="00FC2E4C">
        <w:t>courseid</w:t>
      </w:r>
      <w:r w:rsidR="00CA0367" w:rsidRPr="00FC2E4C">
        <w:rPr>
          <w:rFonts w:hint="eastAsia"/>
        </w:rPr>
        <w:t>、</w:t>
      </w:r>
      <w:r w:rsidR="00CA0367" w:rsidRPr="00FC2E4C">
        <w:t xml:space="preserve">cmid </w:t>
      </w:r>
      <w:r w:rsidR="00CA0367" w:rsidRPr="00FC2E4C">
        <w:rPr>
          <w:rFonts w:hint="eastAsia"/>
        </w:rPr>
        <w:t>、</w:t>
      </w:r>
      <w:r w:rsidR="00CA0367" w:rsidRPr="00FC2E4C">
        <w:t>userid</w:t>
      </w:r>
      <w:r w:rsidR="00CA0367" w:rsidRPr="00FC2E4C">
        <w:rPr>
          <w:rFonts w:hint="eastAsia"/>
        </w:rPr>
        <w:t>、</w:t>
      </w:r>
      <w:r w:rsidR="00CA0367" w:rsidRPr="00FC2E4C">
        <w:t>vote</w:t>
      </w:r>
      <w:r w:rsidR="000F0578" w:rsidRPr="00FC2E4C">
        <w:rPr>
          <w:rFonts w:hint="eastAsia"/>
        </w:rPr>
        <w:t>，圖三為資料表</w:t>
      </w:r>
      <w:r w:rsidR="00A341A2" w:rsidRPr="00FC2E4C">
        <w:rPr>
          <w:rFonts w:hint="eastAsia"/>
        </w:rPr>
        <w:t>，以下本論文會仔細說明每個欄位的意義。</w:t>
      </w:r>
    </w:p>
    <w:p w14:paraId="71C8A43F" w14:textId="62A0861A" w:rsidR="00EF5B77" w:rsidRPr="00FC2E4C" w:rsidRDefault="006B76F0" w:rsidP="00EF5B77">
      <w:r w:rsidRPr="00FC2E4C">
        <w:rPr>
          <w:noProof/>
        </w:rPr>
        <w:lastRenderedPageBreak/>
        <w:drawing>
          <wp:inline distT="0" distB="0" distL="0" distR="0" wp14:anchorId="28016C44" wp14:editId="59A33B60">
            <wp:extent cx="5248275" cy="372427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275" cy="3724275"/>
                    </a:xfrm>
                    <a:prstGeom prst="rect">
                      <a:avLst/>
                    </a:prstGeom>
                  </pic:spPr>
                </pic:pic>
              </a:graphicData>
            </a:graphic>
          </wp:inline>
        </w:drawing>
      </w:r>
    </w:p>
    <w:p w14:paraId="43457946" w14:textId="69BA4733" w:rsidR="006B76F0" w:rsidRPr="00FC2E4C" w:rsidRDefault="006B76F0" w:rsidP="00217D92">
      <w:pPr>
        <w:jc w:val="center"/>
      </w:pPr>
      <w:r w:rsidRPr="00FC2E4C">
        <w:rPr>
          <w:rFonts w:hint="eastAsia"/>
        </w:rPr>
        <w:t>圖三</w:t>
      </w:r>
      <w:r w:rsidRPr="00FC2E4C">
        <w:rPr>
          <w:rFonts w:hint="eastAsia"/>
        </w:rPr>
        <w:t>:</w:t>
      </w:r>
      <w:r w:rsidRPr="00FC2E4C">
        <w:t xml:space="preserve"> Point of view</w:t>
      </w:r>
      <w:r w:rsidRPr="00FC2E4C">
        <w:rPr>
          <w:rFonts w:hint="eastAsia"/>
        </w:rPr>
        <w:t>資料表</w:t>
      </w:r>
    </w:p>
    <w:p w14:paraId="3C07C611" w14:textId="2605B9B9" w:rsidR="00A341A2" w:rsidRPr="00FC2E4C" w:rsidRDefault="00A341A2" w:rsidP="00A341A2">
      <w:pPr>
        <w:pStyle w:val="a8"/>
        <w:numPr>
          <w:ilvl w:val="0"/>
          <w:numId w:val="27"/>
        </w:numPr>
        <w:ind w:leftChars="0"/>
      </w:pPr>
      <w:r w:rsidRPr="00FC2E4C">
        <w:t>Id</w:t>
      </w:r>
      <w:r w:rsidRPr="00FC2E4C">
        <w:rPr>
          <w:rFonts w:hint="eastAsia"/>
        </w:rPr>
        <w:t>:</w:t>
      </w:r>
      <w:r w:rsidRPr="00FC2E4C">
        <w:rPr>
          <w:rFonts w:hint="eastAsia"/>
        </w:rPr>
        <w:t>為主鍵，是表中的唯一值，不可重複，用來計算評論總次數。</w:t>
      </w:r>
    </w:p>
    <w:p w14:paraId="2A4A54AF" w14:textId="6D39AFB3" w:rsidR="00A341A2" w:rsidRPr="00FC2E4C" w:rsidRDefault="00A341A2" w:rsidP="00A341A2">
      <w:pPr>
        <w:pStyle w:val="a8"/>
        <w:numPr>
          <w:ilvl w:val="0"/>
          <w:numId w:val="27"/>
        </w:numPr>
        <w:ind w:leftChars="0"/>
        <w:jc w:val="left"/>
      </w:pPr>
      <w:r w:rsidRPr="00FC2E4C">
        <w:t>Courseid:</w:t>
      </w:r>
      <w:r w:rsidRPr="00FC2E4C">
        <w:rPr>
          <w:rFonts w:hint="eastAsia"/>
        </w:rPr>
        <w:t>此欄位顯示課程</w:t>
      </w:r>
      <w:r w:rsidR="0086541F" w:rsidRPr="00FC2E4C">
        <w:rPr>
          <w:rFonts w:hint="eastAsia"/>
        </w:rPr>
        <w:t>的代號</w:t>
      </w:r>
      <w:r w:rsidR="00ED02C9" w:rsidRPr="00FC2E4C">
        <w:rPr>
          <w:rFonts w:hint="eastAsia"/>
        </w:rPr>
        <w:t>，</w:t>
      </w:r>
      <w:r w:rsidR="0086541F" w:rsidRPr="00FC2E4C">
        <w:rPr>
          <w:rFonts w:hint="eastAsia"/>
        </w:rPr>
        <w:t>若要知道課程的實體名稱，則需先參照</w:t>
      </w:r>
      <w:r w:rsidR="0086541F" w:rsidRPr="00FC2E4C">
        <w:rPr>
          <w:rFonts w:hint="eastAsia"/>
        </w:rPr>
        <w:t>m</w:t>
      </w:r>
      <w:r w:rsidR="0086541F" w:rsidRPr="00FC2E4C">
        <w:t>dl_course</w:t>
      </w:r>
      <w:r w:rsidR="0086541F" w:rsidRPr="00FC2E4C">
        <w:rPr>
          <w:rFonts w:hint="eastAsia"/>
        </w:rPr>
        <w:t>資料表中</w:t>
      </w:r>
      <w:r w:rsidR="0086541F" w:rsidRPr="00FC2E4C">
        <w:rPr>
          <w:rFonts w:hint="eastAsia"/>
        </w:rPr>
        <w:t>i</w:t>
      </w:r>
      <w:r w:rsidR="0086541F" w:rsidRPr="00FC2E4C">
        <w:t>d</w:t>
      </w:r>
      <w:r w:rsidR="0086541F" w:rsidRPr="00FC2E4C">
        <w:rPr>
          <w:rFonts w:hint="eastAsia"/>
        </w:rPr>
        <w:t>和</w:t>
      </w:r>
      <w:r w:rsidR="0086541F" w:rsidRPr="00FC2E4C">
        <w:t>Courseid</w:t>
      </w:r>
      <w:r w:rsidR="0086541F" w:rsidRPr="00FC2E4C">
        <w:rPr>
          <w:rFonts w:hint="eastAsia"/>
        </w:rPr>
        <w:t>做比對，若代號相同則找尋的</w:t>
      </w:r>
      <w:r w:rsidR="0086541F" w:rsidRPr="00FC2E4C">
        <w:rPr>
          <w:rFonts w:hint="eastAsia"/>
        </w:rPr>
        <w:t>f</w:t>
      </w:r>
      <w:r w:rsidR="0086541F" w:rsidRPr="00FC2E4C">
        <w:t>ullname</w:t>
      </w:r>
      <w:r w:rsidR="0086541F" w:rsidRPr="00FC2E4C">
        <w:rPr>
          <w:rFonts w:hint="eastAsia"/>
        </w:rPr>
        <w:t>的欄位</w:t>
      </w:r>
      <w:r w:rsidR="00893B57" w:rsidRPr="00FC2E4C">
        <w:rPr>
          <w:rFonts w:hint="eastAsia"/>
        </w:rPr>
        <w:t>即可知道課程名稱。</w:t>
      </w:r>
    </w:p>
    <w:p w14:paraId="3C2AED03" w14:textId="52FA738F" w:rsidR="00904FD4" w:rsidRPr="00FC2E4C" w:rsidRDefault="00893B57" w:rsidP="00904FD4">
      <w:pPr>
        <w:pStyle w:val="a8"/>
        <w:numPr>
          <w:ilvl w:val="0"/>
          <w:numId w:val="27"/>
        </w:numPr>
        <w:ind w:leftChars="0"/>
        <w:jc w:val="left"/>
      </w:pPr>
      <w:r w:rsidRPr="00FC2E4C">
        <w:t>Cmid:</w:t>
      </w:r>
      <w:r w:rsidRPr="00FC2E4C">
        <w:rPr>
          <w:rFonts w:hint="eastAsia"/>
        </w:rPr>
        <w:t>此欄位顯示課程的</w:t>
      </w:r>
      <w:r w:rsidR="00904FD4" w:rsidRPr="00FC2E4C">
        <w:rPr>
          <w:rFonts w:hint="eastAsia"/>
        </w:rPr>
        <w:t>活動</w:t>
      </w:r>
      <w:r w:rsidRPr="00FC2E4C">
        <w:rPr>
          <w:rFonts w:hint="eastAsia"/>
        </w:rPr>
        <w:t>模組代號，此代號需先參照</w:t>
      </w:r>
      <w:r w:rsidR="00904FD4" w:rsidRPr="00FC2E4C">
        <w:t>mdl_modules</w:t>
      </w:r>
      <w:r w:rsidR="00904FD4" w:rsidRPr="00FC2E4C">
        <w:rPr>
          <w:rFonts w:hint="eastAsia"/>
        </w:rPr>
        <w:t>的</w:t>
      </w:r>
      <w:r w:rsidR="00904FD4" w:rsidRPr="00FC2E4C">
        <w:rPr>
          <w:rFonts w:hint="eastAsia"/>
        </w:rPr>
        <w:t>id</w:t>
      </w:r>
      <w:r w:rsidR="00904FD4" w:rsidRPr="00FC2E4C">
        <w:rPr>
          <w:rFonts w:hint="eastAsia"/>
        </w:rPr>
        <w:t>和</w:t>
      </w:r>
      <w:r w:rsidR="00904FD4" w:rsidRPr="00FC2E4C">
        <w:t>Cmid</w:t>
      </w:r>
      <w:r w:rsidR="00904FD4" w:rsidRPr="00FC2E4C">
        <w:rPr>
          <w:rFonts w:hint="eastAsia"/>
        </w:rPr>
        <w:t>做比對，若代號相同則找尋的</w:t>
      </w:r>
      <w:r w:rsidR="00904FD4" w:rsidRPr="00FC2E4C">
        <w:t>name</w:t>
      </w:r>
      <w:r w:rsidR="00904FD4" w:rsidRPr="00FC2E4C">
        <w:rPr>
          <w:rFonts w:hint="eastAsia"/>
        </w:rPr>
        <w:t>的欄位即可知道活動模組名稱。</w:t>
      </w:r>
    </w:p>
    <w:p w14:paraId="591662DB" w14:textId="42E796FF" w:rsidR="00893B57" w:rsidRPr="00FC2E4C" w:rsidRDefault="00173D24" w:rsidP="00A341A2">
      <w:pPr>
        <w:pStyle w:val="a8"/>
        <w:numPr>
          <w:ilvl w:val="0"/>
          <w:numId w:val="27"/>
        </w:numPr>
        <w:ind w:leftChars="0"/>
        <w:jc w:val="left"/>
      </w:pPr>
      <w:r w:rsidRPr="00FC2E4C">
        <w:t>Userid:</w:t>
      </w:r>
      <w:r w:rsidRPr="00FC2E4C">
        <w:rPr>
          <w:rFonts w:hint="eastAsia"/>
        </w:rPr>
        <w:t xml:space="preserve"> </w:t>
      </w:r>
      <w:r w:rsidRPr="00FC2E4C">
        <w:rPr>
          <w:rFonts w:hint="eastAsia"/>
        </w:rPr>
        <w:t>此欄位顯示學生登入代號，此代號需先參照</w:t>
      </w:r>
      <w:r w:rsidRPr="00FC2E4C">
        <w:t>mdl_user</w:t>
      </w:r>
      <w:r w:rsidRPr="00FC2E4C">
        <w:rPr>
          <w:rFonts w:hint="eastAsia"/>
        </w:rPr>
        <w:t>的</w:t>
      </w:r>
      <w:r w:rsidRPr="00FC2E4C">
        <w:rPr>
          <w:rFonts w:hint="eastAsia"/>
        </w:rPr>
        <w:t>id</w:t>
      </w:r>
      <w:r w:rsidRPr="00FC2E4C">
        <w:rPr>
          <w:rFonts w:hint="eastAsia"/>
        </w:rPr>
        <w:t>和</w:t>
      </w:r>
      <w:r w:rsidRPr="00FC2E4C">
        <w:t>Userid</w:t>
      </w:r>
      <w:r w:rsidRPr="00FC2E4C">
        <w:rPr>
          <w:rFonts w:hint="eastAsia"/>
        </w:rPr>
        <w:t>做比對，若代號相同則找尋</w:t>
      </w:r>
      <w:r w:rsidRPr="00FC2E4C">
        <w:rPr>
          <w:rFonts w:hint="eastAsia"/>
        </w:rPr>
        <w:t>f</w:t>
      </w:r>
      <w:r w:rsidRPr="00FC2E4C">
        <w:t>irstname</w:t>
      </w:r>
      <w:r w:rsidRPr="00FC2E4C">
        <w:rPr>
          <w:rFonts w:hint="eastAsia"/>
        </w:rPr>
        <w:t>和</w:t>
      </w:r>
      <w:r w:rsidRPr="00FC2E4C">
        <w:rPr>
          <w:rFonts w:hint="eastAsia"/>
        </w:rPr>
        <w:t>l</w:t>
      </w:r>
      <w:r w:rsidRPr="00FC2E4C">
        <w:t>astname</w:t>
      </w:r>
      <w:r w:rsidRPr="00FC2E4C">
        <w:rPr>
          <w:rFonts w:hint="eastAsia"/>
        </w:rPr>
        <w:t>的欄位即可知道學生的姓名。</w:t>
      </w:r>
    </w:p>
    <w:p w14:paraId="4998930C" w14:textId="36B758DA" w:rsidR="00790BA4" w:rsidRPr="00FC2E4C" w:rsidRDefault="00790BA4" w:rsidP="00A341A2">
      <w:pPr>
        <w:pStyle w:val="a8"/>
        <w:numPr>
          <w:ilvl w:val="0"/>
          <w:numId w:val="27"/>
        </w:numPr>
        <w:ind w:leftChars="0"/>
        <w:jc w:val="left"/>
      </w:pPr>
      <w:r w:rsidRPr="00FC2E4C">
        <w:t>Vote:</w:t>
      </w:r>
      <w:r w:rsidRPr="00FC2E4C">
        <w:rPr>
          <w:rFonts w:hint="eastAsia"/>
        </w:rPr>
        <w:t>此欄位</w:t>
      </w:r>
      <w:r w:rsidR="00C4164C" w:rsidRPr="00FC2E4C">
        <w:rPr>
          <w:rFonts w:hint="eastAsia"/>
        </w:rPr>
        <w:t>顯示學生的反饋，</w:t>
      </w:r>
      <w:r w:rsidR="004F4F32" w:rsidRPr="00FC2E4C">
        <w:rPr>
          <w:rFonts w:hint="eastAsia"/>
        </w:rPr>
        <w:t>欄位內容會顯示</w:t>
      </w:r>
      <w:r w:rsidR="004F4F32" w:rsidRPr="00FC2E4C">
        <w:rPr>
          <w:rFonts w:hint="eastAsia"/>
        </w:rPr>
        <w:t>3</w:t>
      </w:r>
      <w:r w:rsidR="004F4F32" w:rsidRPr="00FC2E4C">
        <w:rPr>
          <w:rFonts w:hint="eastAsia"/>
        </w:rPr>
        <w:t>種數字，</w:t>
      </w:r>
      <w:r w:rsidR="00C4164C" w:rsidRPr="00FC2E4C">
        <w:rPr>
          <w:rFonts w:hint="eastAsia"/>
        </w:rPr>
        <w:t>1</w:t>
      </w:r>
      <w:r w:rsidR="00C4164C" w:rsidRPr="00FC2E4C">
        <w:rPr>
          <w:rFonts w:hint="eastAsia"/>
        </w:rPr>
        <w:t>代表簡單、</w:t>
      </w:r>
      <w:r w:rsidR="00C4164C" w:rsidRPr="00FC2E4C">
        <w:rPr>
          <w:rFonts w:hint="eastAsia"/>
        </w:rPr>
        <w:t>2</w:t>
      </w:r>
      <w:r w:rsidR="00C4164C" w:rsidRPr="00FC2E4C">
        <w:rPr>
          <w:rFonts w:hint="eastAsia"/>
        </w:rPr>
        <w:t>代表普通、</w:t>
      </w:r>
      <w:r w:rsidR="00C4164C" w:rsidRPr="00FC2E4C">
        <w:rPr>
          <w:rFonts w:hint="eastAsia"/>
        </w:rPr>
        <w:t>3</w:t>
      </w:r>
      <w:r w:rsidR="00C4164C" w:rsidRPr="00FC2E4C">
        <w:rPr>
          <w:rFonts w:hint="eastAsia"/>
        </w:rPr>
        <w:t>代表困難，此欄位沒有和其他資料表有任何關連。</w:t>
      </w:r>
    </w:p>
    <w:p w14:paraId="32D86C67" w14:textId="458A5E55" w:rsidR="004F4F32" w:rsidRPr="00FC2E4C" w:rsidRDefault="004F4F32" w:rsidP="004F4F32">
      <w:pPr>
        <w:jc w:val="left"/>
      </w:pPr>
      <w:r w:rsidRPr="00FC2E4C">
        <w:rPr>
          <w:rFonts w:hint="eastAsia"/>
        </w:rPr>
        <w:t>圖四為</w:t>
      </w:r>
      <w:r w:rsidR="006C0335" w:rsidRPr="00FC2E4C">
        <w:t>Point of view</w:t>
      </w:r>
      <w:r w:rsidR="006C0335" w:rsidRPr="00FC2E4C">
        <w:rPr>
          <w:rFonts w:hint="eastAsia"/>
        </w:rPr>
        <w:t>與</w:t>
      </w:r>
      <w:r w:rsidR="006C0335" w:rsidRPr="00FC2E4C">
        <w:rPr>
          <w:rFonts w:hint="eastAsia"/>
        </w:rPr>
        <w:t>m</w:t>
      </w:r>
      <w:r w:rsidR="006C0335" w:rsidRPr="00FC2E4C">
        <w:t>dl_course</w:t>
      </w:r>
      <w:r w:rsidR="006C0335" w:rsidRPr="00FC2E4C">
        <w:rPr>
          <w:rFonts w:hint="eastAsia"/>
        </w:rPr>
        <w:t>、</w:t>
      </w:r>
      <w:r w:rsidR="006C0335" w:rsidRPr="00FC2E4C">
        <w:t>mdl_modules</w:t>
      </w:r>
      <w:r w:rsidR="006C0335" w:rsidRPr="00FC2E4C">
        <w:rPr>
          <w:rFonts w:hint="eastAsia"/>
        </w:rPr>
        <w:t>、</w:t>
      </w:r>
      <w:r w:rsidR="006C0335" w:rsidRPr="00FC2E4C">
        <w:t>mdl_user</w:t>
      </w:r>
      <w:r w:rsidR="006C0335" w:rsidRPr="00FC2E4C">
        <w:rPr>
          <w:rFonts w:hint="eastAsia"/>
        </w:rPr>
        <w:t>的</w:t>
      </w:r>
      <w:r w:rsidRPr="00FC2E4C">
        <w:rPr>
          <w:rFonts w:hint="eastAsia"/>
        </w:rPr>
        <w:t>資料表的關聯圖。</w:t>
      </w:r>
    </w:p>
    <w:p w14:paraId="7641B7CE" w14:textId="2DFDAAC9" w:rsidR="00D87210" w:rsidRPr="00FC2E4C" w:rsidRDefault="00D528AA" w:rsidP="004F4F32">
      <w:pPr>
        <w:jc w:val="left"/>
      </w:pPr>
      <w:r w:rsidRPr="00FC2E4C">
        <w:rPr>
          <w:noProof/>
        </w:rPr>
        <w:lastRenderedPageBreak/>
        <w:drawing>
          <wp:inline distT="0" distB="0" distL="0" distR="0" wp14:anchorId="1EBD85BF" wp14:editId="14842EA2">
            <wp:extent cx="4986218" cy="4667250"/>
            <wp:effectExtent l="0" t="0" r="508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88346" cy="4669242"/>
                    </a:xfrm>
                    <a:prstGeom prst="rect">
                      <a:avLst/>
                    </a:prstGeom>
                  </pic:spPr>
                </pic:pic>
              </a:graphicData>
            </a:graphic>
          </wp:inline>
        </w:drawing>
      </w:r>
    </w:p>
    <w:p w14:paraId="778DA1C1" w14:textId="554A2E6A" w:rsidR="00D528AA" w:rsidRPr="00FC2E4C" w:rsidRDefault="00D528AA" w:rsidP="00D528AA">
      <w:pPr>
        <w:jc w:val="center"/>
      </w:pPr>
      <w:r w:rsidRPr="00FC2E4C">
        <w:rPr>
          <w:rFonts w:hint="eastAsia"/>
        </w:rPr>
        <w:t>圖四</w:t>
      </w:r>
      <w:r w:rsidRPr="00FC2E4C">
        <w:rPr>
          <w:rFonts w:hint="eastAsia"/>
        </w:rPr>
        <w:t>:ERD</w:t>
      </w:r>
      <w:r w:rsidRPr="00FC2E4C">
        <w:rPr>
          <w:rFonts w:hint="eastAsia"/>
        </w:rPr>
        <w:t>關係圖</w:t>
      </w:r>
    </w:p>
    <w:p w14:paraId="19E37665" w14:textId="150FAFF5" w:rsidR="00D528AA" w:rsidRPr="00FC2E4C" w:rsidRDefault="00EE0C8D" w:rsidP="00EE0C8D">
      <w:pPr>
        <w:pStyle w:val="3"/>
      </w:pPr>
      <w:bookmarkStart w:id="76" w:name="_Toc81980050"/>
      <w:r w:rsidRPr="00FC2E4C">
        <w:rPr>
          <w:rFonts w:hint="eastAsia"/>
        </w:rPr>
        <w:t>3.3.2</w:t>
      </w:r>
      <w:r w:rsidRPr="00FC2E4C">
        <w:tab/>
      </w:r>
      <w:r w:rsidRPr="00FC2E4C">
        <w:rPr>
          <w:rFonts w:hint="eastAsia"/>
        </w:rPr>
        <w:t>Mo</w:t>
      </w:r>
      <w:r w:rsidRPr="00FC2E4C">
        <w:t>odle plugin</w:t>
      </w:r>
      <w:r w:rsidRPr="00FC2E4C">
        <w:rPr>
          <w:rFonts w:hint="eastAsia"/>
        </w:rPr>
        <w:t>製作</w:t>
      </w:r>
      <w:bookmarkEnd w:id="76"/>
    </w:p>
    <w:p w14:paraId="54D640E4" w14:textId="430C8924" w:rsidR="00EE0C8D" w:rsidRPr="00FC2E4C" w:rsidRDefault="00EE0C8D" w:rsidP="00962583">
      <w:pPr>
        <w:ind w:firstLine="480"/>
      </w:pPr>
      <w:r w:rsidRPr="00FC2E4C">
        <w:rPr>
          <w:rFonts w:hint="eastAsia"/>
        </w:rPr>
        <w:t>Mo</w:t>
      </w:r>
      <w:r w:rsidRPr="00FC2E4C">
        <w:t>odle</w:t>
      </w:r>
      <w:r w:rsidRPr="00FC2E4C">
        <w:rPr>
          <w:rFonts w:hint="eastAsia"/>
        </w:rPr>
        <w:t>是一個架構龐大的學習管理系統</w:t>
      </w:r>
      <w:r w:rsidR="005648BD" w:rsidRPr="00FC2E4C">
        <w:rPr>
          <w:rFonts w:hint="eastAsia"/>
        </w:rPr>
        <w:t>，由</w:t>
      </w:r>
      <w:r w:rsidR="005648BD" w:rsidRPr="00FC2E4C">
        <w:rPr>
          <w:rFonts w:hint="eastAsia"/>
        </w:rPr>
        <w:t>PHP</w:t>
      </w:r>
      <w:r w:rsidR="005648BD" w:rsidRPr="00FC2E4C">
        <w:rPr>
          <w:rFonts w:hint="eastAsia"/>
        </w:rPr>
        <w:t>、</w:t>
      </w:r>
      <w:r w:rsidR="005648BD" w:rsidRPr="00FC2E4C">
        <w:rPr>
          <w:rFonts w:hint="eastAsia"/>
        </w:rPr>
        <w:t>j</w:t>
      </w:r>
      <w:r w:rsidR="005648BD" w:rsidRPr="00FC2E4C">
        <w:t>avascript</w:t>
      </w:r>
      <w:r w:rsidR="005648BD" w:rsidRPr="00FC2E4C">
        <w:rPr>
          <w:rFonts w:hint="eastAsia"/>
        </w:rPr>
        <w:t>、</w:t>
      </w:r>
      <w:r w:rsidR="005648BD" w:rsidRPr="00FC2E4C">
        <w:rPr>
          <w:rFonts w:hint="eastAsia"/>
        </w:rPr>
        <w:t>d</w:t>
      </w:r>
      <w:r w:rsidR="005648BD" w:rsidRPr="00FC2E4C">
        <w:t>atabase</w:t>
      </w:r>
      <w:r w:rsidR="005648BD" w:rsidRPr="00FC2E4C">
        <w:rPr>
          <w:rFonts w:hint="eastAsia"/>
        </w:rPr>
        <w:t>組成</w:t>
      </w:r>
      <w:r w:rsidRPr="00FC2E4C">
        <w:rPr>
          <w:rFonts w:hint="eastAsia"/>
        </w:rPr>
        <w:t>，有無數開發者在</w:t>
      </w:r>
      <w:r w:rsidRPr="00FC2E4C">
        <w:rPr>
          <w:rFonts w:hint="eastAsia"/>
        </w:rPr>
        <w:t>Moodle</w:t>
      </w:r>
      <w:r w:rsidRPr="00FC2E4C">
        <w:rPr>
          <w:rFonts w:hint="eastAsia"/>
        </w:rPr>
        <w:t>上開發套件，因此，</w:t>
      </w:r>
      <w:r w:rsidRPr="00FC2E4C">
        <w:rPr>
          <w:rFonts w:hint="eastAsia"/>
        </w:rPr>
        <w:t>M</w:t>
      </w:r>
      <w:r w:rsidRPr="00FC2E4C">
        <w:t>oodle</w:t>
      </w:r>
      <w:r w:rsidRPr="00FC2E4C">
        <w:rPr>
          <w:rFonts w:hint="eastAsia"/>
        </w:rPr>
        <w:t>有制定一套開發規範讓開發者遵守，以確保程式的</w:t>
      </w:r>
      <w:r w:rsidR="00962583" w:rsidRPr="00FC2E4C">
        <w:rPr>
          <w:rFonts w:hint="eastAsia"/>
        </w:rPr>
        <w:t>可維護性和一致性，</w:t>
      </w:r>
      <w:r w:rsidR="00410CD6" w:rsidRPr="00FC2E4C">
        <w:rPr>
          <w:rFonts w:hint="eastAsia"/>
        </w:rPr>
        <w:t>使後續的開發者得以輕鬆維護，</w:t>
      </w:r>
      <w:r w:rsidR="00962583" w:rsidRPr="00FC2E4C">
        <w:rPr>
          <w:rFonts w:hint="eastAsia"/>
        </w:rPr>
        <w:t>本小節將會仔細分析</w:t>
      </w:r>
      <w:r w:rsidR="00962583" w:rsidRPr="00FC2E4C">
        <w:rPr>
          <w:rFonts w:hint="eastAsia"/>
        </w:rPr>
        <w:t>Moodle plugin</w:t>
      </w:r>
      <w:r w:rsidR="00962583" w:rsidRPr="00FC2E4C">
        <w:rPr>
          <w:rFonts w:hint="eastAsia"/>
        </w:rPr>
        <w:t>的開發流程。</w:t>
      </w:r>
    </w:p>
    <w:p w14:paraId="0E1DB772" w14:textId="4CA22737" w:rsidR="00EE0C8D" w:rsidRPr="00FC2E4C" w:rsidRDefault="001A50DB" w:rsidP="001A50DB">
      <w:pPr>
        <w:pStyle w:val="a8"/>
        <w:numPr>
          <w:ilvl w:val="0"/>
          <w:numId w:val="29"/>
        </w:numPr>
        <w:ind w:leftChars="0"/>
      </w:pPr>
      <w:r w:rsidRPr="00FC2E4C">
        <w:rPr>
          <w:rFonts w:hint="eastAsia"/>
        </w:rPr>
        <w:t>Mo</w:t>
      </w:r>
      <w:r w:rsidRPr="00FC2E4C">
        <w:t>odle</w:t>
      </w:r>
      <w:r w:rsidRPr="00FC2E4C">
        <w:rPr>
          <w:rFonts w:hint="eastAsia"/>
        </w:rPr>
        <w:t>資料庫查詢</w:t>
      </w:r>
      <w:r w:rsidR="00FD7339" w:rsidRPr="00FC2E4C">
        <w:rPr>
          <w:rFonts w:hint="eastAsia"/>
        </w:rPr>
        <w:t>規則</w:t>
      </w:r>
      <w:r w:rsidR="00FD7339" w:rsidRPr="00FC2E4C">
        <w:rPr>
          <w:rFonts w:hint="eastAsia"/>
        </w:rPr>
        <w:t>:</w:t>
      </w:r>
    </w:p>
    <w:p w14:paraId="4298A7CF" w14:textId="5F323679" w:rsidR="001A50DB" w:rsidRPr="00FC2E4C" w:rsidRDefault="00410CD6" w:rsidP="00FD64EE">
      <w:pPr>
        <w:ind w:leftChars="200" w:left="480" w:firstLine="480"/>
      </w:pPr>
      <w:r w:rsidRPr="00FC2E4C">
        <w:rPr>
          <w:rFonts w:hint="eastAsia"/>
        </w:rPr>
        <w:t>Mo</w:t>
      </w:r>
      <w:r w:rsidRPr="00FC2E4C">
        <w:t>odle</w:t>
      </w:r>
      <w:r w:rsidRPr="00FC2E4C">
        <w:rPr>
          <w:rFonts w:hint="eastAsia"/>
        </w:rPr>
        <w:t>需要儲存的資料非常多，需要大量的使用</w:t>
      </w:r>
      <w:r w:rsidRPr="00FC2E4C">
        <w:rPr>
          <w:rFonts w:hint="eastAsia"/>
        </w:rPr>
        <w:t>S</w:t>
      </w:r>
      <w:r w:rsidRPr="00FC2E4C">
        <w:t>QL</w:t>
      </w:r>
      <w:r w:rsidRPr="00FC2E4C">
        <w:rPr>
          <w:rFonts w:hint="eastAsia"/>
        </w:rPr>
        <w:t>語法查詢，因此</w:t>
      </w:r>
      <w:r w:rsidRPr="00FC2E4C">
        <w:t>Moodle</w:t>
      </w:r>
      <w:r w:rsidRPr="00FC2E4C">
        <w:rPr>
          <w:rFonts w:hint="eastAsia"/>
        </w:rPr>
        <w:t>寫了</w:t>
      </w:r>
      <w:r w:rsidRPr="00FC2E4C">
        <w:t>moodle_database</w:t>
      </w:r>
      <w:r w:rsidRPr="00FC2E4C">
        <w:rPr>
          <w:rFonts w:hint="eastAsia"/>
        </w:rPr>
        <w:t>.p</w:t>
      </w:r>
      <w:r w:rsidRPr="00FC2E4C">
        <w:t>hp</w:t>
      </w:r>
      <w:r w:rsidRPr="00FC2E4C">
        <w:rPr>
          <w:rFonts w:hint="eastAsia"/>
        </w:rPr>
        <w:t>，此頁面有</w:t>
      </w:r>
      <w:r w:rsidR="00385912" w:rsidRPr="00FC2E4C">
        <w:rPr>
          <w:rFonts w:hint="eastAsia"/>
        </w:rPr>
        <w:t>許多模組化的函式，這些函式包括了新增、修改、刪除、查詢</w:t>
      </w:r>
      <w:r w:rsidR="00385912" w:rsidRPr="00FC2E4C">
        <w:t>…</w:t>
      </w:r>
      <w:r w:rsidR="00385912" w:rsidRPr="00FC2E4C">
        <w:rPr>
          <w:rFonts w:hint="eastAsia"/>
        </w:rPr>
        <w:t>等</w:t>
      </w:r>
      <w:r w:rsidR="00385912" w:rsidRPr="00FC2E4C">
        <w:rPr>
          <w:rFonts w:hint="eastAsia"/>
        </w:rPr>
        <w:t>SQL</w:t>
      </w:r>
      <w:r w:rsidR="00385912" w:rsidRPr="00FC2E4C">
        <w:rPr>
          <w:rFonts w:hint="eastAsia"/>
        </w:rPr>
        <w:t>常用功能</w:t>
      </w:r>
      <w:r w:rsidRPr="00FC2E4C">
        <w:rPr>
          <w:rFonts w:hint="eastAsia"/>
        </w:rPr>
        <w:t>，</w:t>
      </w:r>
      <w:r w:rsidR="00385912" w:rsidRPr="00FC2E4C">
        <w:rPr>
          <w:rFonts w:hint="eastAsia"/>
        </w:rPr>
        <w:t>目的是</w:t>
      </w:r>
      <w:r w:rsidRPr="00FC2E4C">
        <w:rPr>
          <w:rFonts w:hint="eastAsia"/>
        </w:rPr>
        <w:t>讓</w:t>
      </w:r>
      <w:r w:rsidRPr="00FC2E4C">
        <w:rPr>
          <w:rFonts w:hint="eastAsia"/>
        </w:rPr>
        <w:t>SQL</w:t>
      </w:r>
      <w:r w:rsidRPr="00FC2E4C">
        <w:rPr>
          <w:rFonts w:hint="eastAsia"/>
        </w:rPr>
        <w:t>語法查詢可</w:t>
      </w:r>
      <w:r w:rsidRPr="00FC2E4C">
        <w:rPr>
          <w:rFonts w:hint="eastAsia"/>
        </w:rPr>
        <w:lastRenderedPageBreak/>
        <w:t>以統一標準化，</w:t>
      </w:r>
      <w:r w:rsidR="00385912" w:rsidRPr="00FC2E4C">
        <w:rPr>
          <w:rFonts w:hint="eastAsia"/>
        </w:rPr>
        <w:t>以下會介紹本論文有使用到的函式。</w:t>
      </w:r>
    </w:p>
    <w:p w14:paraId="2460BC44" w14:textId="10BD8D8C" w:rsidR="00EC6E29" w:rsidRPr="00FC2E4C" w:rsidRDefault="00EC6E29" w:rsidP="00EC6E29">
      <w:pPr>
        <w:pStyle w:val="a8"/>
        <w:numPr>
          <w:ilvl w:val="0"/>
          <w:numId w:val="30"/>
        </w:numPr>
        <w:ind w:leftChars="0"/>
      </w:pPr>
      <w:r w:rsidRPr="00FC2E4C">
        <w:rPr>
          <w:rFonts w:hint="eastAsia"/>
        </w:rPr>
        <w:t>新增</w:t>
      </w:r>
      <w:r w:rsidR="00772178" w:rsidRPr="00FC2E4C">
        <w:rPr>
          <w:rFonts w:hint="eastAsia"/>
        </w:rPr>
        <w:t>指令</w:t>
      </w:r>
      <w:r w:rsidRPr="00FC2E4C">
        <w:rPr>
          <w:rFonts w:hint="eastAsia"/>
        </w:rPr>
        <w:t>:</w:t>
      </w:r>
      <w:r w:rsidR="00FF099A" w:rsidRPr="00FC2E4C">
        <w:rPr>
          <w:rFonts w:hint="eastAsia"/>
        </w:rPr>
        <w:t>此指令在</w:t>
      </w:r>
      <w:r w:rsidR="00FF099A" w:rsidRPr="00FC2E4C">
        <w:t>Point of view</w:t>
      </w:r>
      <w:r w:rsidR="00FF099A" w:rsidRPr="00FC2E4C">
        <w:rPr>
          <w:rFonts w:hint="eastAsia"/>
        </w:rPr>
        <w:t>的應用是使用者第一次投票時會新增一筆資料進入資料庫，所使用的語法為</w:t>
      </w:r>
      <w:r w:rsidR="00FF099A" w:rsidRPr="00FC2E4C">
        <w:t>$DB-&gt;insert_record($table, $dataobject, $returnid=true, $bulk=false)</w:t>
      </w:r>
      <w:r w:rsidR="00FB1602" w:rsidRPr="00FC2E4C">
        <w:rPr>
          <w:rFonts w:hint="eastAsia"/>
        </w:rPr>
        <w:t>，</w:t>
      </w:r>
      <w:r w:rsidR="00FB1602" w:rsidRPr="00FC2E4C">
        <w:rPr>
          <w:rFonts w:hint="eastAsia"/>
        </w:rPr>
        <w:t>$t</w:t>
      </w:r>
      <w:r w:rsidR="00FB1602" w:rsidRPr="00FC2E4C">
        <w:t>able</w:t>
      </w:r>
      <w:r w:rsidR="00FB1602" w:rsidRPr="00FC2E4C">
        <w:rPr>
          <w:rFonts w:hint="eastAsia"/>
        </w:rPr>
        <w:t>為所要新增的資料表，</w:t>
      </w:r>
      <w:r w:rsidR="00FB1602" w:rsidRPr="00FC2E4C">
        <w:t>$dataobject</w:t>
      </w:r>
      <w:r w:rsidR="00FB1602" w:rsidRPr="00FC2E4C">
        <w:rPr>
          <w:rFonts w:hint="eastAsia"/>
        </w:rPr>
        <w:t>為所要新增的資料紀錄，</w:t>
      </w:r>
      <w:r w:rsidR="00FB1602" w:rsidRPr="00FC2E4C">
        <w:t>$returnid</w:t>
      </w:r>
      <w:r w:rsidR="00FB1602" w:rsidRPr="00FC2E4C">
        <w:rPr>
          <w:rFonts w:hint="eastAsia"/>
        </w:rPr>
        <w:t>為是否應返回新建立的記錄，</w:t>
      </w:r>
      <w:r w:rsidR="00FB1602" w:rsidRPr="00FC2E4C">
        <w:t>$bulk</w:t>
      </w:r>
      <w:r w:rsidR="00FB1602" w:rsidRPr="00FC2E4C">
        <w:rPr>
          <w:rFonts w:hint="eastAsia"/>
        </w:rPr>
        <w:t>為是否新增多項資料</w:t>
      </w:r>
      <w:r w:rsidR="006A1600" w:rsidRPr="00FC2E4C">
        <w:rPr>
          <w:rFonts w:hint="eastAsia"/>
        </w:rPr>
        <w:t>，以下為新增的程式碼</w:t>
      </w:r>
      <w:r w:rsidR="00FB1602" w:rsidRPr="00FC2E4C">
        <w:rPr>
          <w:rFonts w:hint="eastAsia"/>
        </w:rPr>
        <w:t>。</w:t>
      </w:r>
    </w:p>
    <w:p w14:paraId="41A86E8E" w14:textId="40C39DE6"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 xml:space="preserve">$dataobject=new </w:t>
      </w:r>
      <w:r w:rsidRPr="00FC2E4C">
        <w:rPr>
          <w:rFonts w:eastAsia="新細明體"/>
          <w:b/>
          <w:bCs/>
          <w:kern w:val="0"/>
        </w:rPr>
        <w:t>stdClass</w:t>
      </w:r>
      <w:r w:rsidRPr="00FC2E4C">
        <w:rPr>
          <w:rFonts w:eastAsia="新細明體"/>
          <w:kern w:val="0"/>
        </w:rPr>
        <w:t>();</w:t>
      </w:r>
    </w:p>
    <w:p w14:paraId="75A61480" w14:textId="49E51BC9"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$dataobject</w:t>
      </w:r>
      <w:r w:rsidRPr="00FC2E4C">
        <w:rPr>
          <w:rFonts w:eastAsia="新細明體" w:hint="eastAsia"/>
          <w:kern w:val="0"/>
        </w:rPr>
        <w:t>-</w:t>
      </w:r>
      <w:r w:rsidRPr="00FC2E4C">
        <w:rPr>
          <w:rFonts w:eastAsia="新細明體"/>
          <w:kern w:val="0"/>
        </w:rPr>
        <w:t>&gt;userid=$params['userid'];</w:t>
      </w:r>
    </w:p>
    <w:p w14:paraId="232148CC" w14:textId="6BA2A6DF"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$dataobject-&gt;coursed = $params['courseid'];</w:t>
      </w:r>
    </w:p>
    <w:p w14:paraId="4842C40E" w14:textId="0B2E2B59"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$dataobject-&gt;cmid = $params['cmid'];</w:t>
      </w:r>
    </w:p>
    <w:p w14:paraId="6D78C370" w14:textId="7BDE0E38"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$dataobject-&gt;vote = $params['vote'];</w:t>
      </w:r>
    </w:p>
    <w:p w14:paraId="0C8469A6" w14:textId="3011A20F" w:rsidR="006A1600" w:rsidRPr="00FC2E4C" w:rsidRDefault="006A1600" w:rsidP="006A1600">
      <w:pPr>
        <w:pStyle w:val="a8"/>
        <w:widowControl/>
        <w:shd w:val="clear" w:color="auto" w:fill="F5F5F5"/>
        <w:spacing w:line="285" w:lineRule="atLeast"/>
        <w:ind w:leftChars="0"/>
        <w:jc w:val="left"/>
        <w:rPr>
          <w:rFonts w:eastAsia="新細明體"/>
          <w:kern w:val="0"/>
        </w:rPr>
      </w:pPr>
      <w:r w:rsidRPr="00FC2E4C">
        <w:rPr>
          <w:rFonts w:eastAsia="新細明體"/>
          <w:kern w:val="0"/>
        </w:rPr>
        <w:t>$DB-&gt;</w:t>
      </w:r>
      <w:r w:rsidRPr="00FC2E4C">
        <w:rPr>
          <w:rFonts w:eastAsia="新細明體"/>
          <w:b/>
          <w:bCs/>
          <w:kern w:val="0"/>
        </w:rPr>
        <w:t>insert_record</w:t>
      </w:r>
      <w:r w:rsidRPr="00FC2E4C">
        <w:rPr>
          <w:rFonts w:eastAsia="新細明體"/>
          <w:kern w:val="0"/>
        </w:rPr>
        <w:t>($table, $dataobject, false);</w:t>
      </w:r>
    </w:p>
    <w:p w14:paraId="5F5BC156" w14:textId="063FAEE7" w:rsidR="006A1600" w:rsidRPr="00FC2E4C" w:rsidRDefault="003560B3" w:rsidP="00EC6E29">
      <w:pPr>
        <w:pStyle w:val="a8"/>
        <w:numPr>
          <w:ilvl w:val="0"/>
          <w:numId w:val="30"/>
        </w:numPr>
        <w:ind w:leftChars="0"/>
      </w:pPr>
      <w:r w:rsidRPr="00FC2E4C">
        <w:rPr>
          <w:rFonts w:hint="eastAsia"/>
        </w:rPr>
        <w:t>修改</w:t>
      </w:r>
      <w:r w:rsidR="00994892" w:rsidRPr="00FC2E4C">
        <w:rPr>
          <w:rFonts w:hint="eastAsia"/>
        </w:rPr>
        <w:t>與查詢</w:t>
      </w:r>
      <w:r w:rsidRPr="00FC2E4C">
        <w:rPr>
          <w:rFonts w:hint="eastAsia"/>
        </w:rPr>
        <w:t>指令</w:t>
      </w:r>
      <w:r w:rsidRPr="00FC2E4C">
        <w:rPr>
          <w:rFonts w:hint="eastAsia"/>
        </w:rPr>
        <w:t>:</w:t>
      </w:r>
      <w:r w:rsidR="006E2DA9" w:rsidRPr="00FC2E4C">
        <w:rPr>
          <w:rFonts w:hint="eastAsia"/>
        </w:rPr>
        <w:t>此指令用在使用者更改投票結果的時候，此時，程式會</w:t>
      </w:r>
      <w:r w:rsidR="00994892" w:rsidRPr="00FC2E4C">
        <w:rPr>
          <w:rFonts w:hint="eastAsia"/>
        </w:rPr>
        <w:t>先查詢</w:t>
      </w:r>
      <w:r w:rsidR="006E2DA9" w:rsidRPr="00FC2E4C">
        <w:rPr>
          <w:rFonts w:hint="eastAsia"/>
        </w:rPr>
        <w:t>使用者過去的投票紀錄並進行資料更新，使用的</w:t>
      </w:r>
      <w:r w:rsidR="00994892" w:rsidRPr="00FC2E4C">
        <w:rPr>
          <w:rFonts w:hint="eastAsia"/>
        </w:rPr>
        <w:t>查詢語法為</w:t>
      </w:r>
      <w:r w:rsidR="00994892" w:rsidRPr="00FC2E4C">
        <w:rPr>
          <w:rFonts w:hint="eastAsia"/>
        </w:rPr>
        <w:t>:</w:t>
      </w:r>
      <w:r w:rsidR="00965183" w:rsidRPr="00FC2E4C">
        <w:t xml:space="preserve"> $DB-&gt;get_record(</w:t>
      </w:r>
      <w:r w:rsidR="00965183" w:rsidRPr="00FC2E4C">
        <w:rPr>
          <w:rFonts w:hint="eastAsia"/>
        </w:rPr>
        <w:t>$t</w:t>
      </w:r>
      <w:r w:rsidR="00965183" w:rsidRPr="00FC2E4C">
        <w:t>able, ['data' =&gt; 'value']);</w:t>
      </w:r>
      <w:r w:rsidR="00965183" w:rsidRPr="00FC2E4C">
        <w:rPr>
          <w:rFonts w:hint="eastAsia"/>
        </w:rPr>
        <w:t>，</w:t>
      </w:r>
      <w:r w:rsidR="00994892" w:rsidRPr="00FC2E4C">
        <w:rPr>
          <w:rFonts w:hint="eastAsia"/>
        </w:rPr>
        <w:t>修改</w:t>
      </w:r>
      <w:r w:rsidR="006E2DA9" w:rsidRPr="00FC2E4C">
        <w:rPr>
          <w:rFonts w:hint="eastAsia"/>
        </w:rPr>
        <w:t>語法為</w:t>
      </w:r>
      <w:r w:rsidR="006E2DA9" w:rsidRPr="00FC2E4C">
        <w:t>$DB</w:t>
      </w:r>
      <w:r w:rsidR="006E2DA9" w:rsidRPr="00FC2E4C">
        <w:rPr>
          <w:rFonts w:hint="eastAsia"/>
        </w:rPr>
        <w:t>-&gt;</w:t>
      </w:r>
      <w:r w:rsidR="006E2DA9" w:rsidRPr="00FC2E4C">
        <w:t>update_record($table, $dataobject, $bulk=false);</w:t>
      </w:r>
      <w:r w:rsidR="00994892" w:rsidRPr="00FC2E4C">
        <w:rPr>
          <w:rFonts w:hint="eastAsia"/>
        </w:rPr>
        <w:t>，以下為修改的程式碼。</w:t>
      </w:r>
    </w:p>
    <w:p w14:paraId="54257C9A" w14:textId="77777777" w:rsidR="004F45A1" w:rsidRPr="00FC2E4C" w:rsidRDefault="004F45A1" w:rsidP="004F45A1">
      <w:pPr>
        <w:pStyle w:val="a8"/>
        <w:ind w:leftChars="0"/>
      </w:pPr>
    </w:p>
    <w:p w14:paraId="50AC73F2" w14:textId="1D31BFD9"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$target = $DB-&gt;</w:t>
      </w:r>
      <w:r w:rsidRPr="00FC2E4C">
        <w:rPr>
          <w:rFonts w:ascii="Consolas" w:eastAsia="新細明體" w:hAnsi="Consolas" w:cs="新細明體"/>
          <w:b/>
          <w:bCs/>
          <w:kern w:val="0"/>
          <w:sz w:val="21"/>
          <w:szCs w:val="21"/>
        </w:rPr>
        <w:t>get_record</w:t>
      </w:r>
      <w:r w:rsidRPr="00FC2E4C">
        <w:rPr>
          <w:rFonts w:ascii="Consolas" w:eastAsia="新細明體" w:hAnsi="Consolas" w:cs="新細明體"/>
          <w:kern w:val="0"/>
          <w:sz w:val="21"/>
          <w:szCs w:val="21"/>
        </w:rPr>
        <w:t>($table,</w:t>
      </w:r>
    </w:p>
    <w:p w14:paraId="02E8EE46" w14:textId="33D60B02"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b/>
          <w:bCs/>
          <w:kern w:val="0"/>
          <w:sz w:val="21"/>
          <w:szCs w:val="21"/>
        </w:rPr>
        <w:t>array</w:t>
      </w:r>
      <w:r w:rsidRPr="00FC2E4C">
        <w:rPr>
          <w:rFonts w:ascii="Consolas" w:eastAsia="新細明體" w:hAnsi="Consolas" w:cs="新細明體"/>
          <w:kern w:val="0"/>
          <w:sz w:val="21"/>
          <w:szCs w:val="21"/>
        </w:rPr>
        <w:t>(</w:t>
      </w:r>
    </w:p>
    <w:p w14:paraId="3D09A15C" w14:textId="0DDCDFF9"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'userid' =&gt; $params['userid'],</w:t>
      </w:r>
    </w:p>
    <w:p w14:paraId="35802D87" w14:textId="3EA1FC10"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'courseid' =&gt; $params['courseid'],</w:t>
      </w:r>
    </w:p>
    <w:p w14:paraId="115F5C21" w14:textId="7ADE2F8E"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'cmid' =&gt; $params['cmid']</w:t>
      </w:r>
    </w:p>
    <w:p w14:paraId="125E076D" w14:textId="530E93B5"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5682B0F5" w14:textId="25224145"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1256B668" w14:textId="64F2A9DB"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$target-&gt;vote = $vote;</w:t>
      </w:r>
    </w:p>
    <w:p w14:paraId="5F2CB80A" w14:textId="5433B3BD"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try {</w:t>
      </w:r>
    </w:p>
    <w:p w14:paraId="1A5C5373" w14:textId="4760112D"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$DB-&gt;</w:t>
      </w:r>
      <w:r w:rsidRPr="00FC2E4C">
        <w:rPr>
          <w:rFonts w:ascii="Consolas" w:eastAsia="新細明體" w:hAnsi="Consolas" w:cs="新細明體"/>
          <w:b/>
          <w:bCs/>
          <w:kern w:val="0"/>
          <w:sz w:val="21"/>
          <w:szCs w:val="21"/>
        </w:rPr>
        <w:t>update_record</w:t>
      </w:r>
      <w:r w:rsidRPr="00FC2E4C">
        <w:rPr>
          <w:rFonts w:ascii="Consolas" w:eastAsia="新細明體" w:hAnsi="Consolas" w:cs="新細明體"/>
          <w:kern w:val="0"/>
          <w:sz w:val="21"/>
          <w:szCs w:val="21"/>
        </w:rPr>
        <w:t>($table, $target);</w:t>
      </w:r>
    </w:p>
    <w:p w14:paraId="2F206E31" w14:textId="1A274085" w:rsidR="00965183" w:rsidRPr="00FC2E4C" w:rsidRDefault="00965183" w:rsidP="00AB2818">
      <w:pPr>
        <w:widowControl/>
        <w:shd w:val="clear" w:color="auto" w:fill="F5F5F5"/>
        <w:spacing w:line="285" w:lineRule="atLeast"/>
        <w:ind w:left="48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 'Update OK';</w:t>
      </w:r>
    </w:p>
    <w:p w14:paraId="72EF4173" w14:textId="456E115E" w:rsidR="00965183"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}catch(</w:t>
      </w:r>
      <w:r w:rsidRPr="00FC2E4C">
        <w:rPr>
          <w:rFonts w:ascii="Consolas" w:eastAsia="新細明體" w:hAnsi="Consolas" w:cs="新細明體"/>
          <w:b/>
          <w:bCs/>
          <w:kern w:val="0"/>
          <w:sz w:val="21"/>
          <w:szCs w:val="21"/>
        </w:rPr>
        <w:t>dml_exception</w:t>
      </w:r>
      <w:r w:rsidRPr="00FC2E4C">
        <w:rPr>
          <w:rFonts w:ascii="Consolas" w:eastAsia="新細明體" w:hAnsi="Consolas" w:cs="新細明體"/>
          <w:kern w:val="0"/>
          <w:sz w:val="21"/>
          <w:szCs w:val="21"/>
        </w:rPr>
        <w:t xml:space="preserve"> $e){</w:t>
      </w:r>
    </w:p>
    <w:p w14:paraId="4D9C76D6" w14:textId="1B4AE578" w:rsidR="00965183" w:rsidRPr="00FC2E4C" w:rsidRDefault="00965183" w:rsidP="00965183">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 'Exception:'.$e-&gt;</w:t>
      </w:r>
      <w:r w:rsidRPr="00FC2E4C">
        <w:rPr>
          <w:rFonts w:ascii="Consolas" w:eastAsia="新細明體" w:hAnsi="Consolas" w:cs="新細明體"/>
          <w:b/>
          <w:bCs/>
          <w:kern w:val="0"/>
          <w:sz w:val="21"/>
          <w:szCs w:val="21"/>
        </w:rPr>
        <w:t>getMessage</w:t>
      </w:r>
      <w:r w:rsidRPr="00FC2E4C">
        <w:rPr>
          <w:rFonts w:ascii="Consolas" w:eastAsia="新細明體" w:hAnsi="Consolas" w:cs="新細明體"/>
          <w:kern w:val="0"/>
          <w:sz w:val="21"/>
          <w:szCs w:val="21"/>
        </w:rPr>
        <w:t>().'\n';</w:t>
      </w:r>
    </w:p>
    <w:p w14:paraId="42A3540C" w14:textId="0C3B3152" w:rsidR="00994892" w:rsidRPr="00FC2E4C" w:rsidRDefault="00965183" w:rsidP="00965183">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1E0563DC" w14:textId="1F250170" w:rsidR="00994892" w:rsidRPr="00FC2E4C" w:rsidRDefault="00965183" w:rsidP="00EC6E29">
      <w:pPr>
        <w:pStyle w:val="a8"/>
        <w:numPr>
          <w:ilvl w:val="0"/>
          <w:numId w:val="30"/>
        </w:numPr>
        <w:ind w:leftChars="0"/>
      </w:pPr>
      <w:r w:rsidRPr="00FC2E4C">
        <w:rPr>
          <w:rFonts w:hint="eastAsia"/>
        </w:rPr>
        <w:lastRenderedPageBreak/>
        <w:t>刪除指令</w:t>
      </w:r>
      <w:r w:rsidRPr="00FC2E4C">
        <w:rPr>
          <w:rFonts w:hint="eastAsia"/>
        </w:rPr>
        <w:t>:</w:t>
      </w:r>
      <w:r w:rsidR="004F45A1" w:rsidRPr="00FC2E4C">
        <w:rPr>
          <w:rFonts w:hint="eastAsia"/>
        </w:rPr>
        <w:t xml:space="preserve"> </w:t>
      </w:r>
      <w:r w:rsidR="004F45A1" w:rsidRPr="00FC2E4C">
        <w:rPr>
          <w:rFonts w:hint="eastAsia"/>
        </w:rPr>
        <w:t>此指令用在使用者取消投票結果的時候，此時程式會將原本已在資料庫的資料整筆刪除，所使用的語法為</w:t>
      </w:r>
      <w:r w:rsidR="004F45A1" w:rsidRPr="00FC2E4C">
        <w:t>$DB-&gt;&gt;delete_records($table, $conditions);</w:t>
      </w:r>
      <w:r w:rsidR="004F45A1" w:rsidRPr="00FC2E4C">
        <w:rPr>
          <w:rFonts w:hint="eastAsia"/>
        </w:rPr>
        <w:t>，</w:t>
      </w:r>
      <w:r w:rsidR="004F45A1" w:rsidRPr="00FC2E4C">
        <w:t>$conditions</w:t>
      </w:r>
      <w:r w:rsidR="004F45A1" w:rsidRPr="00FC2E4C">
        <w:rPr>
          <w:rFonts w:hint="eastAsia"/>
        </w:rPr>
        <w:t>為條件參數，以下為刪除的程式碼。</w:t>
      </w:r>
    </w:p>
    <w:p w14:paraId="45DFE6F5" w14:textId="2078F121"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$conditions</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b/>
          <w:bCs/>
          <w:kern w:val="0"/>
          <w:sz w:val="21"/>
          <w:szCs w:val="21"/>
        </w:rPr>
        <w:t>array</w:t>
      </w:r>
      <w:r w:rsidRPr="00FC2E4C">
        <w:rPr>
          <w:rFonts w:ascii="Consolas" w:eastAsia="新細明體" w:hAnsi="Consolas" w:cs="新細明體"/>
          <w:kern w:val="0"/>
          <w:sz w:val="21"/>
          <w:szCs w:val="21"/>
        </w:rPr>
        <w:t>('courseid'</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=&gt;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$params['courseid']);</w:t>
      </w:r>
    </w:p>
    <w:p w14:paraId="1A649EF0" w14:textId="2B995AD8"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try{</w:t>
      </w:r>
    </w:p>
    <w:p w14:paraId="1A654809" w14:textId="67420B17"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$DB-&gt;</w:t>
      </w:r>
      <w:r w:rsidRPr="00FC2E4C">
        <w:rPr>
          <w:rFonts w:ascii="Consolas" w:eastAsia="新細明體" w:hAnsi="Consolas" w:cs="新細明體"/>
          <w:b/>
          <w:bCs/>
          <w:kern w:val="0"/>
          <w:sz w:val="21"/>
          <w:szCs w:val="21"/>
        </w:rPr>
        <w:t>delete_records</w:t>
      </w:r>
      <w:r w:rsidRPr="00FC2E4C">
        <w:rPr>
          <w:rFonts w:ascii="Consolas" w:eastAsia="新細明體" w:hAnsi="Consolas" w:cs="新細明體"/>
          <w:kern w:val="0"/>
          <w:sz w:val="21"/>
          <w:szCs w:val="21"/>
        </w:rPr>
        <w:t>($table,</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$conditions);</w:t>
      </w:r>
    </w:p>
    <w:p w14:paraId="3C015D56" w14:textId="5A31913A" w:rsidR="004F45A1" w:rsidRPr="00FC2E4C" w:rsidRDefault="00814305" w:rsidP="004F45A1">
      <w:pPr>
        <w:pStyle w:val="a8"/>
        <w:widowControl/>
        <w:shd w:val="clear" w:color="auto" w:fill="F5F5F5"/>
        <w:spacing w:line="285" w:lineRule="atLeast"/>
        <w:ind w:leftChars="0" w:firstLine="48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w:t>
      </w:r>
      <w:r w:rsidR="004F45A1" w:rsidRPr="00FC2E4C">
        <w:rPr>
          <w:rFonts w:ascii="Consolas" w:eastAsia="新細明體" w:hAnsi="Consolas" w:cs="新細明體"/>
          <w:kern w:val="0"/>
          <w:sz w:val="21"/>
          <w:szCs w:val="21"/>
        </w:rPr>
        <w:t>eturn</w:t>
      </w:r>
      <w:r>
        <w:rPr>
          <w:rFonts w:ascii="Consolas" w:eastAsia="新細明體" w:hAnsi="Consolas" w:cs="新細明體" w:hint="eastAsia"/>
          <w:kern w:val="0"/>
          <w:sz w:val="21"/>
          <w:szCs w:val="21"/>
        </w:rPr>
        <w:t xml:space="preserve"> </w:t>
      </w:r>
      <w:r w:rsidR="004F45A1" w:rsidRPr="00FC2E4C">
        <w:rPr>
          <w:rFonts w:ascii="Consolas" w:eastAsia="新細明體" w:hAnsi="Consolas" w:cs="新細明體"/>
          <w:kern w:val="0"/>
          <w:sz w:val="21"/>
          <w:szCs w:val="21"/>
        </w:rPr>
        <w:t>'Reset</w:t>
      </w:r>
      <w:r>
        <w:rPr>
          <w:rFonts w:ascii="Consolas" w:eastAsia="新細明體" w:hAnsi="Consolas" w:cs="新細明體" w:hint="eastAsia"/>
          <w:kern w:val="0"/>
          <w:sz w:val="21"/>
          <w:szCs w:val="21"/>
        </w:rPr>
        <w:t xml:space="preserve"> </w:t>
      </w:r>
      <w:r w:rsidR="004F45A1" w:rsidRPr="00FC2E4C">
        <w:rPr>
          <w:rFonts w:ascii="Consolas" w:eastAsia="新細明體" w:hAnsi="Consolas" w:cs="新細明體"/>
          <w:kern w:val="0"/>
          <w:sz w:val="21"/>
          <w:szCs w:val="21"/>
        </w:rPr>
        <w:t>OK';</w:t>
      </w:r>
    </w:p>
    <w:p w14:paraId="46696E5A" w14:textId="55AEEC3F"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catch</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b/>
          <w:bCs/>
          <w:kern w:val="0"/>
          <w:sz w:val="21"/>
          <w:szCs w:val="21"/>
        </w:rPr>
        <w:t>dml_exception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p>
    <w:p w14:paraId="105F53D2" w14:textId="1CC07F92"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Return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'Exception</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$e-&gt;</w:t>
      </w:r>
      <w:r w:rsidRPr="00FC2E4C">
        <w:rPr>
          <w:rFonts w:ascii="Consolas" w:eastAsia="新細明體" w:hAnsi="Consolas" w:cs="新細明體"/>
          <w:b/>
          <w:bCs/>
          <w:kern w:val="0"/>
          <w:sz w:val="21"/>
          <w:szCs w:val="21"/>
        </w:rPr>
        <w:t>getMessage</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w:t>
      </w:r>
      <w:r w:rsidRPr="00FC2E4C">
        <w:rPr>
          <w:rFonts w:ascii="Consolas" w:eastAsia="新細明體" w:hAnsi="Consolas" w:cs="新細明體" w:hint="eastAsia"/>
          <w:kern w:val="0"/>
          <w:sz w:val="21"/>
          <w:szCs w:val="21"/>
        </w:rPr>
        <w:t xml:space="preserve"> </w:t>
      </w:r>
      <w:r w:rsidRPr="00FC2E4C">
        <w:rPr>
          <w:rFonts w:ascii="Consolas" w:eastAsia="新細明體" w:hAnsi="Consolas" w:cs="新細明體"/>
          <w:kern w:val="0"/>
          <w:sz w:val="21"/>
          <w:szCs w:val="21"/>
        </w:rPr>
        <w:t>'\n';</w:t>
      </w:r>
    </w:p>
    <w:p w14:paraId="310D36FF" w14:textId="02FA2EDA" w:rsidR="004F45A1" w:rsidRPr="00FC2E4C" w:rsidRDefault="004F45A1" w:rsidP="004F45A1">
      <w:pPr>
        <w:pStyle w:val="a8"/>
        <w:widowControl/>
        <w:shd w:val="clear" w:color="auto" w:fill="F5F5F5"/>
        <w:spacing w:line="285" w:lineRule="atLeast"/>
        <w:ind w:leftChars="0"/>
        <w:jc w:val="left"/>
        <w:rPr>
          <w:rFonts w:ascii="Consolas" w:eastAsia="新細明體" w:hAnsi="Consolas" w:cs="新細明體"/>
          <w:kern w:val="0"/>
          <w:sz w:val="21"/>
          <w:szCs w:val="21"/>
        </w:rPr>
      </w:pPr>
      <w:r w:rsidRPr="00FC2E4C">
        <w:rPr>
          <w:rFonts w:ascii="Consolas" w:eastAsia="新細明體" w:hAnsi="Consolas" w:cs="新細明體"/>
          <w:kern w:val="0"/>
          <w:sz w:val="21"/>
          <w:szCs w:val="21"/>
        </w:rPr>
        <w:t>}</w:t>
      </w:r>
    </w:p>
    <w:p w14:paraId="6B4E9891" w14:textId="3E18521A" w:rsidR="006A1600" w:rsidRPr="00FC2E4C" w:rsidRDefault="00DA0FC7" w:rsidP="00DA0FC7">
      <w:pPr>
        <w:pStyle w:val="a8"/>
        <w:numPr>
          <w:ilvl w:val="0"/>
          <w:numId w:val="29"/>
        </w:numPr>
        <w:ind w:leftChars="0"/>
      </w:pPr>
      <w:r w:rsidRPr="00FC2E4C">
        <w:rPr>
          <w:rFonts w:hint="eastAsia"/>
        </w:rPr>
        <w:t>p</w:t>
      </w:r>
      <w:r w:rsidRPr="00FC2E4C">
        <w:t>lugin</w:t>
      </w:r>
      <w:r w:rsidRPr="00FC2E4C">
        <w:rPr>
          <w:rFonts w:hint="eastAsia"/>
        </w:rPr>
        <w:t>前置作業</w:t>
      </w:r>
      <w:r w:rsidRPr="00FC2E4C">
        <w:rPr>
          <w:rFonts w:hint="eastAsia"/>
        </w:rPr>
        <w:t>:</w:t>
      </w:r>
    </w:p>
    <w:p w14:paraId="3F714AB0" w14:textId="7145B416" w:rsidR="0095668B" w:rsidRPr="00FC2E4C" w:rsidRDefault="0095668B" w:rsidP="007516B5">
      <w:pPr>
        <w:pStyle w:val="a8"/>
        <w:ind w:firstLine="480"/>
      </w:pPr>
      <w:r w:rsidRPr="00FC2E4C">
        <w:rPr>
          <w:rFonts w:hint="eastAsia"/>
        </w:rPr>
        <w:t>Mo</w:t>
      </w:r>
      <w:r w:rsidRPr="00FC2E4C">
        <w:t>odle</w:t>
      </w:r>
      <w:r w:rsidRPr="00FC2E4C">
        <w:rPr>
          <w:rFonts w:hint="eastAsia"/>
        </w:rPr>
        <w:t>的</w:t>
      </w:r>
      <w:r w:rsidRPr="00FC2E4C">
        <w:rPr>
          <w:rFonts w:hint="eastAsia"/>
        </w:rPr>
        <w:t>plugin</w:t>
      </w:r>
      <w:r w:rsidRPr="00FC2E4C">
        <w:rPr>
          <w:rFonts w:hint="eastAsia"/>
        </w:rPr>
        <w:t>撰寫類型共有</w:t>
      </w:r>
      <w:r w:rsidRPr="00FC2E4C">
        <w:rPr>
          <w:rFonts w:hint="eastAsia"/>
        </w:rPr>
        <w:t>8</w:t>
      </w:r>
      <w:r w:rsidRPr="00FC2E4C">
        <w:rPr>
          <w:rFonts w:hint="eastAsia"/>
        </w:rPr>
        <w:t>大類，</w:t>
      </w:r>
      <w:r w:rsidR="007516B5" w:rsidRPr="00FC2E4C">
        <w:rPr>
          <w:rFonts w:hint="eastAsia"/>
        </w:rPr>
        <w:t>分別為</w:t>
      </w:r>
      <w:r w:rsidRPr="00FC2E4C">
        <w:t xml:space="preserve">Blocks </w:t>
      </w:r>
      <w:r w:rsidRPr="00FC2E4C">
        <w:rPr>
          <w:rFonts w:hint="eastAsia"/>
        </w:rPr>
        <w:t>、</w:t>
      </w:r>
      <w:r w:rsidRPr="00FC2E4C">
        <w:t>Activity modules</w:t>
      </w:r>
      <w:r w:rsidRPr="00FC2E4C">
        <w:rPr>
          <w:rFonts w:hint="eastAsia"/>
        </w:rPr>
        <w:t>、</w:t>
      </w:r>
      <w:r w:rsidRPr="00FC2E4C">
        <w:t>Authentication plugins</w:t>
      </w:r>
      <w:r w:rsidRPr="00FC2E4C">
        <w:rPr>
          <w:rFonts w:hint="eastAsia"/>
        </w:rPr>
        <w:t>、</w:t>
      </w:r>
      <w:r w:rsidRPr="00FC2E4C">
        <w:t>Filters</w:t>
      </w:r>
      <w:r w:rsidRPr="00FC2E4C">
        <w:rPr>
          <w:rFonts w:hint="eastAsia"/>
        </w:rPr>
        <w:t>、</w:t>
      </w:r>
      <w:r w:rsidRPr="00FC2E4C">
        <w:t>Course formats</w:t>
      </w:r>
      <w:r w:rsidRPr="00FC2E4C">
        <w:rPr>
          <w:rFonts w:hint="eastAsia"/>
        </w:rPr>
        <w:t>、</w:t>
      </w:r>
      <w:r w:rsidRPr="00FC2E4C">
        <w:t>Themes</w:t>
      </w:r>
      <w:r w:rsidRPr="00FC2E4C">
        <w:rPr>
          <w:rFonts w:hint="eastAsia"/>
        </w:rPr>
        <w:t>、</w:t>
      </w:r>
      <w:r w:rsidRPr="00FC2E4C">
        <w:t>Enrolment plugins</w:t>
      </w:r>
      <w:r w:rsidRPr="00FC2E4C">
        <w:rPr>
          <w:rFonts w:hint="eastAsia"/>
        </w:rPr>
        <w:t>、</w:t>
      </w:r>
      <w:r w:rsidRPr="00FC2E4C">
        <w:t>Repository plugins</w:t>
      </w:r>
      <w:r w:rsidR="007516B5" w:rsidRPr="00FC2E4C">
        <w:rPr>
          <w:rFonts w:hint="eastAsia"/>
        </w:rPr>
        <w:t>，本論文使用的是</w:t>
      </w:r>
      <w:r w:rsidR="007516B5" w:rsidRPr="00FC2E4C">
        <w:t>Block</w:t>
      </w:r>
      <w:r w:rsidR="007516B5" w:rsidRPr="00FC2E4C">
        <w:rPr>
          <w:rFonts w:hint="eastAsia"/>
        </w:rPr>
        <w:t>的</w:t>
      </w:r>
      <w:r w:rsidR="005E58E1">
        <w:rPr>
          <w:rFonts w:hint="eastAsia"/>
        </w:rPr>
        <w:t>部分</w:t>
      </w:r>
      <w:r w:rsidR="007516B5" w:rsidRPr="00FC2E4C">
        <w:rPr>
          <w:rFonts w:hint="eastAsia"/>
        </w:rPr>
        <w:t>，以下將會介紹</w:t>
      </w:r>
      <w:r w:rsidR="007516B5" w:rsidRPr="00FC2E4C">
        <w:rPr>
          <w:rFonts w:hint="eastAsia"/>
        </w:rPr>
        <w:t>b</w:t>
      </w:r>
      <w:r w:rsidR="007516B5" w:rsidRPr="00FC2E4C">
        <w:t>lock</w:t>
      </w:r>
      <w:r w:rsidR="007516B5" w:rsidRPr="00FC2E4C">
        <w:rPr>
          <w:rFonts w:hint="eastAsia"/>
        </w:rPr>
        <w:t>的製作方式。</w:t>
      </w:r>
    </w:p>
    <w:p w14:paraId="014B3AB8" w14:textId="5F023190" w:rsidR="00DA0FC7" w:rsidRDefault="006337D7" w:rsidP="007D192F">
      <w:pPr>
        <w:pStyle w:val="a8"/>
        <w:numPr>
          <w:ilvl w:val="0"/>
          <w:numId w:val="30"/>
        </w:numPr>
        <w:ind w:left="960"/>
      </w:pPr>
      <w:r>
        <w:rPr>
          <w:rFonts w:hint="eastAsia"/>
        </w:rPr>
        <w:t>d</w:t>
      </w:r>
      <w:r>
        <w:t>b/access.php:</w:t>
      </w:r>
      <w:r>
        <w:rPr>
          <w:rFonts w:hint="eastAsia"/>
        </w:rPr>
        <w:t>此頁面用來定義讀</w:t>
      </w:r>
      <w:r>
        <w:rPr>
          <w:rFonts w:hint="eastAsia"/>
        </w:rPr>
        <w:t>/</w:t>
      </w:r>
      <w:r>
        <w:rPr>
          <w:rFonts w:hint="eastAsia"/>
        </w:rPr>
        <w:t>寫權限與使用者權限，例如</w:t>
      </w:r>
      <w:r w:rsidRPr="006337D7">
        <w:t xml:space="preserve">'captype' </w:t>
      </w:r>
      <w:r>
        <w:rPr>
          <w:rFonts w:hint="eastAsia"/>
        </w:rPr>
        <w:t>有</w:t>
      </w:r>
      <w:r>
        <w:rPr>
          <w:rFonts w:hint="eastAsia"/>
        </w:rPr>
        <w:t>read</w:t>
      </w:r>
      <w:r>
        <w:rPr>
          <w:rFonts w:hint="eastAsia"/>
        </w:rPr>
        <w:t>和</w:t>
      </w:r>
      <w:r>
        <w:rPr>
          <w:rFonts w:hint="eastAsia"/>
        </w:rPr>
        <w:t>w</w:t>
      </w:r>
      <w:r>
        <w:t>rite</w:t>
      </w:r>
      <w:r>
        <w:rPr>
          <w:rFonts w:hint="eastAsia"/>
        </w:rPr>
        <w:t>的權限，</w:t>
      </w:r>
      <w:r w:rsidRPr="006337D7">
        <w:t>'captype' =&gt; 'read',</w:t>
      </w:r>
      <w:r>
        <w:rPr>
          <w:rFonts w:hint="eastAsia"/>
        </w:rPr>
        <w:t>代表此頁面僅能讀不能寫，</w:t>
      </w:r>
      <w:r w:rsidR="007D192F">
        <w:rPr>
          <w:rFonts w:hint="eastAsia"/>
        </w:rPr>
        <w:t>使用者權限分成</w:t>
      </w:r>
      <w:r w:rsidR="007D192F" w:rsidRPr="007D192F">
        <w:t>teacher</w:t>
      </w:r>
      <w:r w:rsidR="007D192F">
        <w:rPr>
          <w:rFonts w:hint="eastAsia"/>
        </w:rPr>
        <w:t>、</w:t>
      </w:r>
      <w:r w:rsidR="007D192F" w:rsidRPr="007D192F">
        <w:t>editingteacher</w:t>
      </w:r>
      <w:r w:rsidR="007D192F">
        <w:rPr>
          <w:rFonts w:hint="eastAsia"/>
        </w:rPr>
        <w:t>、</w:t>
      </w:r>
      <w:r w:rsidR="007D192F" w:rsidRPr="007D192F">
        <w:t>manager</w:t>
      </w:r>
      <w:r w:rsidR="007D192F">
        <w:rPr>
          <w:rFonts w:hint="eastAsia"/>
        </w:rPr>
        <w:t>、</w:t>
      </w:r>
      <w:r w:rsidR="007D192F" w:rsidRPr="007D192F">
        <w:t>coursecreator</w:t>
      </w:r>
      <w:r w:rsidR="007D192F">
        <w:rPr>
          <w:rFonts w:hint="eastAsia"/>
        </w:rPr>
        <w:t>、</w:t>
      </w:r>
      <w:r w:rsidR="007D192F">
        <w:rPr>
          <w:rFonts w:hint="eastAsia"/>
        </w:rPr>
        <w:t>u</w:t>
      </w:r>
      <w:r w:rsidR="007D192F">
        <w:t>ser</w:t>
      </w:r>
      <w:r w:rsidR="00280215">
        <w:rPr>
          <w:rFonts w:hint="eastAsia"/>
        </w:rPr>
        <w:t>，例如</w:t>
      </w:r>
      <w:r w:rsidR="00280215">
        <w:rPr>
          <w:rFonts w:hint="eastAsia"/>
        </w:rPr>
        <w:t>:</w:t>
      </w:r>
      <w:r w:rsidR="00280215" w:rsidRPr="00280215">
        <w:t xml:space="preserve"> 'teacher' =&gt; CAP_ALLOW,</w:t>
      </w:r>
      <w:r w:rsidR="00280215">
        <w:rPr>
          <w:rFonts w:hint="eastAsia"/>
        </w:rPr>
        <w:t>代表教師有此頁面的權限。</w:t>
      </w:r>
    </w:p>
    <w:p w14:paraId="72344F87" w14:textId="7CF2C294" w:rsidR="0051408B" w:rsidRDefault="0051408B" w:rsidP="007D192F">
      <w:pPr>
        <w:pStyle w:val="a8"/>
        <w:numPr>
          <w:ilvl w:val="0"/>
          <w:numId w:val="30"/>
        </w:numPr>
        <w:ind w:left="960"/>
      </w:pPr>
      <w:r>
        <w:rPr>
          <w:rFonts w:hint="eastAsia"/>
        </w:rPr>
        <w:t>d</w:t>
      </w:r>
      <w:r>
        <w:t>b/install.xml:</w:t>
      </w:r>
      <w:r>
        <w:rPr>
          <w:rFonts w:hint="eastAsia"/>
        </w:rPr>
        <w:t>此頁面用來建立新的資料表，</w:t>
      </w:r>
      <w:r w:rsidR="003C3DF0" w:rsidRPr="003C3DF0">
        <w:rPr>
          <w:rFonts w:hint="eastAsia"/>
        </w:rPr>
        <w:t>使用的語言是</w:t>
      </w:r>
      <w:r w:rsidR="003C3DF0" w:rsidRPr="003C3DF0">
        <w:t>XML</w:t>
      </w:r>
      <w:r w:rsidR="003C3DF0">
        <w:rPr>
          <w:rFonts w:hint="eastAsia"/>
        </w:rPr>
        <w:t xml:space="preserve"> </w:t>
      </w:r>
      <w:r w:rsidR="003C3DF0" w:rsidRPr="003C3DF0">
        <w:t>DB</w:t>
      </w:r>
      <w:r w:rsidR="003C3DF0">
        <w:rPr>
          <w:rFonts w:hint="eastAsia"/>
        </w:rPr>
        <w:t>，是一個專門為</w:t>
      </w:r>
      <w:r w:rsidR="003C3DF0">
        <w:rPr>
          <w:rFonts w:hint="eastAsia"/>
        </w:rPr>
        <w:t>XML</w:t>
      </w:r>
      <w:r w:rsidR="003C3DF0">
        <w:rPr>
          <w:rFonts w:hint="eastAsia"/>
        </w:rPr>
        <w:t>開發的</w:t>
      </w:r>
      <w:r w:rsidR="003C3DF0" w:rsidRPr="003C3DF0">
        <w:t>高效能儲存和檢索技術</w:t>
      </w:r>
      <w:r w:rsidR="003C3DF0">
        <w:rPr>
          <w:rFonts w:hint="eastAsia"/>
        </w:rPr>
        <w:t>，</w:t>
      </w:r>
      <w:r>
        <w:rPr>
          <w:rFonts w:hint="eastAsia"/>
        </w:rPr>
        <w:t>當一個</w:t>
      </w:r>
      <w:r>
        <w:rPr>
          <w:rFonts w:hint="eastAsia"/>
        </w:rPr>
        <w:t>p</w:t>
      </w:r>
      <w:r>
        <w:t>lugin</w:t>
      </w:r>
      <w:r>
        <w:rPr>
          <w:rFonts w:hint="eastAsia"/>
        </w:rPr>
        <w:t>需要儲存他自己的資料時則需要</w:t>
      </w:r>
      <w:r w:rsidR="003C3DF0">
        <w:rPr>
          <w:rFonts w:hint="eastAsia"/>
        </w:rPr>
        <w:t>利用它來</w:t>
      </w:r>
      <w:r>
        <w:rPr>
          <w:rFonts w:hint="eastAsia"/>
        </w:rPr>
        <w:t>建立</w:t>
      </w:r>
      <w:r w:rsidR="003C3DF0">
        <w:rPr>
          <w:rFonts w:hint="eastAsia"/>
        </w:rPr>
        <w:t>資料表</w:t>
      </w:r>
      <w:r>
        <w:rPr>
          <w:rFonts w:hint="eastAsia"/>
        </w:rPr>
        <w:t>，</w:t>
      </w:r>
      <w:r w:rsidR="003C3DF0">
        <w:rPr>
          <w:rFonts w:hint="eastAsia"/>
        </w:rPr>
        <w:t>其程式寫法如下。</w:t>
      </w:r>
    </w:p>
    <w:p w14:paraId="5C61F4B7" w14:textId="431E5A05"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Pr>
          <w:rFonts w:ascii="Consolas" w:eastAsia="新細明體" w:hAnsi="Consolas" w:cs="新細明體"/>
          <w:color w:val="4B69C6"/>
          <w:kern w:val="0"/>
          <w:sz w:val="21"/>
          <w:szCs w:val="21"/>
        </w:rPr>
        <w:t>&lt;</w:t>
      </w:r>
      <w:r w:rsidRPr="00D25A34">
        <w:rPr>
          <w:rFonts w:ascii="Consolas" w:eastAsia="新細明體" w:hAnsi="Consolas" w:cs="新細明體"/>
          <w:color w:val="4B69C6"/>
          <w:kern w:val="0"/>
          <w:sz w:val="21"/>
          <w:szCs w:val="21"/>
        </w:rPr>
        <w:t>TABLE</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NAME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block_point_view</w:t>
      </w:r>
      <w:r w:rsidRPr="00D25A34">
        <w:rPr>
          <w:rFonts w:ascii="Consolas" w:eastAsia="新細明體" w:hAnsi="Consolas" w:cs="新細明體"/>
          <w:color w:val="777777"/>
          <w:kern w:val="0"/>
          <w:sz w:val="21"/>
          <w:szCs w:val="21"/>
        </w:rPr>
        <w:t>"&gt;</w:t>
      </w:r>
    </w:p>
    <w:p w14:paraId="34F5E8AC" w14:textId="2BF539B8"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FIELDS</w:t>
      </w:r>
      <w:r w:rsidRPr="00D25A34">
        <w:rPr>
          <w:rFonts w:ascii="Consolas" w:eastAsia="新細明體" w:hAnsi="Consolas" w:cs="新細明體"/>
          <w:color w:val="777777"/>
          <w:kern w:val="0"/>
          <w:sz w:val="21"/>
          <w:szCs w:val="21"/>
        </w:rPr>
        <w:t>&gt;</w:t>
      </w:r>
    </w:p>
    <w:p w14:paraId="58EBE04E" w14:textId="24857A70"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w:t>
      </w:r>
      <w:r>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NAME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id</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TYPE</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int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91B3E0"/>
          <w:kern w:val="0"/>
          <w:sz w:val="21"/>
          <w:szCs w:val="21"/>
        </w:rPr>
        <w:t xml:space="preserve"> </w:t>
      </w:r>
      <w:r w:rsidRPr="00D25A34">
        <w:rPr>
          <w:rFonts w:ascii="Consolas" w:eastAsia="新細明體" w:hAnsi="Consolas" w:cs="新細明體"/>
          <w:i/>
          <w:iCs/>
          <w:color w:val="8190A0"/>
          <w:kern w:val="0"/>
          <w:sz w:val="21"/>
          <w:szCs w:val="21"/>
        </w:rPr>
        <w:t>LENGTH</w:t>
      </w:r>
      <w:r w:rsidRPr="00D25A34">
        <w:rPr>
          <w:rFonts w:ascii="Consolas" w:eastAsia="新細明體" w:hAnsi="Consolas" w:cs="新細明體"/>
          <w:color w:val="91B3E0"/>
          <w:kern w:val="0"/>
          <w:sz w:val="21"/>
          <w:szCs w:val="21"/>
        </w:rPr>
        <w:t>=</w:t>
      </w:r>
      <w:r w:rsidRPr="00D25A34">
        <w:rPr>
          <w:rFonts w:ascii="Consolas" w:eastAsia="新細明體" w:hAnsi="Consolas" w:cs="新細明體"/>
          <w:color w:val="777777"/>
          <w:kern w:val="0"/>
          <w:sz w:val="21"/>
          <w:szCs w:val="21"/>
        </w:rPr>
        <w:t>"</w:t>
      </w:r>
      <w:r w:rsidRPr="00D25A34">
        <w:rPr>
          <w:rFonts w:ascii="Consolas" w:eastAsia="新細明體" w:hAnsi="Consolas" w:cs="新細明體"/>
          <w:color w:val="448C27"/>
          <w:kern w:val="0"/>
          <w:sz w:val="21"/>
          <w:szCs w:val="21"/>
        </w:rPr>
        <w:t>10</w:t>
      </w:r>
      <w:r w:rsidRPr="00D25A34">
        <w:rPr>
          <w:rFonts w:ascii="Consolas" w:eastAsia="新細明體" w:hAnsi="Consolas" w:cs="新細明體"/>
          <w:color w:val="777777"/>
          <w:kern w:val="0"/>
          <w:sz w:val="21"/>
          <w:szCs w:val="21"/>
        </w:rPr>
        <w:t>"/&gt;</w:t>
      </w:r>
    </w:p>
    <w:p w14:paraId="0397DAA4" w14:textId="00BAAAE8" w:rsidR="00D25A34"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FIELDS</w:t>
      </w:r>
      <w:r w:rsidRPr="00D25A34">
        <w:rPr>
          <w:rFonts w:ascii="Consolas" w:eastAsia="新細明體" w:hAnsi="Consolas" w:cs="新細明體"/>
          <w:color w:val="777777"/>
          <w:kern w:val="0"/>
          <w:sz w:val="21"/>
          <w:szCs w:val="21"/>
        </w:rPr>
        <w:t>&gt;</w:t>
      </w:r>
    </w:p>
    <w:p w14:paraId="081F9DA2" w14:textId="4E5049CC" w:rsidR="003C3DF0" w:rsidRPr="00D25A34" w:rsidRDefault="00D25A34" w:rsidP="006C53BC">
      <w:pPr>
        <w:widowControl/>
        <w:shd w:val="clear" w:color="auto" w:fill="F5F5F5"/>
        <w:spacing w:line="285" w:lineRule="atLeast"/>
        <w:ind w:left="480" w:firstLine="480"/>
        <w:jc w:val="left"/>
        <w:rPr>
          <w:rFonts w:ascii="Consolas" w:eastAsia="新細明體" w:hAnsi="Consolas" w:cs="新細明體"/>
          <w:color w:val="333333"/>
          <w:kern w:val="0"/>
          <w:sz w:val="21"/>
          <w:szCs w:val="21"/>
        </w:rPr>
      </w:pPr>
      <w:r w:rsidRPr="00D25A34">
        <w:rPr>
          <w:rFonts w:ascii="Consolas" w:eastAsia="新細明體" w:hAnsi="Consolas" w:cs="新細明體"/>
          <w:color w:val="777777"/>
          <w:kern w:val="0"/>
          <w:sz w:val="21"/>
          <w:szCs w:val="21"/>
        </w:rPr>
        <w:t>&lt;/</w:t>
      </w:r>
      <w:r w:rsidRPr="00D25A34">
        <w:rPr>
          <w:rFonts w:ascii="Consolas" w:eastAsia="新細明體" w:hAnsi="Consolas" w:cs="新細明體"/>
          <w:color w:val="4B69C6"/>
          <w:kern w:val="0"/>
          <w:sz w:val="21"/>
          <w:szCs w:val="21"/>
        </w:rPr>
        <w:t>TABLE</w:t>
      </w:r>
      <w:r w:rsidRPr="00D25A34">
        <w:rPr>
          <w:rFonts w:ascii="Consolas" w:eastAsia="新細明體" w:hAnsi="Consolas" w:cs="新細明體"/>
          <w:color w:val="777777"/>
          <w:kern w:val="0"/>
          <w:sz w:val="21"/>
          <w:szCs w:val="21"/>
        </w:rPr>
        <w:t>&gt;</w:t>
      </w:r>
    </w:p>
    <w:p w14:paraId="11E092E5" w14:textId="3C22960E" w:rsidR="00280215" w:rsidRDefault="00280215" w:rsidP="007D192F">
      <w:pPr>
        <w:pStyle w:val="a8"/>
        <w:numPr>
          <w:ilvl w:val="0"/>
          <w:numId w:val="30"/>
        </w:numPr>
        <w:ind w:left="960"/>
      </w:pPr>
      <w:r w:rsidRPr="00280215">
        <w:t>lang/en/block_simplehtml.php</w:t>
      </w:r>
      <w:r>
        <w:rPr>
          <w:rFonts w:hint="eastAsia"/>
        </w:rPr>
        <w:t>:</w:t>
      </w:r>
      <w:r w:rsidRPr="00280215">
        <w:rPr>
          <w:rFonts w:hint="eastAsia"/>
        </w:rPr>
        <w:t xml:space="preserve"> </w:t>
      </w:r>
      <w:r>
        <w:rPr>
          <w:rFonts w:hint="eastAsia"/>
        </w:rPr>
        <w:t>此頁面用來定義多國語言</w:t>
      </w:r>
      <w:r w:rsidR="00917958">
        <w:rPr>
          <w:rFonts w:hint="eastAsia"/>
        </w:rPr>
        <w:t>，將網頁中所會用到的文字寫成字串儲存在此頁</w:t>
      </w:r>
      <w:r>
        <w:rPr>
          <w:rFonts w:hint="eastAsia"/>
        </w:rPr>
        <w:t>，根據不同的語言設立不同的資料夾，</w:t>
      </w:r>
      <w:r w:rsidR="00917958">
        <w:rPr>
          <w:rFonts w:hint="eastAsia"/>
        </w:rPr>
        <w:t xml:space="preserve"> </w:t>
      </w:r>
      <w:r>
        <w:rPr>
          <w:rFonts w:hint="eastAsia"/>
        </w:rPr>
        <w:lastRenderedPageBreak/>
        <w:t>en</w:t>
      </w:r>
      <w:r>
        <w:rPr>
          <w:rFonts w:hint="eastAsia"/>
        </w:rPr>
        <w:t>代表英文、</w:t>
      </w:r>
      <w:r w:rsidR="00917958">
        <w:rPr>
          <w:rFonts w:hint="eastAsia"/>
        </w:rPr>
        <w:t>z</w:t>
      </w:r>
      <w:r w:rsidR="00917958">
        <w:t>h</w:t>
      </w:r>
      <w:r w:rsidR="00917958">
        <w:rPr>
          <w:rFonts w:hint="eastAsia"/>
        </w:rPr>
        <w:t>代表中文、</w:t>
      </w:r>
      <w:r w:rsidR="00917958">
        <w:rPr>
          <w:rFonts w:hint="eastAsia"/>
        </w:rPr>
        <w:t>f</w:t>
      </w:r>
      <w:r w:rsidR="00917958">
        <w:t>r</w:t>
      </w:r>
      <w:r w:rsidR="00917958">
        <w:rPr>
          <w:rFonts w:hint="eastAsia"/>
        </w:rPr>
        <w:t>代表法文</w:t>
      </w:r>
      <w:r w:rsidR="00917958">
        <w:t>…</w:t>
      </w:r>
      <w:r w:rsidR="00917958">
        <w:rPr>
          <w:rFonts w:hint="eastAsia"/>
        </w:rPr>
        <w:t>等，以下為程式的寫法</w:t>
      </w:r>
      <w:r w:rsidR="00917958" w:rsidRPr="00917958">
        <w:t>$string['</w:t>
      </w:r>
      <w:r w:rsidR="00917958">
        <w:rPr>
          <w:rFonts w:hint="eastAsia"/>
        </w:rPr>
        <w:t>t</w:t>
      </w:r>
      <w:r w:rsidR="00917958">
        <w:t>itle</w:t>
      </w:r>
      <w:r w:rsidR="00917958" w:rsidRPr="00917958">
        <w:t>'] = '</w:t>
      </w:r>
      <w:r w:rsidR="00917958">
        <w:t>point_of_view</w:t>
      </w:r>
      <w:r w:rsidR="00917958" w:rsidRPr="00917958">
        <w:t>';</w:t>
      </w:r>
      <w:r w:rsidR="00917958">
        <w:rPr>
          <w:rFonts w:hint="eastAsia"/>
        </w:rPr>
        <w:t>，代表將</w:t>
      </w:r>
      <w:r w:rsidR="00917958">
        <w:t>point_of_view</w:t>
      </w:r>
      <w:r w:rsidR="00917958">
        <w:rPr>
          <w:rFonts w:hint="eastAsia"/>
        </w:rPr>
        <w:t>字串存入</w:t>
      </w:r>
      <w:r w:rsidR="00917958" w:rsidRPr="00917958">
        <w:t>$string['</w:t>
      </w:r>
      <w:r w:rsidR="00917958">
        <w:rPr>
          <w:rFonts w:hint="eastAsia"/>
        </w:rPr>
        <w:t>t</w:t>
      </w:r>
      <w:r w:rsidR="00917958">
        <w:t>itle</w:t>
      </w:r>
      <w:r w:rsidR="00917958" w:rsidRPr="00917958">
        <w:t>']</w:t>
      </w:r>
      <w:r w:rsidR="00917958">
        <w:rPr>
          <w:rFonts w:hint="eastAsia"/>
        </w:rPr>
        <w:t>中。</w:t>
      </w:r>
    </w:p>
    <w:p w14:paraId="15E37E44" w14:textId="714A3151" w:rsidR="00F57779" w:rsidRPr="00FC2E4C" w:rsidRDefault="00585B8E" w:rsidP="007D192F">
      <w:pPr>
        <w:pStyle w:val="a8"/>
        <w:numPr>
          <w:ilvl w:val="0"/>
          <w:numId w:val="30"/>
        </w:numPr>
        <w:ind w:left="960"/>
      </w:pPr>
      <w:r>
        <w:rPr>
          <w:rFonts w:hint="eastAsia"/>
        </w:rPr>
        <w:t>v</w:t>
      </w:r>
      <w:r>
        <w:t>ersion.php:</w:t>
      </w:r>
      <w:r>
        <w:rPr>
          <w:rFonts w:hint="eastAsia"/>
        </w:rPr>
        <w:t>此頁面為訂定版本資訊，目的是為了讓其他使用者了解此</w:t>
      </w:r>
      <w:r>
        <w:rPr>
          <w:rFonts w:hint="eastAsia"/>
        </w:rPr>
        <w:t>p</w:t>
      </w:r>
      <w:r>
        <w:t>lugin</w:t>
      </w:r>
      <w:r>
        <w:rPr>
          <w:rFonts w:hint="eastAsia"/>
        </w:rPr>
        <w:t>可以用在那些版本的</w:t>
      </w:r>
      <w:r>
        <w:rPr>
          <w:rFonts w:hint="eastAsia"/>
        </w:rPr>
        <w:t>moodle</w:t>
      </w:r>
      <w:r>
        <w:rPr>
          <w:rFonts w:hint="eastAsia"/>
        </w:rPr>
        <w:t>上。</w:t>
      </w:r>
    </w:p>
    <w:p w14:paraId="1EB58539" w14:textId="113C16D7" w:rsidR="00DA0FC7" w:rsidRPr="00FC2E4C" w:rsidRDefault="00DA0FC7" w:rsidP="00DA0FC7">
      <w:pPr>
        <w:pStyle w:val="a8"/>
        <w:numPr>
          <w:ilvl w:val="0"/>
          <w:numId w:val="29"/>
        </w:numPr>
        <w:ind w:leftChars="0"/>
      </w:pPr>
    </w:p>
    <w:p w14:paraId="157D3A75" w14:textId="3C595A7A" w:rsidR="00A57232" w:rsidRPr="00FC2E4C" w:rsidRDefault="00875018" w:rsidP="00875018">
      <w:pPr>
        <w:pStyle w:val="2"/>
      </w:pPr>
      <w:bookmarkStart w:id="77" w:name="_Toc81980051"/>
      <w:r w:rsidRPr="00FC2E4C">
        <w:rPr>
          <w:rFonts w:hint="eastAsia"/>
        </w:rPr>
        <w:t>3.4</w:t>
      </w:r>
      <w:r w:rsidR="00F31222" w:rsidRPr="00FC2E4C">
        <w:tab/>
      </w:r>
      <w:r w:rsidR="00E97933" w:rsidRPr="00FC2E4C">
        <w:t>Moodle</w:t>
      </w:r>
      <w:r w:rsidR="00E97933" w:rsidRPr="00FC2E4C">
        <w:rPr>
          <w:rFonts w:hint="eastAsia"/>
        </w:rPr>
        <w:t>資料庫介紹</w:t>
      </w:r>
      <w:bookmarkEnd w:id="77"/>
    </w:p>
    <w:p w14:paraId="21160C98" w14:textId="4780A3F5" w:rsidR="00035488" w:rsidRPr="00FC2E4C" w:rsidRDefault="00035488" w:rsidP="007E5C14">
      <w:pPr>
        <w:pStyle w:val="3"/>
      </w:pPr>
      <w:bookmarkStart w:id="78" w:name="_Toc81980052"/>
      <w:r w:rsidRPr="00FC2E4C">
        <w:rPr>
          <w:rFonts w:hint="eastAsia"/>
        </w:rPr>
        <w:t>3.</w:t>
      </w:r>
      <w:r w:rsidR="00875018" w:rsidRPr="00FC2E4C">
        <w:rPr>
          <w:rFonts w:hint="eastAsia"/>
        </w:rPr>
        <w:t>4</w:t>
      </w:r>
      <w:r w:rsidRPr="00FC2E4C">
        <w:rPr>
          <w:rFonts w:hint="eastAsia"/>
        </w:rPr>
        <w:t>.1</w:t>
      </w:r>
      <w:r w:rsidRPr="00FC2E4C">
        <w:rPr>
          <w:rFonts w:hint="eastAsia"/>
        </w:rPr>
        <w:t>資料</w:t>
      </w:r>
      <w:r w:rsidR="007E5C14" w:rsidRPr="00FC2E4C">
        <w:rPr>
          <w:rFonts w:hint="eastAsia"/>
        </w:rPr>
        <w:t>表</w:t>
      </w:r>
      <w:r w:rsidRPr="00FC2E4C">
        <w:rPr>
          <w:rFonts w:hint="eastAsia"/>
        </w:rPr>
        <w:t>格式</w:t>
      </w:r>
      <w:bookmarkEnd w:id="78"/>
    </w:p>
    <w:p w14:paraId="258071CE" w14:textId="284FECC8" w:rsidR="00035488" w:rsidRPr="00FC2E4C" w:rsidRDefault="00035488" w:rsidP="00035488"/>
    <w:p w14:paraId="00385806" w14:textId="257B1803" w:rsidR="00B94842" w:rsidRPr="006337D7" w:rsidRDefault="00B94842" w:rsidP="006337D7">
      <w:pPr>
        <w:pStyle w:val="2"/>
      </w:pPr>
      <w:bookmarkStart w:id="79" w:name="_Toc81980053"/>
      <w:r w:rsidRPr="006337D7">
        <w:t>3.</w:t>
      </w:r>
      <w:r w:rsidR="00E97933" w:rsidRPr="006337D7">
        <w:rPr>
          <w:rFonts w:hint="eastAsia"/>
        </w:rPr>
        <w:t>5</w:t>
      </w:r>
      <w:r w:rsidR="003D6E06" w:rsidRPr="006337D7">
        <w:tab/>
      </w:r>
      <w:r w:rsidR="0013527D" w:rsidRPr="006337D7">
        <w:rPr>
          <w:rFonts w:hint="eastAsia"/>
        </w:rPr>
        <w:t>系統需求</w:t>
      </w:r>
      <w:bookmarkEnd w:id="79"/>
    </w:p>
    <w:p w14:paraId="6AABE423" w14:textId="0111CD83" w:rsidR="0013527D" w:rsidRPr="00FC2E4C" w:rsidRDefault="0013527D" w:rsidP="00D7259A">
      <w:pPr>
        <w:ind w:firstLine="480"/>
        <w:rPr>
          <w:rFonts w:ascii="標楷體" w:hAnsi="標楷體"/>
        </w:rPr>
      </w:pPr>
      <w:r w:rsidRPr="00FC2E4C">
        <w:rPr>
          <w:rFonts w:ascii="標楷體" w:hAnsi="標楷體" w:hint="eastAsia"/>
        </w:rPr>
        <w:t>本</w:t>
      </w:r>
      <w:r w:rsidRPr="00FC2E4C">
        <w:rPr>
          <w:rFonts w:ascii="標楷體" w:hAnsi="標楷體"/>
        </w:rPr>
        <w:t>章節</w:t>
      </w:r>
      <w:r w:rsidRPr="00FC2E4C">
        <w:rPr>
          <w:rFonts w:ascii="標楷體" w:hAnsi="標楷體" w:hint="eastAsia"/>
        </w:rPr>
        <w:t>說</w:t>
      </w:r>
      <w:r w:rsidRPr="00FC2E4C">
        <w:rPr>
          <w:rFonts w:ascii="標楷體" w:hAnsi="標楷體"/>
        </w:rPr>
        <w:t>明</w:t>
      </w:r>
      <w:r w:rsidRPr="00FC2E4C">
        <w:rPr>
          <w:rFonts w:ascii="標楷體" w:hAnsi="標楷體" w:hint="eastAsia"/>
        </w:rPr>
        <w:t>作</w:t>
      </w:r>
      <w:r w:rsidRPr="00FC2E4C">
        <w:rPr>
          <w:rFonts w:ascii="標楷體" w:hAnsi="標楷體"/>
        </w:rPr>
        <w:t>業</w:t>
      </w:r>
      <w:r w:rsidRPr="00FC2E4C">
        <w:rPr>
          <w:rFonts w:ascii="標楷體" w:hAnsi="標楷體" w:hint="eastAsia"/>
        </w:rPr>
        <w:t>系</w:t>
      </w:r>
      <w:r w:rsidRPr="00FC2E4C">
        <w:rPr>
          <w:rFonts w:ascii="標楷體" w:hAnsi="標楷體"/>
        </w:rPr>
        <w:t>統的需求，</w:t>
      </w:r>
      <w:r w:rsidRPr="00FC2E4C">
        <w:rPr>
          <w:rFonts w:ascii="標楷體" w:hAnsi="標楷體" w:hint="eastAsia"/>
        </w:rPr>
        <w:t>開</w:t>
      </w:r>
      <w:r w:rsidRPr="00FC2E4C">
        <w:rPr>
          <w:rFonts w:ascii="標楷體" w:hAnsi="標楷體"/>
        </w:rPr>
        <w:t>發工具，</w:t>
      </w:r>
      <w:r w:rsidRPr="00FC2E4C">
        <w:rPr>
          <w:rFonts w:ascii="標楷體" w:hAnsi="標楷體" w:hint="eastAsia"/>
        </w:rPr>
        <w:t>裝</w:t>
      </w:r>
      <w:r w:rsidRPr="00FC2E4C">
        <w:rPr>
          <w:rFonts w:ascii="標楷體" w:hAnsi="標楷體"/>
        </w:rPr>
        <w:t>置規格</w:t>
      </w:r>
      <w:r w:rsidRPr="00FC2E4C">
        <w:rPr>
          <w:rFonts w:ascii="標楷體" w:hAnsi="標楷體" w:hint="eastAsia"/>
        </w:rPr>
        <w:t>。</w:t>
      </w:r>
    </w:p>
    <w:p w14:paraId="5F5C1324" w14:textId="74ABFE4A" w:rsidR="0013527D" w:rsidRPr="00FC2E4C" w:rsidRDefault="0013527D" w:rsidP="00893B57">
      <w:pPr>
        <w:pStyle w:val="3"/>
      </w:pPr>
      <w:bookmarkStart w:id="80" w:name="_Toc81980054"/>
      <w:r w:rsidRPr="00FC2E4C">
        <w:rPr>
          <w:rStyle w:val="30"/>
          <w:b/>
          <w:bCs/>
        </w:rPr>
        <w:t>3.</w:t>
      </w:r>
      <w:r w:rsidR="00E97933" w:rsidRPr="00FC2E4C">
        <w:rPr>
          <w:rStyle w:val="30"/>
          <w:rFonts w:hint="eastAsia"/>
          <w:b/>
          <w:bCs/>
        </w:rPr>
        <w:t>5</w:t>
      </w:r>
      <w:r w:rsidRPr="00FC2E4C">
        <w:rPr>
          <w:rStyle w:val="30"/>
          <w:b/>
          <w:bCs/>
        </w:rPr>
        <w:t>.</w:t>
      </w:r>
      <w:r w:rsidR="00893B57" w:rsidRPr="00FC2E4C">
        <w:rPr>
          <w:rStyle w:val="30"/>
          <w:b/>
          <w:bCs/>
        </w:rPr>
        <w:t>1</w:t>
      </w:r>
      <w:r w:rsidR="00893B57" w:rsidRPr="00FC2E4C">
        <w:rPr>
          <w:rStyle w:val="30"/>
          <w:b/>
          <w:bCs/>
        </w:rPr>
        <w:tab/>
      </w:r>
      <w:r w:rsidRPr="00FC2E4C">
        <w:rPr>
          <w:rFonts w:hint="eastAsia"/>
        </w:rPr>
        <w:t>伺服</w:t>
      </w:r>
      <w:r w:rsidRPr="00FC2E4C">
        <w:t>器</w:t>
      </w:r>
      <w:r w:rsidRPr="00FC2E4C">
        <w:rPr>
          <w:rFonts w:hint="eastAsia"/>
        </w:rPr>
        <w:t>部</w:t>
      </w:r>
      <w:r w:rsidRPr="00FC2E4C">
        <w:t>份</w:t>
      </w:r>
      <w:bookmarkEnd w:id="80"/>
    </w:p>
    <w:p w14:paraId="6A5732A7" w14:textId="4F35165C" w:rsidR="0013527D" w:rsidRPr="00FC2E4C" w:rsidRDefault="0013527D" w:rsidP="007656B0">
      <w:pPr>
        <w:ind w:leftChars="200" w:left="480"/>
      </w:pPr>
      <w:r w:rsidRPr="00FC2E4C">
        <w:rPr>
          <w:rFonts w:ascii="標楷體" w:hAnsi="標楷體"/>
        </w:rPr>
        <w:sym w:font="Wingdings 2" w:char="F098"/>
      </w:r>
      <w:r w:rsidRPr="00FC2E4C">
        <w:rPr>
          <w:rFonts w:ascii="標楷體" w:hAnsi="標楷體"/>
        </w:rPr>
        <w:t xml:space="preserve"> </w:t>
      </w:r>
      <w:r w:rsidRPr="00FC2E4C">
        <w:t>Windows 7</w:t>
      </w:r>
      <w:r w:rsidR="00893B57" w:rsidRPr="00FC2E4C">
        <w:t xml:space="preserve">/ </w:t>
      </w:r>
      <w:r w:rsidRPr="00FC2E4C">
        <w:t>Windows 8.1 / Windows 10</w:t>
      </w:r>
    </w:p>
    <w:p w14:paraId="2E3F240F" w14:textId="77777777" w:rsidR="0013527D" w:rsidRPr="00FC2E4C" w:rsidRDefault="0013527D" w:rsidP="007656B0">
      <w:pPr>
        <w:ind w:leftChars="200" w:left="480"/>
      </w:pPr>
      <w:r w:rsidRPr="00FC2E4C">
        <w:sym w:font="Wingdings 2" w:char="F098"/>
      </w:r>
      <w:r w:rsidRPr="00FC2E4C">
        <w:t xml:space="preserve"> XAMPP on Windows (7.3.2 version)</w:t>
      </w:r>
    </w:p>
    <w:p w14:paraId="475722CC" w14:textId="77777777" w:rsidR="0013527D" w:rsidRPr="00FC2E4C" w:rsidRDefault="0013527D" w:rsidP="007656B0">
      <w:pPr>
        <w:ind w:leftChars="200" w:left="480"/>
      </w:pPr>
      <w:r w:rsidRPr="00FC2E4C">
        <w:sym w:font="Wingdings 2" w:char="F098"/>
      </w:r>
      <w:r w:rsidRPr="00FC2E4C">
        <w:t xml:space="preserve"> MariaDB on Windows (10.2 version)</w:t>
      </w:r>
    </w:p>
    <w:p w14:paraId="74DED3A8" w14:textId="77777777" w:rsidR="0013527D" w:rsidRPr="00FC2E4C" w:rsidRDefault="0013527D" w:rsidP="007656B0">
      <w:pPr>
        <w:ind w:leftChars="200" w:left="480"/>
      </w:pPr>
      <w:r w:rsidRPr="00FC2E4C">
        <w:sym w:font="Wingdings 2" w:char="F098"/>
      </w:r>
      <w:r w:rsidRPr="00FC2E4C">
        <w:t xml:space="preserve"> phpMyAdmin (5.1.0 version)</w:t>
      </w:r>
    </w:p>
    <w:p w14:paraId="548511BB" w14:textId="77777777" w:rsidR="0013527D" w:rsidRPr="00FC2E4C" w:rsidRDefault="0013527D" w:rsidP="007656B0">
      <w:pPr>
        <w:ind w:leftChars="200" w:left="480"/>
      </w:pPr>
      <w:r w:rsidRPr="00FC2E4C">
        <w:sym w:font="Wingdings 2" w:char="F098"/>
      </w:r>
      <w:r w:rsidRPr="00FC2E4C">
        <w:t xml:space="preserve"> PHP 7.2</w:t>
      </w:r>
    </w:p>
    <w:p w14:paraId="10062654" w14:textId="77777777" w:rsidR="0013527D" w:rsidRPr="00FC2E4C" w:rsidRDefault="0013527D" w:rsidP="007656B0">
      <w:pPr>
        <w:ind w:leftChars="200" w:left="480"/>
      </w:pPr>
      <w:r w:rsidRPr="00FC2E4C">
        <w:sym w:font="Wingdings 2" w:char="F098"/>
      </w:r>
      <w:r w:rsidRPr="00FC2E4C">
        <w:t xml:space="preserve"> Visual Studio 2019</w:t>
      </w:r>
    </w:p>
    <w:p w14:paraId="2B87CF0D" w14:textId="117D8237" w:rsidR="0013527D" w:rsidRPr="00FC2E4C" w:rsidRDefault="0013527D" w:rsidP="007656B0">
      <w:pPr>
        <w:ind w:leftChars="200" w:left="480"/>
      </w:pPr>
      <w:r w:rsidRPr="00FC2E4C">
        <w:sym w:font="Wingdings 2" w:char="F098"/>
      </w:r>
      <w:r w:rsidRPr="00FC2E4C">
        <w:t xml:space="preserve"> Moodle 3.7</w:t>
      </w:r>
    </w:p>
    <w:p w14:paraId="0C7C4DDF" w14:textId="16159E37" w:rsidR="00BA6622" w:rsidRPr="00FC2E4C" w:rsidRDefault="00301BB1" w:rsidP="007656B0">
      <w:pPr>
        <w:rPr>
          <w:rFonts w:ascii="標楷體" w:hAnsi="標楷體"/>
        </w:rPr>
      </w:pPr>
      <w:r w:rsidRPr="00FC2E4C">
        <w:rPr>
          <w:rFonts w:ascii="標楷體" w:hAnsi="標楷體" w:hint="eastAsia"/>
        </w:rPr>
        <w:t xml:space="preserve"> </w:t>
      </w:r>
    </w:p>
    <w:p w14:paraId="17C4231B" w14:textId="1C0BA6E0" w:rsidR="00823CA4" w:rsidRPr="00FC2E4C" w:rsidRDefault="00823CA4" w:rsidP="00CE2BA3">
      <w:pPr>
        <w:pStyle w:val="2"/>
      </w:pPr>
      <w:bookmarkStart w:id="81" w:name="_Toc81980055"/>
      <w:r w:rsidRPr="00FC2E4C">
        <w:lastRenderedPageBreak/>
        <w:t>3.</w:t>
      </w:r>
      <w:r w:rsidR="00E97933" w:rsidRPr="00FC2E4C">
        <w:rPr>
          <w:rFonts w:hint="eastAsia"/>
        </w:rPr>
        <w:t>6</w:t>
      </w:r>
      <w:r w:rsidR="005A4AC9">
        <w:tab/>
      </w:r>
      <w:r w:rsidR="005673B6" w:rsidRPr="00FC2E4C">
        <w:rPr>
          <w:rFonts w:hint="eastAsia"/>
        </w:rPr>
        <w:t>程式實作</w:t>
      </w:r>
      <w:bookmarkEnd w:id="81"/>
    </w:p>
    <w:p w14:paraId="6C52A8D7" w14:textId="77777777" w:rsidR="00172101" w:rsidRPr="00FC2E4C" w:rsidRDefault="0020304D" w:rsidP="007656B0">
      <w:pPr>
        <w:widowControl/>
        <w:rPr>
          <w:rFonts w:ascii="標楷體" w:hAnsi="標楷體"/>
        </w:rPr>
      </w:pPr>
      <w:r w:rsidRPr="00FC2E4C">
        <w:rPr>
          <w:rFonts w:ascii="標楷體" w:hAnsi="標楷體"/>
        </w:rPr>
        <w:br w:type="page"/>
      </w:r>
    </w:p>
    <w:p w14:paraId="3A24299B" w14:textId="45964FC9" w:rsidR="00DE3CFE" w:rsidRPr="00FC2E4C" w:rsidRDefault="005A1033" w:rsidP="007656B0">
      <w:pPr>
        <w:pStyle w:val="1"/>
        <w:spacing w:line="360" w:lineRule="auto"/>
        <w:rPr>
          <w:rFonts w:ascii="標楷體" w:eastAsia="標楷體" w:hAnsi="標楷體" w:cs="Times New Roman"/>
        </w:rPr>
      </w:pPr>
      <w:bookmarkStart w:id="82" w:name="_Toc81980056"/>
      <w:r w:rsidRPr="00FC2E4C">
        <w:rPr>
          <w:rFonts w:ascii="標楷體" w:eastAsia="標楷體" w:hAnsi="標楷體" w:cs="Times New Roman" w:hint="eastAsia"/>
        </w:rPr>
        <w:lastRenderedPageBreak/>
        <w:t>研究分析</w:t>
      </w:r>
      <w:bookmarkEnd w:id="82"/>
    </w:p>
    <w:p w14:paraId="185CEF8F" w14:textId="63826799" w:rsidR="00032C11" w:rsidRPr="00FC2E4C" w:rsidRDefault="00032C11" w:rsidP="007656B0">
      <w:pPr>
        <w:rPr>
          <w:rFonts w:ascii="標楷體" w:hAnsi="標楷體"/>
          <w:b/>
          <w:bCs/>
        </w:rPr>
      </w:pPr>
      <w:r w:rsidRPr="00FC2E4C">
        <w:rPr>
          <w:rFonts w:ascii="標楷體" w:hAnsi="標楷體"/>
          <w:b/>
          <w:bCs/>
        </w:rPr>
        <w:tab/>
      </w:r>
      <w:r w:rsidR="00036101" w:rsidRPr="00FC2E4C">
        <w:rPr>
          <w:rFonts w:ascii="標楷體" w:hAnsi="標楷體" w:hint="eastAsia"/>
          <w:b/>
          <w:bCs/>
        </w:rPr>
        <w:t xml:space="preserve"> </w:t>
      </w:r>
    </w:p>
    <w:p w14:paraId="405F0908" w14:textId="0E47390B" w:rsidR="00DE3CFE" w:rsidRPr="00FC2E4C" w:rsidRDefault="00862BA3" w:rsidP="00862BA3">
      <w:pPr>
        <w:pStyle w:val="2"/>
      </w:pPr>
      <w:bookmarkStart w:id="83" w:name="_Toc81980057"/>
      <w:r w:rsidRPr="00FC2E4C">
        <w:rPr>
          <w:rFonts w:hint="eastAsia"/>
        </w:rPr>
        <w:t>4.1</w:t>
      </w:r>
      <w:r w:rsidRPr="00FC2E4C">
        <w:rPr>
          <w:rFonts w:hint="eastAsia"/>
        </w:rPr>
        <w:t>儀表板分析</w:t>
      </w:r>
      <w:bookmarkEnd w:id="83"/>
    </w:p>
    <w:p w14:paraId="18EA47B5" w14:textId="60B337E8" w:rsidR="00DE3CFE" w:rsidRPr="00FC2E4C" w:rsidRDefault="00DE3CFE" w:rsidP="007656B0">
      <w:pPr>
        <w:pStyle w:val="2"/>
        <w:spacing w:line="360" w:lineRule="auto"/>
        <w:rPr>
          <w:rFonts w:ascii="標楷體" w:hAnsi="標楷體" w:cs="Times New Roman"/>
        </w:rPr>
      </w:pPr>
      <w:bookmarkStart w:id="84" w:name="_Toc81980058"/>
      <w:r w:rsidRPr="00FC2E4C">
        <w:rPr>
          <w:rFonts w:ascii="標楷體" w:hAnsi="標楷體" w:cs="Times New Roman"/>
        </w:rPr>
        <w:t>4.</w:t>
      </w:r>
      <w:r w:rsidR="00862BA3" w:rsidRPr="00FC2E4C">
        <w:rPr>
          <w:rFonts w:ascii="標楷體" w:hAnsi="標楷體" w:cs="Times New Roman" w:hint="eastAsia"/>
        </w:rPr>
        <w:t>2</w:t>
      </w:r>
      <w:r w:rsidR="00036101" w:rsidRPr="00FC2E4C">
        <w:rPr>
          <w:rFonts w:ascii="標楷體" w:hAnsi="標楷體" w:cs="Times New Roman" w:hint="eastAsia"/>
        </w:rPr>
        <w:t>平均數分析</w:t>
      </w:r>
      <w:bookmarkEnd w:id="84"/>
    </w:p>
    <w:p w14:paraId="5674A2A3" w14:textId="099A2776" w:rsidR="00862BA3" w:rsidRPr="00FC2E4C" w:rsidRDefault="00862BA3" w:rsidP="00862BA3">
      <w:pPr>
        <w:pStyle w:val="2"/>
      </w:pPr>
      <w:bookmarkStart w:id="85" w:name="_Toc81980059"/>
      <w:r w:rsidRPr="00FC2E4C">
        <w:rPr>
          <w:rFonts w:hint="eastAsia"/>
        </w:rPr>
        <w:t>4.3</w:t>
      </w:r>
      <w:r w:rsidRPr="00FC2E4C">
        <w:rPr>
          <w:rFonts w:hint="eastAsia"/>
        </w:rPr>
        <w:t>成績排名</w:t>
      </w:r>
      <w:bookmarkEnd w:id="85"/>
    </w:p>
    <w:p w14:paraId="6491A9AA" w14:textId="5CDA33B2" w:rsidR="00036101" w:rsidRPr="00FC2E4C" w:rsidRDefault="00036101" w:rsidP="007656B0">
      <w:pPr>
        <w:pStyle w:val="2"/>
        <w:spacing w:line="360" w:lineRule="auto"/>
        <w:rPr>
          <w:rFonts w:ascii="標楷體" w:hAnsi="標楷體"/>
        </w:rPr>
      </w:pPr>
      <w:bookmarkStart w:id="86" w:name="_Toc81980060"/>
      <w:r w:rsidRPr="00FC2E4C">
        <w:rPr>
          <w:rFonts w:ascii="標楷體" w:hAnsi="標楷體"/>
        </w:rPr>
        <w:t>4.</w:t>
      </w:r>
      <w:r w:rsidR="00862BA3" w:rsidRPr="00FC2E4C">
        <w:rPr>
          <w:rFonts w:ascii="標楷體" w:hAnsi="標楷體" w:hint="eastAsia"/>
        </w:rPr>
        <w:t>4</w:t>
      </w:r>
      <w:r w:rsidRPr="00FC2E4C">
        <w:rPr>
          <w:rFonts w:ascii="標楷體" w:hAnsi="標楷體"/>
        </w:rPr>
        <w:t xml:space="preserve"> </w:t>
      </w:r>
      <w:r w:rsidRPr="00FC2E4C">
        <w:rPr>
          <w:rFonts w:ascii="標楷體" w:hAnsi="標楷體" w:hint="eastAsia"/>
        </w:rPr>
        <w:t>相關係數分析</w:t>
      </w:r>
      <w:bookmarkEnd w:id="86"/>
    </w:p>
    <w:p w14:paraId="08813A7C" w14:textId="77777777" w:rsidR="00036101" w:rsidRPr="00FC2E4C" w:rsidRDefault="00036101" w:rsidP="007656B0"/>
    <w:p w14:paraId="4174EE2B" w14:textId="14FBFFB0" w:rsidR="00DE3CFE" w:rsidRPr="00FC2E4C" w:rsidRDefault="00036101" w:rsidP="007656B0">
      <w:pPr>
        <w:pStyle w:val="1"/>
        <w:spacing w:line="360" w:lineRule="auto"/>
        <w:rPr>
          <w:rFonts w:ascii="標楷體" w:eastAsia="標楷體" w:hAnsi="標楷體" w:cs="Times New Roman"/>
        </w:rPr>
      </w:pPr>
      <w:bookmarkStart w:id="87" w:name="_Toc81980061"/>
      <w:r w:rsidRPr="00FC2E4C">
        <w:rPr>
          <w:rFonts w:ascii="標楷體" w:eastAsia="標楷體" w:hAnsi="標楷體" w:cs="Times New Roman" w:hint="eastAsia"/>
        </w:rPr>
        <w:t xml:space="preserve">第五章 </w:t>
      </w:r>
      <w:r w:rsidR="00281500" w:rsidRPr="00FC2E4C">
        <w:rPr>
          <w:rFonts w:ascii="標楷體" w:eastAsia="標楷體" w:hAnsi="標楷體" w:cs="Times New Roman" w:hint="eastAsia"/>
        </w:rPr>
        <w:t>結論</w:t>
      </w:r>
      <w:bookmarkEnd w:id="87"/>
    </w:p>
    <w:p w14:paraId="3DE1C6EE" w14:textId="0881842B" w:rsidR="00DE3CFE" w:rsidRPr="00FC2E4C" w:rsidRDefault="00DE3CFE" w:rsidP="007656B0">
      <w:pPr>
        <w:pStyle w:val="2"/>
        <w:spacing w:line="360" w:lineRule="auto"/>
        <w:rPr>
          <w:rFonts w:ascii="標楷體" w:hAnsi="標楷體" w:cs="Times New Roman"/>
        </w:rPr>
      </w:pPr>
      <w:bookmarkStart w:id="88" w:name="_Toc81980062"/>
      <w:r w:rsidRPr="00FC2E4C">
        <w:rPr>
          <w:rFonts w:ascii="標楷體" w:hAnsi="標楷體" w:cs="Times New Roman"/>
        </w:rPr>
        <w:t xml:space="preserve">5.1 </w:t>
      </w:r>
      <w:r w:rsidR="008E747E" w:rsidRPr="00FC2E4C">
        <w:rPr>
          <w:rFonts w:ascii="標楷體" w:hAnsi="標楷體" w:cs="Times New Roman" w:hint="eastAsia"/>
        </w:rPr>
        <w:t>研究</w:t>
      </w:r>
      <w:r w:rsidR="00281500" w:rsidRPr="00FC2E4C">
        <w:rPr>
          <w:rFonts w:ascii="標楷體" w:hAnsi="標楷體" w:cs="Times New Roman" w:hint="eastAsia"/>
        </w:rPr>
        <w:t>結論</w:t>
      </w:r>
      <w:bookmarkEnd w:id="88"/>
    </w:p>
    <w:p w14:paraId="1999741A" w14:textId="77777777" w:rsidR="0018239E" w:rsidRPr="00FC2E4C" w:rsidRDefault="0018239E" w:rsidP="007656B0">
      <w:pPr>
        <w:rPr>
          <w:rFonts w:ascii="標楷體" w:hAnsi="標楷體"/>
        </w:rPr>
      </w:pPr>
    </w:p>
    <w:p w14:paraId="581723F8" w14:textId="2E199252" w:rsidR="00C86F1D" w:rsidRPr="00FC2E4C" w:rsidRDefault="00C86F1D" w:rsidP="00715507">
      <w:pPr>
        <w:rPr>
          <w:rFonts w:ascii="標楷體" w:hAnsi="標楷體"/>
        </w:rPr>
      </w:pPr>
    </w:p>
    <w:p w14:paraId="0ACBCB6C" w14:textId="77777777" w:rsidR="007B572D" w:rsidRPr="00FC2E4C" w:rsidRDefault="0081735B" w:rsidP="007656B0">
      <w:pPr>
        <w:widowControl/>
        <w:rPr>
          <w:rFonts w:ascii="標楷體" w:hAnsi="標楷體"/>
        </w:rPr>
      </w:pPr>
      <w:r w:rsidRPr="00FC2E4C">
        <w:rPr>
          <w:rFonts w:ascii="標楷體" w:hAnsi="標楷體"/>
        </w:rPr>
        <w:br w:type="page"/>
      </w:r>
    </w:p>
    <w:p w14:paraId="4747980B" w14:textId="33EA03A6" w:rsidR="00DE3CFE" w:rsidRPr="00FC2E4C" w:rsidRDefault="00DE3CFE" w:rsidP="007656B0">
      <w:pPr>
        <w:pStyle w:val="2"/>
        <w:spacing w:line="360" w:lineRule="auto"/>
        <w:rPr>
          <w:rFonts w:ascii="標楷體" w:hAnsi="標楷體" w:cs="Times New Roman"/>
        </w:rPr>
      </w:pPr>
      <w:bookmarkStart w:id="89" w:name="_Toc81980063"/>
      <w:r w:rsidRPr="00FC2E4C">
        <w:rPr>
          <w:rFonts w:ascii="標楷體" w:hAnsi="標楷體" w:cs="Times New Roman"/>
        </w:rPr>
        <w:lastRenderedPageBreak/>
        <w:t xml:space="preserve">5.2 </w:t>
      </w:r>
      <w:r w:rsidR="0085648C" w:rsidRPr="00FC2E4C">
        <w:rPr>
          <w:rFonts w:ascii="標楷體" w:hAnsi="標楷體" w:cs="Times New Roman" w:hint="eastAsia"/>
        </w:rPr>
        <w:t>未來</w:t>
      </w:r>
      <w:r w:rsidR="008E747E" w:rsidRPr="00FC2E4C">
        <w:rPr>
          <w:rFonts w:ascii="標楷體" w:hAnsi="標楷體" w:cs="Times New Roman" w:hint="eastAsia"/>
        </w:rPr>
        <w:t>展望</w:t>
      </w:r>
      <w:bookmarkEnd w:id="89"/>
    </w:p>
    <w:p w14:paraId="5B4EDF2B" w14:textId="5A6AF1C6" w:rsidR="00F306B1" w:rsidRPr="00FC2E4C" w:rsidRDefault="00F306B1" w:rsidP="007656B0">
      <w:pPr>
        <w:rPr>
          <w:rFonts w:ascii="標楷體" w:hAnsi="標楷體"/>
        </w:rPr>
      </w:pPr>
    </w:p>
    <w:p w14:paraId="53CA293F" w14:textId="45741B9E" w:rsidR="00921A32" w:rsidRPr="00FC2E4C" w:rsidRDefault="00921A32" w:rsidP="007656B0">
      <w:pPr>
        <w:pStyle w:val="2"/>
        <w:spacing w:line="360" w:lineRule="auto"/>
        <w:rPr>
          <w:rFonts w:ascii="標楷體" w:hAnsi="標楷體"/>
        </w:rPr>
      </w:pPr>
      <w:bookmarkStart w:id="90" w:name="_Toc81980064"/>
      <w:r w:rsidRPr="00FC2E4C">
        <w:rPr>
          <w:rFonts w:ascii="標楷體" w:hAnsi="標楷體" w:hint="eastAsia"/>
        </w:rPr>
        <w:t>5</w:t>
      </w:r>
      <w:r w:rsidRPr="00FC2E4C">
        <w:rPr>
          <w:rFonts w:ascii="標楷體" w:hAnsi="標楷體"/>
        </w:rPr>
        <w:t xml:space="preserve">.3 </w:t>
      </w:r>
      <w:r w:rsidRPr="00FC2E4C">
        <w:rPr>
          <w:rFonts w:ascii="標楷體" w:hAnsi="標楷體" w:hint="eastAsia"/>
        </w:rPr>
        <w:t>致謝</w:t>
      </w:r>
      <w:bookmarkEnd w:id="90"/>
    </w:p>
    <w:p w14:paraId="1E9B60FF" w14:textId="27D1A27A" w:rsidR="000D2834" w:rsidRPr="00FC2E4C" w:rsidRDefault="006A072E" w:rsidP="0039708E">
      <w:r w:rsidRPr="00FC2E4C">
        <w:br w:type="page"/>
      </w:r>
    </w:p>
    <w:sdt>
      <w:sdtPr>
        <w:rPr>
          <w:rFonts w:cs="Times New Roman"/>
          <w:b w:val="0"/>
          <w:bCs w:val="0"/>
          <w:sz w:val="24"/>
          <w:szCs w:val="24"/>
          <w:lang w:val="zh-TW"/>
        </w:rPr>
        <w:id w:val="10891544"/>
        <w:docPartObj>
          <w:docPartGallery w:val="Bibliographies"/>
          <w:docPartUnique/>
        </w:docPartObj>
      </w:sdtPr>
      <w:sdtEndPr>
        <w:rPr>
          <w:lang w:val="en-US"/>
        </w:rPr>
      </w:sdtEndPr>
      <w:sdtContent>
        <w:p w14:paraId="0E6B8D75" w14:textId="7852C101" w:rsidR="00E131E6" w:rsidRPr="00FC2E4C" w:rsidRDefault="00E131E6" w:rsidP="00F81019">
          <w:pPr>
            <w:pStyle w:val="5"/>
            <w:ind w:left="480"/>
          </w:pPr>
          <w:r w:rsidRPr="00FC2E4C">
            <w:rPr>
              <w:lang w:val="zh-TW"/>
            </w:rPr>
            <w:t>參</w:t>
          </w:r>
          <w:r w:rsidRPr="00FC2E4C">
            <w:rPr>
              <w:rFonts w:hint="eastAsia"/>
              <w:lang w:val="zh-TW"/>
            </w:rPr>
            <w:t>考文獻</w:t>
          </w:r>
        </w:p>
        <w:sdt>
          <w:sdtPr>
            <w:id w:val="-573587230"/>
            <w:bibliography/>
          </w:sdtPr>
          <w:sdtEndPr/>
          <w:sdtContent>
            <w:p w14:paraId="5DF701DF" w14:textId="77777777" w:rsidR="001D4A04" w:rsidRDefault="00E131E6" w:rsidP="001D4A04">
              <w:pPr>
                <w:jc w:val="left"/>
                <w:rPr>
                  <w:rFonts w:asciiTheme="minorHAnsi" w:eastAsiaTheme="minorEastAsia" w:hAnsiTheme="minorHAnsi" w:cstheme="minorBidi"/>
                  <w:noProof/>
                  <w:szCs w:val="22"/>
                </w:rPr>
              </w:pPr>
              <w:r w:rsidRPr="00FC2E4C">
                <w:fldChar w:fldCharType="begin"/>
              </w:r>
              <w:r w:rsidRPr="00FC2E4C">
                <w:instrText>BIBLIOGRAPHY</w:instrText>
              </w:r>
              <w:r w:rsidRPr="00FC2E4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1D4A04" w14:paraId="06617721" w14:textId="77777777">
                <w:trPr>
                  <w:divId w:val="1493136990"/>
                  <w:tblCellSpacing w:w="15" w:type="dxa"/>
                </w:trPr>
                <w:tc>
                  <w:tcPr>
                    <w:tcW w:w="50" w:type="pct"/>
                    <w:hideMark/>
                  </w:tcPr>
                  <w:p w14:paraId="1CE2B00F" w14:textId="25523639" w:rsidR="001D4A04" w:rsidRDefault="001D4A04">
                    <w:pPr>
                      <w:pStyle w:val="af5"/>
                      <w:rPr>
                        <w:noProof/>
                        <w:kern w:val="0"/>
                      </w:rPr>
                    </w:pPr>
                    <w:r>
                      <w:rPr>
                        <w:rFonts w:hint="eastAsia"/>
                        <w:noProof/>
                      </w:rPr>
                      <w:t xml:space="preserve">[1] </w:t>
                    </w:r>
                  </w:p>
                </w:tc>
                <w:tc>
                  <w:tcPr>
                    <w:tcW w:w="0" w:type="auto"/>
                    <w:hideMark/>
                  </w:tcPr>
                  <w:p w14:paraId="3F8903BE" w14:textId="77777777" w:rsidR="001D4A04" w:rsidRDefault="001D4A04">
                    <w:pPr>
                      <w:pStyle w:val="af5"/>
                      <w:rPr>
                        <w:noProof/>
                      </w:rPr>
                    </w:pPr>
                    <w:r>
                      <w:rPr>
                        <w:rFonts w:hint="eastAsia"/>
                        <w:noProof/>
                      </w:rPr>
                      <w:t xml:space="preserve">J. Cross, </w:t>
                    </w:r>
                    <w:r>
                      <w:rPr>
                        <w:rFonts w:hint="eastAsia"/>
                        <w:noProof/>
                      </w:rPr>
                      <w:t>於</w:t>
                    </w:r>
                    <w:r>
                      <w:rPr>
                        <w:rFonts w:hint="eastAsia"/>
                        <w:noProof/>
                      </w:rPr>
                      <w:t xml:space="preserve"> </w:t>
                    </w:r>
                    <w:r>
                      <w:rPr>
                        <w:rFonts w:hint="eastAsia"/>
                        <w:i/>
                        <w:iCs/>
                        <w:noProof/>
                      </w:rPr>
                      <w:t>An informal history of eLearning</w:t>
                    </w:r>
                    <w:r>
                      <w:rPr>
                        <w:rFonts w:hint="eastAsia"/>
                        <w:noProof/>
                      </w:rPr>
                      <w:t>, 2004, pp. 103-108.</w:t>
                    </w:r>
                  </w:p>
                </w:tc>
              </w:tr>
              <w:tr w:rsidR="001D4A04" w14:paraId="75B368CE" w14:textId="77777777">
                <w:trPr>
                  <w:divId w:val="1493136990"/>
                  <w:tblCellSpacing w:w="15" w:type="dxa"/>
                </w:trPr>
                <w:tc>
                  <w:tcPr>
                    <w:tcW w:w="50" w:type="pct"/>
                    <w:hideMark/>
                  </w:tcPr>
                  <w:p w14:paraId="6423DE10" w14:textId="77777777" w:rsidR="001D4A04" w:rsidRDefault="001D4A04">
                    <w:pPr>
                      <w:pStyle w:val="af5"/>
                      <w:rPr>
                        <w:noProof/>
                      </w:rPr>
                    </w:pPr>
                    <w:r>
                      <w:rPr>
                        <w:rFonts w:hint="eastAsia"/>
                        <w:noProof/>
                      </w:rPr>
                      <w:t xml:space="preserve">[2] </w:t>
                    </w:r>
                  </w:p>
                </w:tc>
                <w:tc>
                  <w:tcPr>
                    <w:tcW w:w="0" w:type="auto"/>
                    <w:hideMark/>
                  </w:tcPr>
                  <w:p w14:paraId="4F0B0B0A" w14:textId="77777777" w:rsidR="001D4A04" w:rsidRDefault="001D4A04">
                    <w:pPr>
                      <w:pStyle w:val="af5"/>
                      <w:rPr>
                        <w:noProof/>
                      </w:rPr>
                    </w:pPr>
                    <w:r>
                      <w:rPr>
                        <w:rFonts w:hint="eastAsia"/>
                        <w:noProof/>
                      </w:rPr>
                      <w:t xml:space="preserve">S. Downes, </w:t>
                    </w:r>
                    <w:r>
                      <w:rPr>
                        <w:rFonts w:hint="eastAsia"/>
                        <w:noProof/>
                      </w:rPr>
                      <w:t>“</w:t>
                    </w:r>
                    <w:r>
                      <w:rPr>
                        <w:rFonts w:hint="eastAsia"/>
                        <w:noProof/>
                      </w:rPr>
                      <w:t>eLearn Magazine,</w:t>
                    </w:r>
                    <w:r>
                      <w:rPr>
                        <w:rFonts w:hint="eastAsia"/>
                        <w:noProof/>
                      </w:rPr>
                      <w:t>”</w:t>
                    </w:r>
                    <w:r>
                      <w:rPr>
                        <w:rFonts w:hint="eastAsia"/>
                        <w:noProof/>
                      </w:rPr>
                      <w:t xml:space="preserve"> 10 2005. [</w:t>
                    </w:r>
                    <w:r>
                      <w:rPr>
                        <w:rFonts w:hint="eastAsia"/>
                        <w:noProof/>
                      </w:rPr>
                      <w:t>線上</w:t>
                    </w:r>
                    <w:r>
                      <w:rPr>
                        <w:rFonts w:hint="eastAsia"/>
                        <w:noProof/>
                      </w:rPr>
                      <w:t>]. Available: https://dl.acm.org/doi/fullHtml/10.1145/1104966.1104968.</w:t>
                    </w:r>
                  </w:p>
                </w:tc>
              </w:tr>
              <w:tr w:rsidR="001D4A04" w14:paraId="2683CA3E" w14:textId="77777777">
                <w:trPr>
                  <w:divId w:val="1493136990"/>
                  <w:tblCellSpacing w:w="15" w:type="dxa"/>
                </w:trPr>
                <w:tc>
                  <w:tcPr>
                    <w:tcW w:w="50" w:type="pct"/>
                    <w:hideMark/>
                  </w:tcPr>
                  <w:p w14:paraId="7EC88F6F" w14:textId="77777777" w:rsidR="001D4A04" w:rsidRDefault="001D4A04">
                    <w:pPr>
                      <w:pStyle w:val="af5"/>
                      <w:rPr>
                        <w:noProof/>
                      </w:rPr>
                    </w:pPr>
                    <w:r>
                      <w:rPr>
                        <w:rFonts w:hint="eastAsia"/>
                        <w:noProof/>
                      </w:rPr>
                      <w:t xml:space="preserve">[3] </w:t>
                    </w:r>
                  </w:p>
                </w:tc>
                <w:tc>
                  <w:tcPr>
                    <w:tcW w:w="0" w:type="auto"/>
                    <w:hideMark/>
                  </w:tcPr>
                  <w:p w14:paraId="6F33850A" w14:textId="77777777" w:rsidR="001D4A04" w:rsidRDefault="001D4A04">
                    <w:pPr>
                      <w:pStyle w:val="af5"/>
                      <w:rPr>
                        <w:noProof/>
                      </w:rPr>
                    </w:pPr>
                    <w:r>
                      <w:rPr>
                        <w:rFonts w:hint="eastAsia"/>
                        <w:noProof/>
                      </w:rPr>
                      <w:t>陳鈺燕</w:t>
                    </w:r>
                    <w:r>
                      <w:rPr>
                        <w:rFonts w:hint="eastAsia"/>
                        <w:noProof/>
                      </w:rPr>
                      <w:t xml:space="preserve">, </w:t>
                    </w:r>
                    <w:r>
                      <w:rPr>
                        <w:rFonts w:hint="eastAsia"/>
                        <w:noProof/>
                      </w:rPr>
                      <w:t>“大學數位學習碩士專班課程與一般課程在數位學習認證之表現差異分析研究</w:t>
                    </w:r>
                    <w:r>
                      <w:rPr>
                        <w:rFonts w:hint="eastAsia"/>
                        <w:noProof/>
                      </w:rPr>
                      <w:t>,</w:t>
                    </w:r>
                    <w:r>
                      <w:rPr>
                        <w:rFonts w:hint="eastAsia"/>
                        <w:noProof/>
                      </w:rPr>
                      <w:t>”</w:t>
                    </w:r>
                    <w:r>
                      <w:rPr>
                        <w:rFonts w:hint="eastAsia"/>
                        <w:noProof/>
                      </w:rPr>
                      <w:t xml:space="preserve"> 104. </w:t>
                    </w:r>
                  </w:p>
                </w:tc>
              </w:tr>
              <w:tr w:rsidR="001D4A04" w14:paraId="065457D5" w14:textId="77777777">
                <w:trPr>
                  <w:divId w:val="1493136990"/>
                  <w:tblCellSpacing w:w="15" w:type="dxa"/>
                </w:trPr>
                <w:tc>
                  <w:tcPr>
                    <w:tcW w:w="50" w:type="pct"/>
                    <w:hideMark/>
                  </w:tcPr>
                  <w:p w14:paraId="28F27EDF" w14:textId="77777777" w:rsidR="001D4A04" w:rsidRDefault="001D4A04">
                    <w:pPr>
                      <w:pStyle w:val="af5"/>
                      <w:rPr>
                        <w:noProof/>
                      </w:rPr>
                    </w:pPr>
                    <w:r>
                      <w:rPr>
                        <w:rFonts w:hint="eastAsia"/>
                        <w:noProof/>
                      </w:rPr>
                      <w:t xml:space="preserve">[4] </w:t>
                    </w:r>
                  </w:p>
                </w:tc>
                <w:tc>
                  <w:tcPr>
                    <w:tcW w:w="0" w:type="auto"/>
                    <w:hideMark/>
                  </w:tcPr>
                  <w:p w14:paraId="79F9FC63" w14:textId="77777777" w:rsidR="001D4A04" w:rsidRDefault="001D4A04">
                    <w:pPr>
                      <w:pStyle w:val="af5"/>
                      <w:rPr>
                        <w:noProof/>
                      </w:rPr>
                    </w:pPr>
                    <w:r>
                      <w:rPr>
                        <w:rFonts w:hint="eastAsia"/>
                        <w:noProof/>
                      </w:rPr>
                      <w:t>施承慈</w:t>
                    </w:r>
                    <w:r>
                      <w:rPr>
                        <w:rFonts w:hint="eastAsia"/>
                        <w:noProof/>
                      </w:rPr>
                      <w:t xml:space="preserve">, </w:t>
                    </w:r>
                    <w:r>
                      <w:rPr>
                        <w:rFonts w:hint="eastAsia"/>
                        <w:noProof/>
                      </w:rPr>
                      <w:t>“臺灣學校教育數位學習發展之趨勢－以數位學習國家型科技計畫為例</w:t>
                    </w:r>
                    <w:r>
                      <w:rPr>
                        <w:rFonts w:hint="eastAsia"/>
                        <w:noProof/>
                      </w:rPr>
                      <w:t>,</w:t>
                    </w:r>
                    <w:r>
                      <w:rPr>
                        <w:rFonts w:hint="eastAsia"/>
                        <w:noProof/>
                      </w:rPr>
                      <w:t>”</w:t>
                    </w:r>
                    <w:r>
                      <w:rPr>
                        <w:rFonts w:hint="eastAsia"/>
                        <w:noProof/>
                      </w:rPr>
                      <w:t xml:space="preserve"> 103. </w:t>
                    </w:r>
                  </w:p>
                </w:tc>
              </w:tr>
              <w:tr w:rsidR="001D4A04" w14:paraId="7718EC59" w14:textId="77777777">
                <w:trPr>
                  <w:divId w:val="1493136990"/>
                  <w:tblCellSpacing w:w="15" w:type="dxa"/>
                </w:trPr>
                <w:tc>
                  <w:tcPr>
                    <w:tcW w:w="50" w:type="pct"/>
                    <w:hideMark/>
                  </w:tcPr>
                  <w:p w14:paraId="6CBA2F36" w14:textId="77777777" w:rsidR="001D4A04" w:rsidRDefault="001D4A04">
                    <w:pPr>
                      <w:pStyle w:val="af5"/>
                      <w:rPr>
                        <w:noProof/>
                      </w:rPr>
                    </w:pPr>
                    <w:r>
                      <w:rPr>
                        <w:rFonts w:hint="eastAsia"/>
                        <w:noProof/>
                      </w:rPr>
                      <w:t xml:space="preserve">[5] </w:t>
                    </w:r>
                  </w:p>
                </w:tc>
                <w:tc>
                  <w:tcPr>
                    <w:tcW w:w="0" w:type="auto"/>
                    <w:hideMark/>
                  </w:tcPr>
                  <w:p w14:paraId="3DB22A98" w14:textId="77777777" w:rsidR="001D4A04" w:rsidRDefault="001D4A04">
                    <w:pPr>
                      <w:pStyle w:val="af5"/>
                      <w:rPr>
                        <w:noProof/>
                      </w:rPr>
                    </w:pPr>
                    <w:r>
                      <w:rPr>
                        <w:rFonts w:hint="eastAsia"/>
                        <w:noProof/>
                      </w:rPr>
                      <w:t>高國棟</w:t>
                    </w:r>
                    <w:r>
                      <w:rPr>
                        <w:rFonts w:hint="eastAsia"/>
                        <w:noProof/>
                      </w:rPr>
                      <w:t xml:space="preserve">, </w:t>
                    </w:r>
                    <w:r>
                      <w:rPr>
                        <w:rFonts w:hint="eastAsia"/>
                        <w:noProof/>
                      </w:rPr>
                      <w:t>“引導式探究教學法對使用學習平台之學習成效與學習動機影響之研究─以</w:t>
                    </w:r>
                    <w:r>
                      <w:rPr>
                        <w:rFonts w:hint="eastAsia"/>
                        <w:noProof/>
                      </w:rPr>
                      <w:t xml:space="preserve">Moodle </w:t>
                    </w:r>
                    <w:r>
                      <w:rPr>
                        <w:rFonts w:hint="eastAsia"/>
                        <w:noProof/>
                      </w:rPr>
                      <w:t>學習平台為例</w:t>
                    </w:r>
                    <w:r>
                      <w:rPr>
                        <w:rFonts w:hint="eastAsia"/>
                        <w:noProof/>
                      </w:rPr>
                      <w:t>,</w:t>
                    </w:r>
                    <w:r>
                      <w:rPr>
                        <w:rFonts w:hint="eastAsia"/>
                        <w:noProof/>
                      </w:rPr>
                      <w:t>”</w:t>
                    </w:r>
                    <w:r>
                      <w:rPr>
                        <w:rFonts w:hint="eastAsia"/>
                        <w:noProof/>
                      </w:rPr>
                      <w:t xml:space="preserve"> 102. </w:t>
                    </w:r>
                  </w:p>
                </w:tc>
              </w:tr>
              <w:tr w:rsidR="001D4A04" w14:paraId="0D66FBC8" w14:textId="77777777">
                <w:trPr>
                  <w:divId w:val="1493136990"/>
                  <w:tblCellSpacing w:w="15" w:type="dxa"/>
                </w:trPr>
                <w:tc>
                  <w:tcPr>
                    <w:tcW w:w="50" w:type="pct"/>
                    <w:hideMark/>
                  </w:tcPr>
                  <w:p w14:paraId="122FF816" w14:textId="77777777" w:rsidR="001D4A04" w:rsidRDefault="001D4A04">
                    <w:pPr>
                      <w:pStyle w:val="af5"/>
                      <w:rPr>
                        <w:noProof/>
                      </w:rPr>
                    </w:pPr>
                    <w:r>
                      <w:rPr>
                        <w:rFonts w:hint="eastAsia"/>
                        <w:noProof/>
                      </w:rPr>
                      <w:t xml:space="preserve">[6] </w:t>
                    </w:r>
                  </w:p>
                </w:tc>
                <w:tc>
                  <w:tcPr>
                    <w:tcW w:w="0" w:type="auto"/>
                    <w:hideMark/>
                  </w:tcPr>
                  <w:p w14:paraId="554D313E" w14:textId="77777777" w:rsidR="001D4A04" w:rsidRDefault="001D4A04">
                    <w:pPr>
                      <w:pStyle w:val="af5"/>
                      <w:rPr>
                        <w:noProof/>
                      </w:rPr>
                    </w:pPr>
                    <w:r>
                      <w:rPr>
                        <w:rFonts w:hint="eastAsia"/>
                        <w:noProof/>
                      </w:rPr>
                      <w:t xml:space="preserve">moodle, </w:t>
                    </w:r>
                    <w:r>
                      <w:rPr>
                        <w:rFonts w:hint="eastAsia"/>
                        <w:noProof/>
                      </w:rPr>
                      <w:t>“</w:t>
                    </w:r>
                    <w:r>
                      <w:rPr>
                        <w:rFonts w:hint="eastAsia"/>
                        <w:noProof/>
                      </w:rPr>
                      <w:t>https://stats.moodle.org/,</w:t>
                    </w:r>
                    <w:r>
                      <w:rPr>
                        <w:rFonts w:hint="eastAsia"/>
                        <w:noProof/>
                      </w:rPr>
                      <w:t>”</w:t>
                    </w:r>
                    <w:r>
                      <w:rPr>
                        <w:rFonts w:hint="eastAsia"/>
                        <w:noProof/>
                      </w:rPr>
                      <w:t xml:space="preserve"> 2021. [</w:t>
                    </w:r>
                    <w:r>
                      <w:rPr>
                        <w:rFonts w:hint="eastAsia"/>
                        <w:noProof/>
                      </w:rPr>
                      <w:t>線上</w:t>
                    </w:r>
                    <w:r>
                      <w:rPr>
                        <w:rFonts w:hint="eastAsia"/>
                        <w:noProof/>
                      </w:rPr>
                      <w:t>]. Available: https://stats.moodle.org/.</w:t>
                    </w:r>
                  </w:p>
                </w:tc>
              </w:tr>
              <w:tr w:rsidR="001D4A04" w14:paraId="1BD7269B" w14:textId="77777777">
                <w:trPr>
                  <w:divId w:val="1493136990"/>
                  <w:tblCellSpacing w:w="15" w:type="dxa"/>
                </w:trPr>
                <w:tc>
                  <w:tcPr>
                    <w:tcW w:w="50" w:type="pct"/>
                    <w:hideMark/>
                  </w:tcPr>
                  <w:p w14:paraId="42D5DC7B" w14:textId="77777777" w:rsidR="001D4A04" w:rsidRDefault="001D4A04">
                    <w:pPr>
                      <w:pStyle w:val="af5"/>
                      <w:rPr>
                        <w:noProof/>
                      </w:rPr>
                    </w:pPr>
                    <w:r>
                      <w:rPr>
                        <w:rFonts w:hint="eastAsia"/>
                        <w:noProof/>
                      </w:rPr>
                      <w:t xml:space="preserve">[7] </w:t>
                    </w:r>
                  </w:p>
                </w:tc>
                <w:tc>
                  <w:tcPr>
                    <w:tcW w:w="0" w:type="auto"/>
                    <w:hideMark/>
                  </w:tcPr>
                  <w:p w14:paraId="217836B3" w14:textId="77777777" w:rsidR="001D4A04" w:rsidRDefault="001D4A04">
                    <w:pPr>
                      <w:pStyle w:val="af5"/>
                      <w:rPr>
                        <w:noProof/>
                      </w:rPr>
                    </w:pPr>
                    <w:r>
                      <w:rPr>
                        <w:rFonts w:hint="eastAsia"/>
                        <w:noProof/>
                      </w:rPr>
                      <w:t>侯修平</w:t>
                    </w:r>
                    <w:r>
                      <w:rPr>
                        <w:rFonts w:hint="eastAsia"/>
                        <w:noProof/>
                      </w:rPr>
                      <w:t xml:space="preserve">, </w:t>
                    </w:r>
                    <w:r>
                      <w:rPr>
                        <w:rFonts w:hint="eastAsia"/>
                        <w:noProof/>
                      </w:rPr>
                      <w:t>“發一個根據</w:t>
                    </w:r>
                    <w:r>
                      <w:rPr>
                        <w:rFonts w:hint="eastAsia"/>
                        <w:noProof/>
                      </w:rPr>
                      <w:t>Open edX</w:t>
                    </w:r>
                    <w:r>
                      <w:rPr>
                        <w:rFonts w:hint="eastAsia"/>
                        <w:noProof/>
                      </w:rPr>
                      <w:t>的課程所設計的競賽式學習平台</w:t>
                    </w:r>
                    <w:r>
                      <w:rPr>
                        <w:rFonts w:hint="eastAsia"/>
                        <w:noProof/>
                      </w:rPr>
                      <w:t>,</w:t>
                    </w:r>
                    <w:r>
                      <w:rPr>
                        <w:rFonts w:hint="eastAsia"/>
                        <w:noProof/>
                      </w:rPr>
                      <w:t>”</w:t>
                    </w:r>
                    <w:r>
                      <w:rPr>
                        <w:rFonts w:hint="eastAsia"/>
                        <w:noProof/>
                      </w:rPr>
                      <w:t xml:space="preserve"> 106. </w:t>
                    </w:r>
                  </w:p>
                </w:tc>
              </w:tr>
              <w:tr w:rsidR="001D4A04" w14:paraId="74917FCB" w14:textId="77777777">
                <w:trPr>
                  <w:divId w:val="1493136990"/>
                  <w:tblCellSpacing w:w="15" w:type="dxa"/>
                </w:trPr>
                <w:tc>
                  <w:tcPr>
                    <w:tcW w:w="50" w:type="pct"/>
                    <w:hideMark/>
                  </w:tcPr>
                  <w:p w14:paraId="27F0B6EA" w14:textId="77777777" w:rsidR="001D4A04" w:rsidRDefault="001D4A04">
                    <w:pPr>
                      <w:pStyle w:val="af5"/>
                      <w:rPr>
                        <w:noProof/>
                      </w:rPr>
                    </w:pPr>
                    <w:r>
                      <w:rPr>
                        <w:rFonts w:hint="eastAsia"/>
                        <w:noProof/>
                      </w:rPr>
                      <w:t xml:space="preserve">[8] </w:t>
                    </w:r>
                  </w:p>
                </w:tc>
                <w:tc>
                  <w:tcPr>
                    <w:tcW w:w="0" w:type="auto"/>
                    <w:hideMark/>
                  </w:tcPr>
                  <w:p w14:paraId="58A60819" w14:textId="77777777" w:rsidR="001D4A04" w:rsidRDefault="001D4A04">
                    <w:pPr>
                      <w:pStyle w:val="af5"/>
                      <w:rPr>
                        <w:noProof/>
                      </w:rPr>
                    </w:pPr>
                    <w:r>
                      <w:rPr>
                        <w:rFonts w:hint="eastAsia"/>
                        <w:noProof/>
                      </w:rPr>
                      <w:t>鄭峻委</w:t>
                    </w:r>
                    <w:r>
                      <w:rPr>
                        <w:rFonts w:hint="eastAsia"/>
                        <w:noProof/>
                      </w:rPr>
                      <w:t xml:space="preserve">, </w:t>
                    </w:r>
                    <w:r>
                      <w:rPr>
                        <w:rFonts w:hint="eastAsia"/>
                        <w:noProof/>
                      </w:rPr>
                      <w:t>“磨課師單元影片提問模式對學習之影響</w:t>
                    </w:r>
                    <w:r>
                      <w:rPr>
                        <w:rFonts w:hint="eastAsia"/>
                        <w:noProof/>
                      </w:rPr>
                      <w:t>,</w:t>
                    </w:r>
                    <w:r>
                      <w:rPr>
                        <w:rFonts w:hint="eastAsia"/>
                        <w:noProof/>
                      </w:rPr>
                      <w:t>”</w:t>
                    </w:r>
                    <w:r>
                      <w:rPr>
                        <w:rFonts w:hint="eastAsia"/>
                        <w:noProof/>
                      </w:rPr>
                      <w:t xml:space="preserve"> 109. </w:t>
                    </w:r>
                  </w:p>
                </w:tc>
              </w:tr>
              <w:tr w:rsidR="001D4A04" w14:paraId="6ACB4D09" w14:textId="77777777">
                <w:trPr>
                  <w:divId w:val="1493136990"/>
                  <w:tblCellSpacing w:w="15" w:type="dxa"/>
                </w:trPr>
                <w:tc>
                  <w:tcPr>
                    <w:tcW w:w="50" w:type="pct"/>
                    <w:hideMark/>
                  </w:tcPr>
                  <w:p w14:paraId="0CE09159" w14:textId="77777777" w:rsidR="001D4A04" w:rsidRDefault="001D4A04">
                    <w:pPr>
                      <w:pStyle w:val="af5"/>
                      <w:rPr>
                        <w:noProof/>
                      </w:rPr>
                    </w:pPr>
                    <w:r>
                      <w:rPr>
                        <w:rFonts w:hint="eastAsia"/>
                        <w:noProof/>
                      </w:rPr>
                      <w:t xml:space="preserve">[9] </w:t>
                    </w:r>
                  </w:p>
                </w:tc>
                <w:tc>
                  <w:tcPr>
                    <w:tcW w:w="0" w:type="auto"/>
                    <w:hideMark/>
                  </w:tcPr>
                  <w:p w14:paraId="1E34CDE3" w14:textId="77777777" w:rsidR="001D4A04" w:rsidRDefault="001D4A04">
                    <w:pPr>
                      <w:pStyle w:val="af5"/>
                      <w:rPr>
                        <w:noProof/>
                      </w:rPr>
                    </w:pPr>
                    <w:r>
                      <w:rPr>
                        <w:rFonts w:hint="eastAsia"/>
                        <w:noProof/>
                      </w:rPr>
                      <w:t>柯俊如</w:t>
                    </w:r>
                    <w:r>
                      <w:rPr>
                        <w:rFonts w:hint="eastAsia"/>
                        <w:noProof/>
                      </w:rPr>
                      <w:t xml:space="preserve">, </w:t>
                    </w:r>
                    <w:r>
                      <w:rPr>
                        <w:rFonts w:hint="eastAsia"/>
                        <w:noProof/>
                      </w:rPr>
                      <w:t>“以探討社群理論架構探討台大</w:t>
                    </w:r>
                    <w:r>
                      <w:rPr>
                        <w:rFonts w:hint="eastAsia"/>
                        <w:noProof/>
                      </w:rPr>
                      <w:t>MOOCs</w:t>
                    </w:r>
                    <w:r>
                      <w:rPr>
                        <w:rFonts w:hint="eastAsia"/>
                        <w:noProof/>
                      </w:rPr>
                      <w:t>討論區臨場感展現的科學差異</w:t>
                    </w:r>
                    <w:r>
                      <w:rPr>
                        <w:rFonts w:hint="eastAsia"/>
                        <w:noProof/>
                      </w:rPr>
                      <w:t>,</w:t>
                    </w:r>
                    <w:r>
                      <w:rPr>
                        <w:rFonts w:hint="eastAsia"/>
                        <w:noProof/>
                      </w:rPr>
                      <w:t>”</w:t>
                    </w:r>
                    <w:r>
                      <w:rPr>
                        <w:rFonts w:hint="eastAsia"/>
                        <w:noProof/>
                      </w:rPr>
                      <w:t xml:space="preserve"> 104. </w:t>
                    </w:r>
                  </w:p>
                </w:tc>
              </w:tr>
              <w:tr w:rsidR="001D4A04" w14:paraId="21D0D438" w14:textId="77777777">
                <w:trPr>
                  <w:divId w:val="1493136990"/>
                  <w:tblCellSpacing w:w="15" w:type="dxa"/>
                </w:trPr>
                <w:tc>
                  <w:tcPr>
                    <w:tcW w:w="50" w:type="pct"/>
                    <w:hideMark/>
                  </w:tcPr>
                  <w:p w14:paraId="14574EBA" w14:textId="77777777" w:rsidR="001D4A04" w:rsidRDefault="001D4A04">
                    <w:pPr>
                      <w:pStyle w:val="af5"/>
                      <w:rPr>
                        <w:noProof/>
                      </w:rPr>
                    </w:pPr>
                    <w:r>
                      <w:rPr>
                        <w:rFonts w:hint="eastAsia"/>
                        <w:noProof/>
                      </w:rPr>
                      <w:t xml:space="preserve">[10] </w:t>
                    </w:r>
                  </w:p>
                </w:tc>
                <w:tc>
                  <w:tcPr>
                    <w:tcW w:w="0" w:type="auto"/>
                    <w:hideMark/>
                  </w:tcPr>
                  <w:p w14:paraId="7474042B" w14:textId="77777777" w:rsidR="001D4A04" w:rsidRDefault="001D4A04">
                    <w:pPr>
                      <w:pStyle w:val="af5"/>
                      <w:rPr>
                        <w:noProof/>
                      </w:rPr>
                    </w:pPr>
                    <w:r>
                      <w:rPr>
                        <w:rFonts w:hint="eastAsia"/>
                        <w:noProof/>
                      </w:rPr>
                      <w:t>天下雜誌</w:t>
                    </w:r>
                    <w:r>
                      <w:rPr>
                        <w:rFonts w:hint="eastAsia"/>
                        <w:noProof/>
                      </w:rPr>
                      <w:t xml:space="preserve">, </w:t>
                    </w:r>
                    <w:r>
                      <w:rPr>
                        <w:rFonts w:hint="eastAsia"/>
                        <w:noProof/>
                      </w:rPr>
                      <w:t>“工業</w:t>
                    </w:r>
                    <w:r>
                      <w:rPr>
                        <w:rFonts w:hint="eastAsia"/>
                        <w:noProof/>
                      </w:rPr>
                      <w:t xml:space="preserve">4.0 Udacity </w:t>
                    </w:r>
                    <w:r>
                      <w:rPr>
                        <w:rFonts w:hint="eastAsia"/>
                        <w:noProof/>
                      </w:rPr>
                      <w:t>微學位始祖，挖職訓新金礦</w:t>
                    </w:r>
                    <w:r>
                      <w:rPr>
                        <w:rFonts w:hint="eastAsia"/>
                        <w:noProof/>
                      </w:rPr>
                      <w:t>,</w:t>
                    </w:r>
                    <w:r>
                      <w:rPr>
                        <w:rFonts w:hint="eastAsia"/>
                        <w:noProof/>
                      </w:rPr>
                      <w:t>”</w:t>
                    </w:r>
                    <w:r>
                      <w:rPr>
                        <w:rFonts w:hint="eastAsia"/>
                        <w:noProof/>
                      </w:rPr>
                      <w:t xml:space="preserve"> </w:t>
                    </w:r>
                    <w:r>
                      <w:rPr>
                        <w:rFonts w:hint="eastAsia"/>
                        <w:i/>
                        <w:iCs/>
                        <w:noProof/>
                      </w:rPr>
                      <w:t>天下雜誌</w:t>
                    </w:r>
                    <w:r>
                      <w:rPr>
                        <w:rFonts w:hint="eastAsia"/>
                        <w:i/>
                        <w:iCs/>
                        <w:noProof/>
                      </w:rPr>
                      <w:t xml:space="preserve">, </w:t>
                    </w:r>
                    <w:r>
                      <w:rPr>
                        <w:rFonts w:hint="eastAsia"/>
                        <w:noProof/>
                      </w:rPr>
                      <w:t>編號</w:t>
                    </w:r>
                    <w:r>
                      <w:rPr>
                        <w:rFonts w:hint="eastAsia"/>
                        <w:noProof/>
                      </w:rPr>
                      <w:t xml:space="preserve"> 624. </w:t>
                    </w:r>
                  </w:p>
                </w:tc>
              </w:tr>
              <w:tr w:rsidR="001D4A04" w14:paraId="7CA9F111" w14:textId="77777777">
                <w:trPr>
                  <w:divId w:val="1493136990"/>
                  <w:tblCellSpacing w:w="15" w:type="dxa"/>
                </w:trPr>
                <w:tc>
                  <w:tcPr>
                    <w:tcW w:w="50" w:type="pct"/>
                    <w:hideMark/>
                  </w:tcPr>
                  <w:p w14:paraId="636A1FB7" w14:textId="77777777" w:rsidR="001D4A04" w:rsidRDefault="001D4A04">
                    <w:pPr>
                      <w:pStyle w:val="af5"/>
                      <w:rPr>
                        <w:noProof/>
                      </w:rPr>
                    </w:pPr>
                    <w:r>
                      <w:rPr>
                        <w:rFonts w:hint="eastAsia"/>
                        <w:noProof/>
                      </w:rPr>
                      <w:t xml:space="preserve">[11] </w:t>
                    </w:r>
                  </w:p>
                </w:tc>
                <w:tc>
                  <w:tcPr>
                    <w:tcW w:w="0" w:type="auto"/>
                    <w:hideMark/>
                  </w:tcPr>
                  <w:p w14:paraId="794F923C" w14:textId="77777777" w:rsidR="001D4A04" w:rsidRDefault="001D4A04">
                    <w:pPr>
                      <w:pStyle w:val="af5"/>
                      <w:rPr>
                        <w:noProof/>
                      </w:rPr>
                    </w:pPr>
                    <w:r>
                      <w:rPr>
                        <w:rFonts w:hint="eastAsia"/>
                        <w:noProof/>
                      </w:rPr>
                      <w:t xml:space="preserve">Junedi, </w:t>
                    </w:r>
                    <w:r>
                      <w:rPr>
                        <w:rFonts w:hint="eastAsia"/>
                        <w:noProof/>
                      </w:rPr>
                      <w:t>“在臺印尼空中大學學生網路同步學習經驗之研究</w:t>
                    </w:r>
                    <w:r>
                      <w:rPr>
                        <w:rFonts w:hint="eastAsia"/>
                        <w:noProof/>
                      </w:rPr>
                      <w:t>,</w:t>
                    </w:r>
                    <w:r>
                      <w:rPr>
                        <w:rFonts w:hint="eastAsia"/>
                        <w:noProof/>
                      </w:rPr>
                      <w:t>”</w:t>
                    </w:r>
                    <w:r>
                      <w:rPr>
                        <w:rFonts w:hint="eastAsia"/>
                        <w:noProof/>
                      </w:rPr>
                      <w:t xml:space="preserve"> 105. </w:t>
                    </w:r>
                  </w:p>
                </w:tc>
              </w:tr>
              <w:tr w:rsidR="001D4A04" w14:paraId="30D0CF51" w14:textId="77777777">
                <w:trPr>
                  <w:divId w:val="1493136990"/>
                  <w:tblCellSpacing w:w="15" w:type="dxa"/>
                </w:trPr>
                <w:tc>
                  <w:tcPr>
                    <w:tcW w:w="50" w:type="pct"/>
                    <w:hideMark/>
                  </w:tcPr>
                  <w:p w14:paraId="1E922153" w14:textId="77777777" w:rsidR="001D4A04" w:rsidRDefault="001D4A04">
                    <w:pPr>
                      <w:pStyle w:val="af5"/>
                      <w:rPr>
                        <w:noProof/>
                      </w:rPr>
                    </w:pPr>
                    <w:r>
                      <w:rPr>
                        <w:rFonts w:hint="eastAsia"/>
                        <w:noProof/>
                      </w:rPr>
                      <w:t xml:space="preserve">[12] </w:t>
                    </w:r>
                  </w:p>
                </w:tc>
                <w:tc>
                  <w:tcPr>
                    <w:tcW w:w="0" w:type="auto"/>
                    <w:hideMark/>
                  </w:tcPr>
                  <w:p w14:paraId="67152246" w14:textId="77777777" w:rsidR="001D4A04" w:rsidRDefault="001D4A04">
                    <w:pPr>
                      <w:pStyle w:val="af5"/>
                      <w:rPr>
                        <w:noProof/>
                      </w:rPr>
                    </w:pPr>
                    <w:r>
                      <w:rPr>
                        <w:rFonts w:hint="eastAsia"/>
                        <w:noProof/>
                      </w:rPr>
                      <w:t>吳昱德</w:t>
                    </w:r>
                    <w:r>
                      <w:rPr>
                        <w:rFonts w:hint="eastAsia"/>
                        <w:noProof/>
                      </w:rPr>
                      <w:t xml:space="preserve">, </w:t>
                    </w:r>
                    <w:r>
                      <w:rPr>
                        <w:rFonts w:hint="eastAsia"/>
                        <w:noProof/>
                      </w:rPr>
                      <w:t>“以科技英文輔助學習平台之學習歷程資料進行學習成效分析</w:t>
                    </w:r>
                    <w:r>
                      <w:rPr>
                        <w:rFonts w:hint="eastAsia"/>
                        <w:noProof/>
                      </w:rPr>
                      <w:t>,</w:t>
                    </w:r>
                    <w:r>
                      <w:rPr>
                        <w:rFonts w:hint="eastAsia"/>
                        <w:noProof/>
                      </w:rPr>
                      <w:t>”</w:t>
                    </w:r>
                    <w:r>
                      <w:rPr>
                        <w:rFonts w:hint="eastAsia"/>
                        <w:noProof/>
                      </w:rPr>
                      <w:t xml:space="preserve"> 99. </w:t>
                    </w:r>
                  </w:p>
                </w:tc>
              </w:tr>
              <w:tr w:rsidR="001D4A04" w14:paraId="57273B42" w14:textId="77777777">
                <w:trPr>
                  <w:divId w:val="1493136990"/>
                  <w:tblCellSpacing w:w="15" w:type="dxa"/>
                </w:trPr>
                <w:tc>
                  <w:tcPr>
                    <w:tcW w:w="50" w:type="pct"/>
                    <w:hideMark/>
                  </w:tcPr>
                  <w:p w14:paraId="55AE21E1" w14:textId="77777777" w:rsidR="001D4A04" w:rsidRDefault="001D4A04">
                    <w:pPr>
                      <w:pStyle w:val="af5"/>
                      <w:rPr>
                        <w:noProof/>
                      </w:rPr>
                    </w:pPr>
                    <w:r>
                      <w:rPr>
                        <w:rFonts w:hint="eastAsia"/>
                        <w:noProof/>
                      </w:rPr>
                      <w:lastRenderedPageBreak/>
                      <w:t xml:space="preserve">[13] </w:t>
                    </w:r>
                  </w:p>
                </w:tc>
                <w:tc>
                  <w:tcPr>
                    <w:tcW w:w="0" w:type="auto"/>
                    <w:hideMark/>
                  </w:tcPr>
                  <w:p w14:paraId="14568B35" w14:textId="77777777" w:rsidR="001D4A04" w:rsidRDefault="001D4A04">
                    <w:pPr>
                      <w:pStyle w:val="af5"/>
                      <w:rPr>
                        <w:noProof/>
                      </w:rPr>
                    </w:pPr>
                    <w:r>
                      <w:rPr>
                        <w:rFonts w:hint="eastAsia"/>
                        <w:noProof/>
                      </w:rPr>
                      <w:t>張凱翕</w:t>
                    </w:r>
                    <w:r>
                      <w:rPr>
                        <w:rFonts w:hint="eastAsia"/>
                        <w:noProof/>
                      </w:rPr>
                      <w:t xml:space="preserve">, </w:t>
                    </w:r>
                    <w:r>
                      <w:rPr>
                        <w:rFonts w:hint="eastAsia"/>
                        <w:noProof/>
                      </w:rPr>
                      <w:t>“高中學習歷程檔案調查研究</w:t>
                    </w:r>
                    <w:r>
                      <w:rPr>
                        <w:rFonts w:hint="eastAsia"/>
                        <w:noProof/>
                      </w:rPr>
                      <w:t>,</w:t>
                    </w:r>
                    <w:r>
                      <w:rPr>
                        <w:rFonts w:hint="eastAsia"/>
                        <w:noProof/>
                      </w:rPr>
                      <w:t>”</w:t>
                    </w:r>
                    <w:r>
                      <w:rPr>
                        <w:rFonts w:hint="eastAsia"/>
                        <w:noProof/>
                      </w:rPr>
                      <w:t xml:space="preserve"> 110. </w:t>
                    </w:r>
                  </w:p>
                </w:tc>
              </w:tr>
              <w:tr w:rsidR="001D4A04" w14:paraId="609665EB" w14:textId="77777777">
                <w:trPr>
                  <w:divId w:val="1493136990"/>
                  <w:tblCellSpacing w:w="15" w:type="dxa"/>
                </w:trPr>
                <w:tc>
                  <w:tcPr>
                    <w:tcW w:w="50" w:type="pct"/>
                    <w:hideMark/>
                  </w:tcPr>
                  <w:p w14:paraId="17192600" w14:textId="77777777" w:rsidR="001D4A04" w:rsidRDefault="001D4A04">
                    <w:pPr>
                      <w:pStyle w:val="af5"/>
                      <w:rPr>
                        <w:noProof/>
                      </w:rPr>
                    </w:pPr>
                    <w:r>
                      <w:rPr>
                        <w:rFonts w:hint="eastAsia"/>
                        <w:noProof/>
                      </w:rPr>
                      <w:t xml:space="preserve">[14] </w:t>
                    </w:r>
                  </w:p>
                </w:tc>
                <w:tc>
                  <w:tcPr>
                    <w:tcW w:w="0" w:type="auto"/>
                    <w:hideMark/>
                  </w:tcPr>
                  <w:p w14:paraId="3AD38B5E" w14:textId="77777777" w:rsidR="001D4A04" w:rsidRDefault="001D4A04">
                    <w:pPr>
                      <w:pStyle w:val="af5"/>
                      <w:rPr>
                        <w:noProof/>
                      </w:rPr>
                    </w:pPr>
                    <w:r>
                      <w:rPr>
                        <w:rFonts w:hint="eastAsia"/>
                        <w:noProof/>
                      </w:rPr>
                      <w:t>謝青恩</w:t>
                    </w:r>
                    <w:r>
                      <w:rPr>
                        <w:rFonts w:hint="eastAsia"/>
                        <w:noProof/>
                      </w:rPr>
                      <w:t xml:space="preserve">, </w:t>
                    </w:r>
                    <w:r>
                      <w:rPr>
                        <w:rFonts w:hint="eastAsia"/>
                        <w:noProof/>
                      </w:rPr>
                      <w:t>“互動式視覺化災情資訊儀表板設計與開發</w:t>
                    </w:r>
                    <w:r>
                      <w:rPr>
                        <w:rFonts w:hint="eastAsia"/>
                        <w:noProof/>
                      </w:rPr>
                      <w:t>,</w:t>
                    </w:r>
                    <w:r>
                      <w:rPr>
                        <w:rFonts w:hint="eastAsia"/>
                        <w:noProof/>
                      </w:rPr>
                      <w:t>”</w:t>
                    </w:r>
                    <w:r>
                      <w:rPr>
                        <w:rFonts w:hint="eastAsia"/>
                        <w:noProof/>
                      </w:rPr>
                      <w:t xml:space="preserve"> 106. </w:t>
                    </w:r>
                  </w:p>
                </w:tc>
              </w:tr>
              <w:tr w:rsidR="001D4A04" w14:paraId="07482603" w14:textId="77777777">
                <w:trPr>
                  <w:divId w:val="1493136990"/>
                  <w:tblCellSpacing w:w="15" w:type="dxa"/>
                </w:trPr>
                <w:tc>
                  <w:tcPr>
                    <w:tcW w:w="50" w:type="pct"/>
                    <w:hideMark/>
                  </w:tcPr>
                  <w:p w14:paraId="04D0E13C" w14:textId="77777777" w:rsidR="001D4A04" w:rsidRDefault="001D4A04">
                    <w:pPr>
                      <w:pStyle w:val="af5"/>
                      <w:rPr>
                        <w:noProof/>
                      </w:rPr>
                    </w:pPr>
                    <w:r>
                      <w:rPr>
                        <w:rFonts w:hint="eastAsia"/>
                        <w:noProof/>
                      </w:rPr>
                      <w:t xml:space="preserve">[15] </w:t>
                    </w:r>
                  </w:p>
                </w:tc>
                <w:tc>
                  <w:tcPr>
                    <w:tcW w:w="0" w:type="auto"/>
                    <w:hideMark/>
                  </w:tcPr>
                  <w:p w14:paraId="5C5D6DBF" w14:textId="77777777" w:rsidR="001D4A04" w:rsidRDefault="001D4A04">
                    <w:pPr>
                      <w:pStyle w:val="af5"/>
                      <w:rPr>
                        <w:noProof/>
                      </w:rPr>
                    </w:pPr>
                    <w:r>
                      <w:rPr>
                        <w:rFonts w:hint="eastAsia"/>
                        <w:noProof/>
                      </w:rPr>
                      <w:t>繆琰</w:t>
                    </w:r>
                    <w:r>
                      <w:rPr>
                        <w:rFonts w:hint="eastAsia"/>
                        <w:noProof/>
                      </w:rPr>
                      <w:t xml:space="preserve">, </w:t>
                    </w:r>
                    <w:r>
                      <w:rPr>
                        <w:rFonts w:hint="eastAsia"/>
                        <w:noProof/>
                      </w:rPr>
                      <w:t>“線上學習之行前準備訓練動機理論下的學習分析研究</w:t>
                    </w:r>
                    <w:r>
                      <w:rPr>
                        <w:rFonts w:hint="eastAsia"/>
                        <w:noProof/>
                      </w:rPr>
                      <w:t>,</w:t>
                    </w:r>
                    <w:r>
                      <w:rPr>
                        <w:rFonts w:hint="eastAsia"/>
                        <w:noProof/>
                      </w:rPr>
                      <w:t>”</w:t>
                    </w:r>
                    <w:r>
                      <w:rPr>
                        <w:rFonts w:hint="eastAsia"/>
                        <w:noProof/>
                      </w:rPr>
                      <w:t xml:space="preserve"> 110. </w:t>
                    </w:r>
                  </w:p>
                </w:tc>
              </w:tr>
              <w:tr w:rsidR="001D4A04" w14:paraId="6D539C56" w14:textId="77777777">
                <w:trPr>
                  <w:divId w:val="1493136990"/>
                  <w:tblCellSpacing w:w="15" w:type="dxa"/>
                </w:trPr>
                <w:tc>
                  <w:tcPr>
                    <w:tcW w:w="50" w:type="pct"/>
                    <w:hideMark/>
                  </w:tcPr>
                  <w:p w14:paraId="75E6EA99" w14:textId="77777777" w:rsidR="001D4A04" w:rsidRDefault="001D4A04">
                    <w:pPr>
                      <w:pStyle w:val="af5"/>
                      <w:rPr>
                        <w:noProof/>
                      </w:rPr>
                    </w:pPr>
                    <w:r>
                      <w:rPr>
                        <w:rFonts w:hint="eastAsia"/>
                        <w:noProof/>
                      </w:rPr>
                      <w:t xml:space="preserve">[16] </w:t>
                    </w:r>
                  </w:p>
                </w:tc>
                <w:tc>
                  <w:tcPr>
                    <w:tcW w:w="0" w:type="auto"/>
                    <w:hideMark/>
                  </w:tcPr>
                  <w:p w14:paraId="36C2E18D" w14:textId="77777777" w:rsidR="001D4A04" w:rsidRDefault="001D4A04">
                    <w:pPr>
                      <w:pStyle w:val="af5"/>
                      <w:rPr>
                        <w:noProof/>
                      </w:rPr>
                    </w:pPr>
                    <w:r>
                      <w:rPr>
                        <w:rFonts w:hint="eastAsia"/>
                        <w:noProof/>
                      </w:rPr>
                      <w:t>巫品嫻</w:t>
                    </w:r>
                    <w:r>
                      <w:rPr>
                        <w:rFonts w:hint="eastAsia"/>
                        <w:noProof/>
                      </w:rPr>
                      <w:t xml:space="preserve">, </w:t>
                    </w:r>
                    <w:r>
                      <w:rPr>
                        <w:rFonts w:hint="eastAsia"/>
                        <w:noProof/>
                      </w:rPr>
                      <w:t>“國小社會學習領域教科書環境價值觀內容分析</w:t>
                    </w:r>
                    <w:r>
                      <w:rPr>
                        <w:rFonts w:hint="eastAsia"/>
                        <w:noProof/>
                      </w:rPr>
                      <w:t>,</w:t>
                    </w:r>
                    <w:r>
                      <w:rPr>
                        <w:rFonts w:hint="eastAsia"/>
                        <w:noProof/>
                      </w:rPr>
                      <w:t>”</w:t>
                    </w:r>
                    <w:r>
                      <w:rPr>
                        <w:rFonts w:hint="eastAsia"/>
                        <w:noProof/>
                      </w:rPr>
                      <w:t xml:space="preserve"> 105. </w:t>
                    </w:r>
                  </w:p>
                </w:tc>
              </w:tr>
              <w:tr w:rsidR="001D4A04" w14:paraId="118068E4" w14:textId="77777777">
                <w:trPr>
                  <w:divId w:val="1493136990"/>
                  <w:tblCellSpacing w:w="15" w:type="dxa"/>
                </w:trPr>
                <w:tc>
                  <w:tcPr>
                    <w:tcW w:w="50" w:type="pct"/>
                    <w:hideMark/>
                  </w:tcPr>
                  <w:p w14:paraId="3BA17F56" w14:textId="77777777" w:rsidR="001D4A04" w:rsidRDefault="001D4A04">
                    <w:pPr>
                      <w:pStyle w:val="af5"/>
                      <w:rPr>
                        <w:noProof/>
                      </w:rPr>
                    </w:pPr>
                    <w:r>
                      <w:rPr>
                        <w:rFonts w:hint="eastAsia"/>
                        <w:noProof/>
                      </w:rPr>
                      <w:t xml:space="preserve">[17] </w:t>
                    </w:r>
                  </w:p>
                </w:tc>
                <w:tc>
                  <w:tcPr>
                    <w:tcW w:w="0" w:type="auto"/>
                    <w:hideMark/>
                  </w:tcPr>
                  <w:p w14:paraId="3D9ED5E4" w14:textId="77777777" w:rsidR="001D4A04" w:rsidRDefault="001D4A04">
                    <w:pPr>
                      <w:pStyle w:val="af5"/>
                      <w:rPr>
                        <w:noProof/>
                      </w:rPr>
                    </w:pPr>
                    <w:r>
                      <w:rPr>
                        <w:rFonts w:hint="eastAsia"/>
                        <w:noProof/>
                      </w:rPr>
                      <w:t>周麗</w:t>
                    </w:r>
                    <w:r>
                      <w:rPr>
                        <w:rFonts w:hint="eastAsia"/>
                        <w:noProof/>
                      </w:rPr>
                      <w:t xml:space="preserve">, </w:t>
                    </w:r>
                    <w:r>
                      <w:rPr>
                        <w:rFonts w:hint="eastAsia"/>
                        <w:noProof/>
                      </w:rPr>
                      <w:t>“以</w:t>
                    </w:r>
                    <w:r>
                      <w:rPr>
                        <w:rFonts w:hint="eastAsia"/>
                        <w:noProof/>
                      </w:rPr>
                      <w:t>Q</w:t>
                    </w:r>
                    <w:r>
                      <w:rPr>
                        <w:rFonts w:hint="eastAsia"/>
                        <w:noProof/>
                      </w:rPr>
                      <w:t>方法探討混合式學習課堂中學生使用數位徽章之認知</w:t>
                    </w:r>
                    <w:r>
                      <w:rPr>
                        <w:rFonts w:hint="eastAsia"/>
                        <w:noProof/>
                      </w:rPr>
                      <w:t>,</w:t>
                    </w:r>
                    <w:r>
                      <w:rPr>
                        <w:rFonts w:hint="eastAsia"/>
                        <w:noProof/>
                      </w:rPr>
                      <w:t>”</w:t>
                    </w:r>
                    <w:r>
                      <w:rPr>
                        <w:rFonts w:hint="eastAsia"/>
                        <w:noProof/>
                      </w:rPr>
                      <w:t xml:space="preserve"> 109. </w:t>
                    </w:r>
                  </w:p>
                </w:tc>
              </w:tr>
              <w:tr w:rsidR="001D4A04" w14:paraId="5ADF48A8" w14:textId="77777777">
                <w:trPr>
                  <w:divId w:val="1493136990"/>
                  <w:tblCellSpacing w:w="15" w:type="dxa"/>
                </w:trPr>
                <w:tc>
                  <w:tcPr>
                    <w:tcW w:w="50" w:type="pct"/>
                    <w:hideMark/>
                  </w:tcPr>
                  <w:p w14:paraId="0644BD3C" w14:textId="77777777" w:rsidR="001D4A04" w:rsidRDefault="001D4A04">
                    <w:pPr>
                      <w:pStyle w:val="af5"/>
                      <w:rPr>
                        <w:noProof/>
                      </w:rPr>
                    </w:pPr>
                    <w:r>
                      <w:rPr>
                        <w:rFonts w:hint="eastAsia"/>
                        <w:noProof/>
                      </w:rPr>
                      <w:t xml:space="preserve">[18] </w:t>
                    </w:r>
                  </w:p>
                </w:tc>
                <w:tc>
                  <w:tcPr>
                    <w:tcW w:w="0" w:type="auto"/>
                    <w:hideMark/>
                  </w:tcPr>
                  <w:p w14:paraId="161C6870" w14:textId="77777777" w:rsidR="001D4A04" w:rsidRDefault="001D4A04">
                    <w:pPr>
                      <w:pStyle w:val="af5"/>
                      <w:rPr>
                        <w:noProof/>
                      </w:rPr>
                    </w:pPr>
                    <w:r>
                      <w:rPr>
                        <w:rFonts w:hint="eastAsia"/>
                        <w:noProof/>
                      </w:rPr>
                      <w:t>鄧安明</w:t>
                    </w:r>
                    <w:r>
                      <w:rPr>
                        <w:rFonts w:hint="eastAsia"/>
                        <w:noProof/>
                      </w:rPr>
                      <w:t xml:space="preserve">, </w:t>
                    </w:r>
                    <w:r>
                      <w:rPr>
                        <w:rFonts w:hint="eastAsia"/>
                        <w:noProof/>
                      </w:rPr>
                      <w:t>“樂趣化教學與傳統式教學對國小學童籃球運球上籃學習效果之研究</w:t>
                    </w:r>
                    <w:r>
                      <w:rPr>
                        <w:rFonts w:hint="eastAsia"/>
                        <w:noProof/>
                      </w:rPr>
                      <w:t>,</w:t>
                    </w:r>
                    <w:r>
                      <w:rPr>
                        <w:rFonts w:hint="eastAsia"/>
                        <w:noProof/>
                      </w:rPr>
                      <w:t>”</w:t>
                    </w:r>
                    <w:r>
                      <w:rPr>
                        <w:rFonts w:hint="eastAsia"/>
                        <w:noProof/>
                      </w:rPr>
                      <w:t xml:space="preserve"> 103. </w:t>
                    </w:r>
                  </w:p>
                </w:tc>
              </w:tr>
              <w:tr w:rsidR="001D4A04" w14:paraId="764B2C95" w14:textId="77777777">
                <w:trPr>
                  <w:divId w:val="1493136990"/>
                  <w:tblCellSpacing w:w="15" w:type="dxa"/>
                </w:trPr>
                <w:tc>
                  <w:tcPr>
                    <w:tcW w:w="50" w:type="pct"/>
                    <w:hideMark/>
                  </w:tcPr>
                  <w:p w14:paraId="42F3492C" w14:textId="77777777" w:rsidR="001D4A04" w:rsidRDefault="001D4A04">
                    <w:pPr>
                      <w:pStyle w:val="af5"/>
                      <w:rPr>
                        <w:noProof/>
                      </w:rPr>
                    </w:pPr>
                    <w:r>
                      <w:rPr>
                        <w:rFonts w:hint="eastAsia"/>
                        <w:noProof/>
                      </w:rPr>
                      <w:t xml:space="preserve">[19] </w:t>
                    </w:r>
                  </w:p>
                </w:tc>
                <w:tc>
                  <w:tcPr>
                    <w:tcW w:w="0" w:type="auto"/>
                    <w:hideMark/>
                  </w:tcPr>
                  <w:p w14:paraId="0A4AE54B" w14:textId="77777777" w:rsidR="001D4A04" w:rsidRDefault="001D4A04">
                    <w:pPr>
                      <w:pStyle w:val="af5"/>
                      <w:rPr>
                        <w:noProof/>
                      </w:rPr>
                    </w:pPr>
                    <w:r>
                      <w:rPr>
                        <w:rFonts w:hint="eastAsia"/>
                        <w:noProof/>
                      </w:rPr>
                      <w:t xml:space="preserve">M. plugin, </w:t>
                    </w:r>
                    <w:r>
                      <w:rPr>
                        <w:rFonts w:hint="eastAsia"/>
                        <w:noProof/>
                      </w:rPr>
                      <w:t>“</w:t>
                    </w:r>
                    <w:r>
                      <w:rPr>
                        <w:rFonts w:hint="eastAsia"/>
                        <w:noProof/>
                      </w:rPr>
                      <w:t>Moodle plugin,</w:t>
                    </w:r>
                    <w:r>
                      <w:rPr>
                        <w:rFonts w:hint="eastAsia"/>
                        <w:noProof/>
                      </w:rPr>
                      <w:t>”</w:t>
                    </w:r>
                    <w:r>
                      <w:rPr>
                        <w:rFonts w:hint="eastAsia"/>
                        <w:noProof/>
                      </w:rPr>
                      <w:t xml:space="preserve"> 110. [</w:t>
                    </w:r>
                    <w:r>
                      <w:rPr>
                        <w:rFonts w:hint="eastAsia"/>
                        <w:noProof/>
                      </w:rPr>
                      <w:t>線上</w:t>
                    </w:r>
                    <w:r>
                      <w:rPr>
                        <w:rFonts w:hint="eastAsia"/>
                        <w:noProof/>
                      </w:rPr>
                      <w:t>]. Available: https://docs.moodle.org/dev/Blocks.</w:t>
                    </w:r>
                  </w:p>
                </w:tc>
              </w:tr>
              <w:tr w:rsidR="001D4A04" w14:paraId="2DB4B97D" w14:textId="77777777">
                <w:trPr>
                  <w:divId w:val="1493136990"/>
                  <w:tblCellSpacing w:w="15" w:type="dxa"/>
                </w:trPr>
                <w:tc>
                  <w:tcPr>
                    <w:tcW w:w="50" w:type="pct"/>
                    <w:hideMark/>
                  </w:tcPr>
                  <w:p w14:paraId="3CFA5521" w14:textId="77777777" w:rsidR="001D4A04" w:rsidRDefault="001D4A04">
                    <w:pPr>
                      <w:pStyle w:val="af5"/>
                      <w:rPr>
                        <w:noProof/>
                      </w:rPr>
                    </w:pPr>
                    <w:r>
                      <w:rPr>
                        <w:rFonts w:hint="eastAsia"/>
                        <w:noProof/>
                      </w:rPr>
                      <w:t xml:space="preserve">[20] </w:t>
                    </w:r>
                  </w:p>
                </w:tc>
                <w:tc>
                  <w:tcPr>
                    <w:tcW w:w="0" w:type="auto"/>
                    <w:hideMark/>
                  </w:tcPr>
                  <w:p w14:paraId="6AA09659" w14:textId="77777777" w:rsidR="001D4A04" w:rsidRDefault="001D4A04">
                    <w:pPr>
                      <w:pStyle w:val="af5"/>
                      <w:rPr>
                        <w:noProof/>
                      </w:rPr>
                    </w:pPr>
                    <w:r>
                      <w:rPr>
                        <w:rFonts w:hint="eastAsia"/>
                        <w:noProof/>
                      </w:rPr>
                      <w:t>黃連豐</w:t>
                    </w:r>
                    <w:r>
                      <w:rPr>
                        <w:rFonts w:hint="eastAsia"/>
                        <w:noProof/>
                      </w:rPr>
                      <w:t xml:space="preserve">, </w:t>
                    </w:r>
                    <w:r>
                      <w:rPr>
                        <w:rFonts w:hint="eastAsia"/>
                        <w:noProof/>
                      </w:rPr>
                      <w:t>“基於模型驅動架構之系統開發研究—以</w:t>
                    </w:r>
                    <w:r>
                      <w:rPr>
                        <w:rFonts w:hint="eastAsia"/>
                        <w:noProof/>
                      </w:rPr>
                      <w:t>PHP</w:t>
                    </w:r>
                    <w:r>
                      <w:rPr>
                        <w:rFonts w:hint="eastAsia"/>
                        <w:noProof/>
                      </w:rPr>
                      <w:t>語言建置集中採購網站為例</w:t>
                    </w:r>
                    <w:r>
                      <w:rPr>
                        <w:rFonts w:hint="eastAsia"/>
                        <w:noProof/>
                      </w:rPr>
                      <w:t>,</w:t>
                    </w:r>
                    <w:r>
                      <w:rPr>
                        <w:rFonts w:hint="eastAsia"/>
                        <w:noProof/>
                      </w:rPr>
                      <w:t>”</w:t>
                    </w:r>
                    <w:r>
                      <w:rPr>
                        <w:rFonts w:hint="eastAsia"/>
                        <w:noProof/>
                      </w:rPr>
                      <w:t xml:space="preserve"> 2008. </w:t>
                    </w:r>
                  </w:p>
                </w:tc>
              </w:tr>
              <w:tr w:rsidR="001D4A04" w14:paraId="730E5113" w14:textId="77777777">
                <w:trPr>
                  <w:divId w:val="1493136990"/>
                  <w:tblCellSpacing w:w="15" w:type="dxa"/>
                </w:trPr>
                <w:tc>
                  <w:tcPr>
                    <w:tcW w:w="50" w:type="pct"/>
                    <w:hideMark/>
                  </w:tcPr>
                  <w:p w14:paraId="093CAC22" w14:textId="77777777" w:rsidR="001D4A04" w:rsidRDefault="001D4A04">
                    <w:pPr>
                      <w:pStyle w:val="af5"/>
                      <w:rPr>
                        <w:noProof/>
                      </w:rPr>
                    </w:pPr>
                    <w:r>
                      <w:rPr>
                        <w:rFonts w:hint="eastAsia"/>
                        <w:noProof/>
                      </w:rPr>
                      <w:t xml:space="preserve">[21] </w:t>
                    </w:r>
                  </w:p>
                </w:tc>
                <w:tc>
                  <w:tcPr>
                    <w:tcW w:w="0" w:type="auto"/>
                    <w:hideMark/>
                  </w:tcPr>
                  <w:p w14:paraId="77A43EE8" w14:textId="77777777" w:rsidR="001D4A04" w:rsidRDefault="001D4A04">
                    <w:pPr>
                      <w:pStyle w:val="af5"/>
                      <w:rPr>
                        <w:noProof/>
                      </w:rPr>
                    </w:pPr>
                    <w:r>
                      <w:rPr>
                        <w:rFonts w:hint="eastAsia"/>
                        <w:noProof/>
                      </w:rPr>
                      <w:t>“</w:t>
                    </w:r>
                    <w:r>
                      <w:rPr>
                        <w:rFonts w:hint="eastAsia"/>
                        <w:noProof/>
                      </w:rPr>
                      <w:t>https://w3techs.com/,</w:t>
                    </w:r>
                    <w:r>
                      <w:rPr>
                        <w:rFonts w:hint="eastAsia"/>
                        <w:noProof/>
                      </w:rPr>
                      <w:t>”</w:t>
                    </w:r>
                    <w:r>
                      <w:rPr>
                        <w:rFonts w:hint="eastAsia"/>
                        <w:noProof/>
                      </w:rPr>
                      <w:t xml:space="preserve"> https://w3techs.com/, 2021. [</w:t>
                    </w:r>
                    <w:r>
                      <w:rPr>
                        <w:rFonts w:hint="eastAsia"/>
                        <w:noProof/>
                      </w:rPr>
                      <w:t>線上</w:t>
                    </w:r>
                    <w:r>
                      <w:rPr>
                        <w:rFonts w:hint="eastAsia"/>
                        <w:noProof/>
                      </w:rPr>
                      <w:t>]. Available: https://w3techs.com/.</w:t>
                    </w:r>
                  </w:p>
                </w:tc>
              </w:tr>
              <w:tr w:rsidR="001D4A04" w14:paraId="045E6BA1" w14:textId="77777777">
                <w:trPr>
                  <w:divId w:val="1493136990"/>
                  <w:tblCellSpacing w:w="15" w:type="dxa"/>
                </w:trPr>
                <w:tc>
                  <w:tcPr>
                    <w:tcW w:w="50" w:type="pct"/>
                    <w:hideMark/>
                  </w:tcPr>
                  <w:p w14:paraId="07493D6B" w14:textId="77777777" w:rsidR="001D4A04" w:rsidRDefault="001D4A04">
                    <w:pPr>
                      <w:pStyle w:val="af5"/>
                      <w:rPr>
                        <w:noProof/>
                      </w:rPr>
                    </w:pPr>
                    <w:r>
                      <w:rPr>
                        <w:rFonts w:hint="eastAsia"/>
                        <w:noProof/>
                      </w:rPr>
                      <w:t xml:space="preserve">[22] </w:t>
                    </w:r>
                  </w:p>
                </w:tc>
                <w:tc>
                  <w:tcPr>
                    <w:tcW w:w="0" w:type="auto"/>
                    <w:hideMark/>
                  </w:tcPr>
                  <w:p w14:paraId="1FC5DA8F" w14:textId="77777777" w:rsidR="001D4A04" w:rsidRDefault="001D4A04">
                    <w:pPr>
                      <w:pStyle w:val="af5"/>
                      <w:rPr>
                        <w:noProof/>
                      </w:rPr>
                    </w:pPr>
                    <w:r>
                      <w:rPr>
                        <w:rFonts w:hint="eastAsia"/>
                        <w:noProof/>
                      </w:rPr>
                      <w:t>張強霆</w:t>
                    </w:r>
                    <w:r>
                      <w:rPr>
                        <w:rFonts w:hint="eastAsia"/>
                        <w:noProof/>
                      </w:rPr>
                      <w:t xml:space="preserve">, </w:t>
                    </w:r>
                    <w:r>
                      <w:rPr>
                        <w:rFonts w:hint="eastAsia"/>
                        <w:noProof/>
                      </w:rPr>
                      <w:t>“應用</w:t>
                    </w:r>
                    <w:r>
                      <w:rPr>
                        <w:rFonts w:hint="eastAsia"/>
                        <w:noProof/>
                      </w:rPr>
                      <w:t xml:space="preserve">Web Services </w:t>
                    </w:r>
                    <w:r>
                      <w:rPr>
                        <w:rFonts w:hint="eastAsia"/>
                        <w:noProof/>
                      </w:rPr>
                      <w:t>與</w:t>
                    </w:r>
                    <w:r>
                      <w:rPr>
                        <w:rFonts w:hint="eastAsia"/>
                        <w:noProof/>
                      </w:rPr>
                      <w:t>Google Chart API</w:t>
                    </w:r>
                    <w:r>
                      <w:rPr>
                        <w:rFonts w:hint="eastAsia"/>
                        <w:noProof/>
                      </w:rPr>
                      <w:t>設計英文行動學習系統之研究</w:t>
                    </w:r>
                    <w:r>
                      <w:rPr>
                        <w:rFonts w:hint="eastAsia"/>
                        <w:noProof/>
                      </w:rPr>
                      <w:t>,</w:t>
                    </w:r>
                    <w:r>
                      <w:rPr>
                        <w:rFonts w:hint="eastAsia"/>
                        <w:noProof/>
                      </w:rPr>
                      <w:t>”</w:t>
                    </w:r>
                    <w:r>
                      <w:rPr>
                        <w:rFonts w:hint="eastAsia"/>
                        <w:noProof/>
                      </w:rPr>
                      <w:t xml:space="preserve"> 100. </w:t>
                    </w:r>
                  </w:p>
                </w:tc>
              </w:tr>
            </w:tbl>
            <w:p w14:paraId="3553C480" w14:textId="77777777" w:rsidR="001D4A04" w:rsidRDefault="001D4A04">
              <w:pPr>
                <w:divId w:val="1493136990"/>
                <w:rPr>
                  <w:noProof/>
                </w:rPr>
              </w:pPr>
            </w:p>
            <w:p w14:paraId="16E67D8A" w14:textId="3052DA40" w:rsidR="00E02E1C" w:rsidRPr="00FC2E4C" w:rsidRDefault="00E131E6" w:rsidP="001D4A04">
              <w:pPr>
                <w:jc w:val="left"/>
              </w:pPr>
              <w:r w:rsidRPr="00FC2E4C">
                <w:rPr>
                  <w:b/>
                  <w:bCs/>
                </w:rPr>
                <w:fldChar w:fldCharType="end"/>
              </w:r>
            </w:p>
          </w:sdtContent>
        </w:sdt>
      </w:sdtContent>
    </w:sdt>
    <w:sectPr w:rsidR="00E02E1C" w:rsidRPr="00FC2E4C" w:rsidSect="00F13A8A">
      <w:pgSz w:w="11906" w:h="16838"/>
      <w:pgMar w:top="1701" w:right="1701" w:bottom="1134"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DF1B7" w14:textId="77777777" w:rsidR="00331F6B" w:rsidRDefault="00331F6B" w:rsidP="007E41E5">
      <w:r>
        <w:separator/>
      </w:r>
    </w:p>
    <w:p w14:paraId="63AEE4DA" w14:textId="77777777" w:rsidR="00331F6B" w:rsidRDefault="00331F6B"/>
  </w:endnote>
  <w:endnote w:type="continuationSeparator" w:id="0">
    <w:p w14:paraId="3CA9AC8B" w14:textId="77777777" w:rsidR="00331F6B" w:rsidRDefault="00331F6B" w:rsidP="007E41E5">
      <w:r>
        <w:continuationSeparator/>
      </w:r>
    </w:p>
    <w:p w14:paraId="544D258A" w14:textId="77777777" w:rsidR="00331F6B" w:rsidRDefault="00331F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00000003" w:usb1="00000000" w:usb2="00000000" w:usb3="00000000" w:csb0="00000001" w:csb1="00000000"/>
  </w:font>
  <w:font w:name="AdobeFanHeitiStd-Bold,Bold">
    <w:altName w:val="Microsoft JhengHei UI"/>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803655"/>
      <w:docPartObj>
        <w:docPartGallery w:val="Page Numbers (Bottom of Page)"/>
        <w:docPartUnique/>
      </w:docPartObj>
    </w:sdtPr>
    <w:sdtEndPr/>
    <w:sdtContent>
      <w:p w14:paraId="4C82D0A7" w14:textId="77777777" w:rsidR="00104BDA" w:rsidRDefault="00104BDA">
        <w:pPr>
          <w:pStyle w:val="a5"/>
          <w:jc w:val="center"/>
        </w:pPr>
        <w:r>
          <w:fldChar w:fldCharType="begin"/>
        </w:r>
        <w:r>
          <w:instrText>PAGE   \* MERGEFORMAT</w:instrText>
        </w:r>
        <w:r>
          <w:fldChar w:fldCharType="separate"/>
        </w:r>
        <w:r w:rsidRPr="001F0249">
          <w:rPr>
            <w:noProof/>
            <w:lang w:val="zh-TW"/>
          </w:rPr>
          <w:t>10</w:t>
        </w:r>
        <w:r>
          <w:fldChar w:fldCharType="end"/>
        </w:r>
      </w:p>
    </w:sdtContent>
  </w:sdt>
  <w:p w14:paraId="518B67F7" w14:textId="77777777" w:rsidR="00104BDA" w:rsidRDefault="00104BD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6C680" w14:textId="77777777" w:rsidR="00331F6B" w:rsidRDefault="00331F6B" w:rsidP="007E41E5">
      <w:r>
        <w:separator/>
      </w:r>
    </w:p>
    <w:p w14:paraId="31DA228C" w14:textId="77777777" w:rsidR="00331F6B" w:rsidRDefault="00331F6B"/>
  </w:footnote>
  <w:footnote w:type="continuationSeparator" w:id="0">
    <w:p w14:paraId="09091D8C" w14:textId="77777777" w:rsidR="00331F6B" w:rsidRDefault="00331F6B" w:rsidP="007E41E5">
      <w:r>
        <w:continuationSeparator/>
      </w:r>
    </w:p>
    <w:p w14:paraId="3DBF44D3" w14:textId="77777777" w:rsidR="00331F6B" w:rsidRDefault="00331F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EE8A" w14:textId="77777777" w:rsidR="00104BDA" w:rsidRDefault="00331F6B">
    <w:pPr>
      <w:pStyle w:val="a3"/>
    </w:pPr>
    <w:r>
      <w:rPr>
        <w:noProof/>
      </w:rPr>
      <w:pict w14:anchorId="3EBE5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3" o:spid="_x0000_s2071" type="#_x0000_t75" style="position:absolute;left:0;text-align:left;margin-left:0;margin-top:0;width:191.25pt;height:174.75pt;z-index:-251654144;mso-position-horizontal:center;mso-position-horizontal-relative:margin;mso-position-vertical:center;mso-position-vertical-relative:margin" o:allowincell="f">
          <v:imagedata r:id="rId1" o:title="CC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8941" w14:textId="77777777" w:rsidR="0029164F" w:rsidRPr="0029164F" w:rsidRDefault="00331F6B" w:rsidP="0029164F">
    <w:pPr>
      <w:rPr>
        <w:b/>
        <w:sz w:val="18"/>
        <w:szCs w:val="18"/>
      </w:rPr>
    </w:pPr>
    <w:r>
      <w:rPr>
        <w:rFonts w:eastAsia="AdobeFanHeitiStd-Bold,Bold"/>
        <w:b/>
        <w:bCs/>
        <w:noProof/>
        <w:kern w:val="0"/>
        <w:sz w:val="18"/>
        <w:szCs w:val="18"/>
      </w:rPr>
      <w:pict w14:anchorId="27E42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4" o:spid="_x0000_s2072" type="#_x0000_t75" style="position:absolute;left:0;text-align:left;margin-left:0;margin-top:0;width:191.25pt;height:174.75pt;z-index:-251653120;mso-position-horizontal:center;mso-position-horizontal-relative:margin;mso-position-vertical:center;mso-position-vertical-relative:margin" o:allowincell="f">
          <v:imagedata r:id="rId1" o:title="CCU"/>
          <w10:wrap anchorx="margin" anchory="margin"/>
        </v:shape>
      </w:pict>
    </w:r>
    <w:r w:rsidR="0029164F" w:rsidRPr="0029164F">
      <w:rPr>
        <w:rFonts w:eastAsia="AdobeFanHeitiStd-Bold,Bold"/>
        <w:b/>
        <w:bCs/>
        <w:noProof/>
        <w:kern w:val="0"/>
        <w:sz w:val="18"/>
        <w:szCs w:val="18"/>
      </w:rPr>
      <w:t xml:space="preserve"> </w:t>
    </w:r>
    <w:r w:rsidR="0029164F" w:rsidRPr="0029164F">
      <w:rPr>
        <w:rFonts w:hint="eastAsia"/>
        <w:b/>
        <w:sz w:val="18"/>
        <w:szCs w:val="18"/>
      </w:rPr>
      <w:t>Mo</w:t>
    </w:r>
    <w:r w:rsidR="0029164F" w:rsidRPr="0029164F">
      <w:rPr>
        <w:b/>
        <w:sz w:val="18"/>
        <w:szCs w:val="18"/>
      </w:rPr>
      <w:t xml:space="preserve">odle </w:t>
    </w:r>
    <w:r w:rsidR="0029164F" w:rsidRPr="0029164F">
      <w:rPr>
        <w:rFonts w:hint="eastAsia"/>
        <w:b/>
        <w:sz w:val="18"/>
        <w:szCs w:val="18"/>
      </w:rPr>
      <w:t>s</w:t>
    </w:r>
    <w:r w:rsidR="0029164F" w:rsidRPr="0029164F">
      <w:rPr>
        <w:b/>
        <w:sz w:val="18"/>
        <w:szCs w:val="18"/>
      </w:rPr>
      <w:t>hort term learning analysis visualization reply system</w:t>
    </w:r>
  </w:p>
  <w:p w14:paraId="3A0124FF" w14:textId="15497F12" w:rsidR="00104BDA" w:rsidRPr="0029164F" w:rsidRDefault="00104BDA" w:rsidP="003F704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2B569" w14:textId="77777777" w:rsidR="00104BDA" w:rsidRDefault="00331F6B">
    <w:pPr>
      <w:pStyle w:val="a3"/>
    </w:pPr>
    <w:r>
      <w:rPr>
        <w:noProof/>
      </w:rPr>
      <w:pict w14:anchorId="764B26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8822" o:spid="_x0000_s2070" type="#_x0000_t75" style="position:absolute;left:0;text-align:left;margin-left:0;margin-top:0;width:191.25pt;height:174.75pt;z-index:-251655168;mso-position-horizontal:center;mso-position-horizontal-relative:margin;mso-position-vertical:center;mso-position-vertical-relative:margin" o:allowincell="f">
          <v:imagedata r:id="rId1" o:title="CC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DD9"/>
    <w:multiLevelType w:val="multilevel"/>
    <w:tmpl w:val="00FE54FA"/>
    <w:lvl w:ilvl="0">
      <w:start w:val="1"/>
      <w:numFmt w:val="decimal"/>
      <w:lvlText w:val="%1."/>
      <w:lvlJc w:val="left"/>
      <w:pPr>
        <w:ind w:left="360" w:hanging="360"/>
      </w:pPr>
      <w:rPr>
        <w:rFonts w:hint="default"/>
      </w:rPr>
    </w:lvl>
    <w:lvl w:ilvl="1">
      <w:start w:val="2"/>
      <w:numFmt w:val="decimal"/>
      <w:isLgl/>
      <w:lvlText w:val="%1.%2"/>
      <w:lvlJc w:val="left"/>
      <w:pPr>
        <w:ind w:left="960" w:hanging="960"/>
      </w:pPr>
      <w:rPr>
        <w:rFonts w:hint="default"/>
      </w:rPr>
    </w:lvl>
    <w:lvl w:ilvl="2">
      <w:start w:val="1"/>
      <w:numFmt w:val="decimal"/>
      <w:isLgl/>
      <w:lvlText w:val="%1.%2.%3"/>
      <w:lvlJc w:val="left"/>
      <w:pPr>
        <w:ind w:left="960" w:hanging="960"/>
      </w:pPr>
      <w:rPr>
        <w:rFonts w:hint="default"/>
      </w:rPr>
    </w:lvl>
    <w:lvl w:ilvl="3">
      <w:start w:val="1"/>
      <w:numFmt w:val="decimal"/>
      <w:isLgl/>
      <w:lvlText w:val="%1.%2.%3.%4"/>
      <w:lvlJc w:val="left"/>
      <w:pPr>
        <w:ind w:left="960" w:hanging="96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5095A78"/>
    <w:multiLevelType w:val="hybridMultilevel"/>
    <w:tmpl w:val="DF08E4DA"/>
    <w:lvl w:ilvl="0" w:tplc="1FEE4B5C">
      <w:start w:val="1"/>
      <w:numFmt w:val="bullet"/>
      <w:lvlText w:val="•"/>
      <w:lvlJc w:val="left"/>
      <w:pPr>
        <w:tabs>
          <w:tab w:val="num" w:pos="720"/>
        </w:tabs>
        <w:ind w:left="720" w:hanging="360"/>
      </w:pPr>
      <w:rPr>
        <w:rFonts w:ascii="Arial" w:hAnsi="Arial" w:hint="default"/>
      </w:rPr>
    </w:lvl>
    <w:lvl w:ilvl="1" w:tplc="93803D38" w:tentative="1">
      <w:start w:val="1"/>
      <w:numFmt w:val="bullet"/>
      <w:lvlText w:val="•"/>
      <w:lvlJc w:val="left"/>
      <w:pPr>
        <w:tabs>
          <w:tab w:val="num" w:pos="1440"/>
        </w:tabs>
        <w:ind w:left="1440" w:hanging="360"/>
      </w:pPr>
      <w:rPr>
        <w:rFonts w:ascii="Arial" w:hAnsi="Arial" w:hint="default"/>
      </w:rPr>
    </w:lvl>
    <w:lvl w:ilvl="2" w:tplc="128842CA" w:tentative="1">
      <w:start w:val="1"/>
      <w:numFmt w:val="bullet"/>
      <w:lvlText w:val="•"/>
      <w:lvlJc w:val="left"/>
      <w:pPr>
        <w:tabs>
          <w:tab w:val="num" w:pos="2160"/>
        </w:tabs>
        <w:ind w:left="2160" w:hanging="360"/>
      </w:pPr>
      <w:rPr>
        <w:rFonts w:ascii="Arial" w:hAnsi="Arial" w:hint="default"/>
      </w:rPr>
    </w:lvl>
    <w:lvl w:ilvl="3" w:tplc="C150D00A" w:tentative="1">
      <w:start w:val="1"/>
      <w:numFmt w:val="bullet"/>
      <w:lvlText w:val="•"/>
      <w:lvlJc w:val="left"/>
      <w:pPr>
        <w:tabs>
          <w:tab w:val="num" w:pos="2880"/>
        </w:tabs>
        <w:ind w:left="2880" w:hanging="360"/>
      </w:pPr>
      <w:rPr>
        <w:rFonts w:ascii="Arial" w:hAnsi="Arial" w:hint="default"/>
      </w:rPr>
    </w:lvl>
    <w:lvl w:ilvl="4" w:tplc="AD58AD98" w:tentative="1">
      <w:start w:val="1"/>
      <w:numFmt w:val="bullet"/>
      <w:lvlText w:val="•"/>
      <w:lvlJc w:val="left"/>
      <w:pPr>
        <w:tabs>
          <w:tab w:val="num" w:pos="3600"/>
        </w:tabs>
        <w:ind w:left="3600" w:hanging="360"/>
      </w:pPr>
      <w:rPr>
        <w:rFonts w:ascii="Arial" w:hAnsi="Arial" w:hint="default"/>
      </w:rPr>
    </w:lvl>
    <w:lvl w:ilvl="5" w:tplc="17A8E384" w:tentative="1">
      <w:start w:val="1"/>
      <w:numFmt w:val="bullet"/>
      <w:lvlText w:val="•"/>
      <w:lvlJc w:val="left"/>
      <w:pPr>
        <w:tabs>
          <w:tab w:val="num" w:pos="4320"/>
        </w:tabs>
        <w:ind w:left="4320" w:hanging="360"/>
      </w:pPr>
      <w:rPr>
        <w:rFonts w:ascii="Arial" w:hAnsi="Arial" w:hint="default"/>
      </w:rPr>
    </w:lvl>
    <w:lvl w:ilvl="6" w:tplc="B9F2F602" w:tentative="1">
      <w:start w:val="1"/>
      <w:numFmt w:val="bullet"/>
      <w:lvlText w:val="•"/>
      <w:lvlJc w:val="left"/>
      <w:pPr>
        <w:tabs>
          <w:tab w:val="num" w:pos="5040"/>
        </w:tabs>
        <w:ind w:left="5040" w:hanging="360"/>
      </w:pPr>
      <w:rPr>
        <w:rFonts w:ascii="Arial" w:hAnsi="Arial" w:hint="default"/>
      </w:rPr>
    </w:lvl>
    <w:lvl w:ilvl="7" w:tplc="58D0BCF2" w:tentative="1">
      <w:start w:val="1"/>
      <w:numFmt w:val="bullet"/>
      <w:lvlText w:val="•"/>
      <w:lvlJc w:val="left"/>
      <w:pPr>
        <w:tabs>
          <w:tab w:val="num" w:pos="5760"/>
        </w:tabs>
        <w:ind w:left="5760" w:hanging="360"/>
      </w:pPr>
      <w:rPr>
        <w:rFonts w:ascii="Arial" w:hAnsi="Arial" w:hint="default"/>
      </w:rPr>
    </w:lvl>
    <w:lvl w:ilvl="8" w:tplc="460CAC9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287433"/>
    <w:multiLevelType w:val="hybridMultilevel"/>
    <w:tmpl w:val="3DFEC2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AFF7E9A"/>
    <w:multiLevelType w:val="hybridMultilevel"/>
    <w:tmpl w:val="4A22584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4D9772E"/>
    <w:multiLevelType w:val="hybridMultilevel"/>
    <w:tmpl w:val="3F68F084"/>
    <w:lvl w:ilvl="0" w:tplc="3F2853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5A4E5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60A4433"/>
    <w:multiLevelType w:val="hybridMultilevel"/>
    <w:tmpl w:val="58948030"/>
    <w:lvl w:ilvl="0" w:tplc="548855B6">
      <w:start w:val="1"/>
      <w:numFmt w:val="bullet"/>
      <w:lvlText w:val=""/>
      <w:lvlJc w:val="left"/>
      <w:pPr>
        <w:tabs>
          <w:tab w:val="num" w:pos="720"/>
        </w:tabs>
        <w:ind w:left="720" w:hanging="360"/>
      </w:pPr>
      <w:rPr>
        <w:rFonts w:ascii="Wingdings" w:hAnsi="Wingdings" w:hint="default"/>
      </w:rPr>
    </w:lvl>
    <w:lvl w:ilvl="1" w:tplc="C2500732" w:tentative="1">
      <w:start w:val="1"/>
      <w:numFmt w:val="bullet"/>
      <w:lvlText w:val=""/>
      <w:lvlJc w:val="left"/>
      <w:pPr>
        <w:tabs>
          <w:tab w:val="num" w:pos="1440"/>
        </w:tabs>
        <w:ind w:left="1440" w:hanging="360"/>
      </w:pPr>
      <w:rPr>
        <w:rFonts w:ascii="Wingdings" w:hAnsi="Wingdings" w:hint="default"/>
      </w:rPr>
    </w:lvl>
    <w:lvl w:ilvl="2" w:tplc="58D2ECCE" w:tentative="1">
      <w:start w:val="1"/>
      <w:numFmt w:val="bullet"/>
      <w:lvlText w:val=""/>
      <w:lvlJc w:val="left"/>
      <w:pPr>
        <w:tabs>
          <w:tab w:val="num" w:pos="2160"/>
        </w:tabs>
        <w:ind w:left="2160" w:hanging="360"/>
      </w:pPr>
      <w:rPr>
        <w:rFonts w:ascii="Wingdings" w:hAnsi="Wingdings" w:hint="default"/>
      </w:rPr>
    </w:lvl>
    <w:lvl w:ilvl="3" w:tplc="2AF07E0C" w:tentative="1">
      <w:start w:val="1"/>
      <w:numFmt w:val="bullet"/>
      <w:lvlText w:val=""/>
      <w:lvlJc w:val="left"/>
      <w:pPr>
        <w:tabs>
          <w:tab w:val="num" w:pos="2880"/>
        </w:tabs>
        <w:ind w:left="2880" w:hanging="360"/>
      </w:pPr>
      <w:rPr>
        <w:rFonts w:ascii="Wingdings" w:hAnsi="Wingdings" w:hint="default"/>
      </w:rPr>
    </w:lvl>
    <w:lvl w:ilvl="4" w:tplc="36F6C27E" w:tentative="1">
      <w:start w:val="1"/>
      <w:numFmt w:val="bullet"/>
      <w:lvlText w:val=""/>
      <w:lvlJc w:val="left"/>
      <w:pPr>
        <w:tabs>
          <w:tab w:val="num" w:pos="3600"/>
        </w:tabs>
        <w:ind w:left="3600" w:hanging="360"/>
      </w:pPr>
      <w:rPr>
        <w:rFonts w:ascii="Wingdings" w:hAnsi="Wingdings" w:hint="default"/>
      </w:rPr>
    </w:lvl>
    <w:lvl w:ilvl="5" w:tplc="D5280174" w:tentative="1">
      <w:start w:val="1"/>
      <w:numFmt w:val="bullet"/>
      <w:lvlText w:val=""/>
      <w:lvlJc w:val="left"/>
      <w:pPr>
        <w:tabs>
          <w:tab w:val="num" w:pos="4320"/>
        </w:tabs>
        <w:ind w:left="4320" w:hanging="360"/>
      </w:pPr>
      <w:rPr>
        <w:rFonts w:ascii="Wingdings" w:hAnsi="Wingdings" w:hint="default"/>
      </w:rPr>
    </w:lvl>
    <w:lvl w:ilvl="6" w:tplc="31E6B706" w:tentative="1">
      <w:start w:val="1"/>
      <w:numFmt w:val="bullet"/>
      <w:lvlText w:val=""/>
      <w:lvlJc w:val="left"/>
      <w:pPr>
        <w:tabs>
          <w:tab w:val="num" w:pos="5040"/>
        </w:tabs>
        <w:ind w:left="5040" w:hanging="360"/>
      </w:pPr>
      <w:rPr>
        <w:rFonts w:ascii="Wingdings" w:hAnsi="Wingdings" w:hint="default"/>
      </w:rPr>
    </w:lvl>
    <w:lvl w:ilvl="7" w:tplc="F75645F8" w:tentative="1">
      <w:start w:val="1"/>
      <w:numFmt w:val="bullet"/>
      <w:lvlText w:val=""/>
      <w:lvlJc w:val="left"/>
      <w:pPr>
        <w:tabs>
          <w:tab w:val="num" w:pos="5760"/>
        </w:tabs>
        <w:ind w:left="5760" w:hanging="360"/>
      </w:pPr>
      <w:rPr>
        <w:rFonts w:ascii="Wingdings" w:hAnsi="Wingdings" w:hint="default"/>
      </w:rPr>
    </w:lvl>
    <w:lvl w:ilvl="8" w:tplc="A1A81B6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01888"/>
    <w:multiLevelType w:val="hybridMultilevel"/>
    <w:tmpl w:val="9B50D3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C395E6E"/>
    <w:multiLevelType w:val="hybridMultilevel"/>
    <w:tmpl w:val="EA7633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604427"/>
    <w:multiLevelType w:val="hybridMultilevel"/>
    <w:tmpl w:val="1E5855B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DC07D39"/>
    <w:multiLevelType w:val="hybridMultilevel"/>
    <w:tmpl w:val="AAFAE46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1E0C5B2C"/>
    <w:multiLevelType w:val="hybridMultilevel"/>
    <w:tmpl w:val="D694A44C"/>
    <w:lvl w:ilvl="0" w:tplc="062644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E8B7D72"/>
    <w:multiLevelType w:val="hybridMultilevel"/>
    <w:tmpl w:val="C436D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32A435F"/>
    <w:multiLevelType w:val="hybridMultilevel"/>
    <w:tmpl w:val="C414C54E"/>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96068CF"/>
    <w:multiLevelType w:val="hybridMultilevel"/>
    <w:tmpl w:val="47C00D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A0A4AC9"/>
    <w:multiLevelType w:val="hybridMultilevel"/>
    <w:tmpl w:val="6EFC1E62"/>
    <w:lvl w:ilvl="0" w:tplc="EE2CB20C">
      <w:start w:val="1"/>
      <w:numFmt w:val="bullet"/>
      <w:lvlText w:val="•"/>
      <w:lvlJc w:val="left"/>
      <w:pPr>
        <w:tabs>
          <w:tab w:val="num" w:pos="720"/>
        </w:tabs>
        <w:ind w:left="720" w:hanging="360"/>
      </w:pPr>
      <w:rPr>
        <w:rFonts w:ascii="Arial" w:hAnsi="Arial" w:hint="default"/>
      </w:rPr>
    </w:lvl>
    <w:lvl w:ilvl="1" w:tplc="06704FB0" w:tentative="1">
      <w:start w:val="1"/>
      <w:numFmt w:val="bullet"/>
      <w:lvlText w:val="•"/>
      <w:lvlJc w:val="left"/>
      <w:pPr>
        <w:tabs>
          <w:tab w:val="num" w:pos="1440"/>
        </w:tabs>
        <w:ind w:left="1440" w:hanging="360"/>
      </w:pPr>
      <w:rPr>
        <w:rFonts w:ascii="Arial" w:hAnsi="Arial" w:hint="default"/>
      </w:rPr>
    </w:lvl>
    <w:lvl w:ilvl="2" w:tplc="ABFA04C6" w:tentative="1">
      <w:start w:val="1"/>
      <w:numFmt w:val="bullet"/>
      <w:lvlText w:val="•"/>
      <w:lvlJc w:val="left"/>
      <w:pPr>
        <w:tabs>
          <w:tab w:val="num" w:pos="2160"/>
        </w:tabs>
        <w:ind w:left="2160" w:hanging="360"/>
      </w:pPr>
      <w:rPr>
        <w:rFonts w:ascii="Arial" w:hAnsi="Arial" w:hint="default"/>
      </w:rPr>
    </w:lvl>
    <w:lvl w:ilvl="3" w:tplc="9C8AC69A" w:tentative="1">
      <w:start w:val="1"/>
      <w:numFmt w:val="bullet"/>
      <w:lvlText w:val="•"/>
      <w:lvlJc w:val="left"/>
      <w:pPr>
        <w:tabs>
          <w:tab w:val="num" w:pos="2880"/>
        </w:tabs>
        <w:ind w:left="2880" w:hanging="360"/>
      </w:pPr>
      <w:rPr>
        <w:rFonts w:ascii="Arial" w:hAnsi="Arial" w:hint="default"/>
      </w:rPr>
    </w:lvl>
    <w:lvl w:ilvl="4" w:tplc="B72A53F2" w:tentative="1">
      <w:start w:val="1"/>
      <w:numFmt w:val="bullet"/>
      <w:lvlText w:val="•"/>
      <w:lvlJc w:val="left"/>
      <w:pPr>
        <w:tabs>
          <w:tab w:val="num" w:pos="3600"/>
        </w:tabs>
        <w:ind w:left="3600" w:hanging="360"/>
      </w:pPr>
      <w:rPr>
        <w:rFonts w:ascii="Arial" w:hAnsi="Arial" w:hint="default"/>
      </w:rPr>
    </w:lvl>
    <w:lvl w:ilvl="5" w:tplc="D8748B8A" w:tentative="1">
      <w:start w:val="1"/>
      <w:numFmt w:val="bullet"/>
      <w:lvlText w:val="•"/>
      <w:lvlJc w:val="left"/>
      <w:pPr>
        <w:tabs>
          <w:tab w:val="num" w:pos="4320"/>
        </w:tabs>
        <w:ind w:left="4320" w:hanging="360"/>
      </w:pPr>
      <w:rPr>
        <w:rFonts w:ascii="Arial" w:hAnsi="Arial" w:hint="default"/>
      </w:rPr>
    </w:lvl>
    <w:lvl w:ilvl="6" w:tplc="972022C4" w:tentative="1">
      <w:start w:val="1"/>
      <w:numFmt w:val="bullet"/>
      <w:lvlText w:val="•"/>
      <w:lvlJc w:val="left"/>
      <w:pPr>
        <w:tabs>
          <w:tab w:val="num" w:pos="5040"/>
        </w:tabs>
        <w:ind w:left="5040" w:hanging="360"/>
      </w:pPr>
      <w:rPr>
        <w:rFonts w:ascii="Arial" w:hAnsi="Arial" w:hint="default"/>
      </w:rPr>
    </w:lvl>
    <w:lvl w:ilvl="7" w:tplc="3A346016" w:tentative="1">
      <w:start w:val="1"/>
      <w:numFmt w:val="bullet"/>
      <w:lvlText w:val="•"/>
      <w:lvlJc w:val="left"/>
      <w:pPr>
        <w:tabs>
          <w:tab w:val="num" w:pos="5760"/>
        </w:tabs>
        <w:ind w:left="5760" w:hanging="360"/>
      </w:pPr>
      <w:rPr>
        <w:rFonts w:ascii="Arial" w:hAnsi="Arial" w:hint="default"/>
      </w:rPr>
    </w:lvl>
    <w:lvl w:ilvl="8" w:tplc="8954DD0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DBF791A"/>
    <w:multiLevelType w:val="hybridMultilevel"/>
    <w:tmpl w:val="013E01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0FC4C80"/>
    <w:multiLevelType w:val="hybridMultilevel"/>
    <w:tmpl w:val="36F0DFB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435133B3"/>
    <w:multiLevelType w:val="multilevel"/>
    <w:tmpl w:val="225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B5995"/>
    <w:multiLevelType w:val="hybridMultilevel"/>
    <w:tmpl w:val="C58E532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48D675CD"/>
    <w:multiLevelType w:val="hybridMultilevel"/>
    <w:tmpl w:val="3A7E415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4EC22FDA"/>
    <w:multiLevelType w:val="hybridMultilevel"/>
    <w:tmpl w:val="F3E8D2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5AA31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E790A20"/>
    <w:multiLevelType w:val="hybridMultilevel"/>
    <w:tmpl w:val="4146B0B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F975D7C"/>
    <w:multiLevelType w:val="hybridMultilevel"/>
    <w:tmpl w:val="614AB20E"/>
    <w:lvl w:ilvl="0" w:tplc="B5F278AC">
      <w:start w:val="1"/>
      <w:numFmt w:val="decimal"/>
      <w:lvlText w:val="(%1)"/>
      <w:lvlJc w:val="left"/>
      <w:pPr>
        <w:ind w:left="480" w:hanging="480"/>
      </w:pPr>
      <w:rPr>
        <w:rFonts w:ascii="標楷體" w:eastAsia="標楷體" w:hAnsi="標楷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429503A"/>
    <w:multiLevelType w:val="multilevel"/>
    <w:tmpl w:val="1B0C245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D31C4A"/>
    <w:multiLevelType w:val="hybridMultilevel"/>
    <w:tmpl w:val="12A45A7E"/>
    <w:lvl w:ilvl="0" w:tplc="0626445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4025366"/>
    <w:multiLevelType w:val="hybridMultilevel"/>
    <w:tmpl w:val="2D660078"/>
    <w:lvl w:ilvl="0" w:tplc="24262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62F3A12"/>
    <w:multiLevelType w:val="hybridMultilevel"/>
    <w:tmpl w:val="CFA8E13A"/>
    <w:lvl w:ilvl="0" w:tplc="B5F278AC">
      <w:start w:val="1"/>
      <w:numFmt w:val="decimal"/>
      <w:lvlText w:val="(%1)"/>
      <w:lvlJc w:val="left"/>
      <w:pPr>
        <w:ind w:left="360" w:hanging="360"/>
      </w:pPr>
      <w:rPr>
        <w:rFonts w:ascii="標楷體" w:eastAsia="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66F47F2"/>
    <w:multiLevelType w:val="hybridMultilevel"/>
    <w:tmpl w:val="9F1CA66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CB9077A"/>
    <w:multiLevelType w:val="hybridMultilevel"/>
    <w:tmpl w:val="C130E1B8"/>
    <w:lvl w:ilvl="0" w:tplc="BE7405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DCE1F31"/>
    <w:multiLevelType w:val="multilevel"/>
    <w:tmpl w:val="8FD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4E1F6E"/>
    <w:multiLevelType w:val="hybridMultilevel"/>
    <w:tmpl w:val="E3CA38D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5"/>
  </w:num>
  <w:num w:numId="2">
    <w:abstractNumId w:val="30"/>
  </w:num>
  <w:num w:numId="3">
    <w:abstractNumId w:val="1"/>
  </w:num>
  <w:num w:numId="4">
    <w:abstractNumId w:val="15"/>
  </w:num>
  <w:num w:numId="5">
    <w:abstractNumId w:val="27"/>
  </w:num>
  <w:num w:numId="6">
    <w:abstractNumId w:val="17"/>
  </w:num>
  <w:num w:numId="7">
    <w:abstractNumId w:val="3"/>
  </w:num>
  <w:num w:numId="8">
    <w:abstractNumId w:val="32"/>
  </w:num>
  <w:num w:numId="9">
    <w:abstractNumId w:val="12"/>
  </w:num>
  <w:num w:numId="10">
    <w:abstractNumId w:val="9"/>
  </w:num>
  <w:num w:numId="11">
    <w:abstractNumId w:val="10"/>
  </w:num>
  <w:num w:numId="12">
    <w:abstractNumId w:val="29"/>
  </w:num>
  <w:num w:numId="13">
    <w:abstractNumId w:val="26"/>
  </w:num>
  <w:num w:numId="14">
    <w:abstractNumId w:val="7"/>
  </w:num>
  <w:num w:numId="15">
    <w:abstractNumId w:val="11"/>
  </w:num>
  <w:num w:numId="16">
    <w:abstractNumId w:val="28"/>
  </w:num>
  <w:num w:numId="17">
    <w:abstractNumId w:val="20"/>
  </w:num>
  <w:num w:numId="18">
    <w:abstractNumId w:val="23"/>
  </w:num>
  <w:num w:numId="19">
    <w:abstractNumId w:val="24"/>
  </w:num>
  <w:num w:numId="20">
    <w:abstractNumId w:val="13"/>
  </w:num>
  <w:num w:numId="21">
    <w:abstractNumId w:val="31"/>
  </w:num>
  <w:num w:numId="22">
    <w:abstractNumId w:val="6"/>
  </w:num>
  <w:num w:numId="23">
    <w:abstractNumId w:val="0"/>
  </w:num>
  <w:num w:numId="24">
    <w:abstractNumId w:val="2"/>
  </w:num>
  <w:num w:numId="25">
    <w:abstractNumId w:val="14"/>
  </w:num>
  <w:num w:numId="26">
    <w:abstractNumId w:val="21"/>
  </w:num>
  <w:num w:numId="27">
    <w:abstractNumId w:val="16"/>
  </w:num>
  <w:num w:numId="28">
    <w:abstractNumId w:val="18"/>
  </w:num>
  <w:num w:numId="29">
    <w:abstractNumId w:val="4"/>
  </w:num>
  <w:num w:numId="30">
    <w:abstractNumId w:val="19"/>
  </w:num>
  <w:num w:numId="31">
    <w:abstractNumId w:val="8"/>
  </w:num>
  <w:num w:numId="32">
    <w:abstractNumId w:val="5"/>
  </w:num>
  <w:num w:numId="33">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o">
    <w15:presenceInfo w15:providerId="None" w15:userId="ky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YwsTAwsTC1NDIHAiUdpeDU4uLM/DyQAsNaAEVEKl8sAAAA"/>
  </w:docVars>
  <w:rsids>
    <w:rsidRoot w:val="00923029"/>
    <w:rsid w:val="00000379"/>
    <w:rsid w:val="000018F0"/>
    <w:rsid w:val="00004B22"/>
    <w:rsid w:val="00014CE3"/>
    <w:rsid w:val="000161A6"/>
    <w:rsid w:val="00016B34"/>
    <w:rsid w:val="00017FFB"/>
    <w:rsid w:val="00020F36"/>
    <w:rsid w:val="00021420"/>
    <w:rsid w:val="000214E3"/>
    <w:rsid w:val="00023180"/>
    <w:rsid w:val="00026218"/>
    <w:rsid w:val="00026C70"/>
    <w:rsid w:val="00026D69"/>
    <w:rsid w:val="00030C6B"/>
    <w:rsid w:val="00031FEA"/>
    <w:rsid w:val="00032305"/>
    <w:rsid w:val="00032C11"/>
    <w:rsid w:val="000338BC"/>
    <w:rsid w:val="0003412E"/>
    <w:rsid w:val="00034470"/>
    <w:rsid w:val="000347F2"/>
    <w:rsid w:val="00035488"/>
    <w:rsid w:val="00036101"/>
    <w:rsid w:val="00037AAA"/>
    <w:rsid w:val="00037DB6"/>
    <w:rsid w:val="00044D3E"/>
    <w:rsid w:val="00045DC2"/>
    <w:rsid w:val="00051CB6"/>
    <w:rsid w:val="000526B7"/>
    <w:rsid w:val="000537B3"/>
    <w:rsid w:val="00054285"/>
    <w:rsid w:val="00054E1B"/>
    <w:rsid w:val="00055DE6"/>
    <w:rsid w:val="00056B25"/>
    <w:rsid w:val="000574AA"/>
    <w:rsid w:val="00060C12"/>
    <w:rsid w:val="00061CB7"/>
    <w:rsid w:val="000620BD"/>
    <w:rsid w:val="00062FB1"/>
    <w:rsid w:val="0006304E"/>
    <w:rsid w:val="0006630E"/>
    <w:rsid w:val="00070AD7"/>
    <w:rsid w:val="00072CA7"/>
    <w:rsid w:val="00077DD2"/>
    <w:rsid w:val="000870AA"/>
    <w:rsid w:val="0008779B"/>
    <w:rsid w:val="00090E69"/>
    <w:rsid w:val="000927AF"/>
    <w:rsid w:val="00095C88"/>
    <w:rsid w:val="0009616E"/>
    <w:rsid w:val="000A25A3"/>
    <w:rsid w:val="000A298B"/>
    <w:rsid w:val="000A3B86"/>
    <w:rsid w:val="000A5F37"/>
    <w:rsid w:val="000A6084"/>
    <w:rsid w:val="000A6AD0"/>
    <w:rsid w:val="000A782F"/>
    <w:rsid w:val="000B1277"/>
    <w:rsid w:val="000B173E"/>
    <w:rsid w:val="000B2C24"/>
    <w:rsid w:val="000B31E2"/>
    <w:rsid w:val="000B475D"/>
    <w:rsid w:val="000B5C6D"/>
    <w:rsid w:val="000B67C4"/>
    <w:rsid w:val="000C03B2"/>
    <w:rsid w:val="000C718B"/>
    <w:rsid w:val="000C76E5"/>
    <w:rsid w:val="000D003C"/>
    <w:rsid w:val="000D17FE"/>
    <w:rsid w:val="000D1994"/>
    <w:rsid w:val="000D2834"/>
    <w:rsid w:val="000D3395"/>
    <w:rsid w:val="000D648D"/>
    <w:rsid w:val="000D6881"/>
    <w:rsid w:val="000E2419"/>
    <w:rsid w:val="000E32CB"/>
    <w:rsid w:val="000E42EF"/>
    <w:rsid w:val="000E5ED7"/>
    <w:rsid w:val="000F0578"/>
    <w:rsid w:val="000F5387"/>
    <w:rsid w:val="000F680B"/>
    <w:rsid w:val="000F6F85"/>
    <w:rsid w:val="00101FBA"/>
    <w:rsid w:val="001029E8"/>
    <w:rsid w:val="001045A1"/>
    <w:rsid w:val="00104BDA"/>
    <w:rsid w:val="00110AB8"/>
    <w:rsid w:val="00110CED"/>
    <w:rsid w:val="00110F77"/>
    <w:rsid w:val="00112B19"/>
    <w:rsid w:val="00112DC8"/>
    <w:rsid w:val="00114BBF"/>
    <w:rsid w:val="001152C3"/>
    <w:rsid w:val="00121C3F"/>
    <w:rsid w:val="00122D04"/>
    <w:rsid w:val="0012406C"/>
    <w:rsid w:val="00127DF2"/>
    <w:rsid w:val="0013186B"/>
    <w:rsid w:val="00134B69"/>
    <w:rsid w:val="0013527D"/>
    <w:rsid w:val="001358A9"/>
    <w:rsid w:val="0013691B"/>
    <w:rsid w:val="001423A4"/>
    <w:rsid w:val="00143D73"/>
    <w:rsid w:val="001442A8"/>
    <w:rsid w:val="00146921"/>
    <w:rsid w:val="00153167"/>
    <w:rsid w:val="00155041"/>
    <w:rsid w:val="00163294"/>
    <w:rsid w:val="0016372D"/>
    <w:rsid w:val="00163B91"/>
    <w:rsid w:val="00165603"/>
    <w:rsid w:val="00165811"/>
    <w:rsid w:val="00172101"/>
    <w:rsid w:val="00173AF1"/>
    <w:rsid w:val="00173D24"/>
    <w:rsid w:val="001751BF"/>
    <w:rsid w:val="00175544"/>
    <w:rsid w:val="00176032"/>
    <w:rsid w:val="001803B2"/>
    <w:rsid w:val="00180664"/>
    <w:rsid w:val="00181566"/>
    <w:rsid w:val="0018200E"/>
    <w:rsid w:val="0018239E"/>
    <w:rsid w:val="0018345B"/>
    <w:rsid w:val="00184494"/>
    <w:rsid w:val="00186675"/>
    <w:rsid w:val="001874D6"/>
    <w:rsid w:val="001904F9"/>
    <w:rsid w:val="0019060A"/>
    <w:rsid w:val="00190AAA"/>
    <w:rsid w:val="00190C70"/>
    <w:rsid w:val="001919EF"/>
    <w:rsid w:val="00191E46"/>
    <w:rsid w:val="0019290D"/>
    <w:rsid w:val="00195660"/>
    <w:rsid w:val="00195BD1"/>
    <w:rsid w:val="00196A33"/>
    <w:rsid w:val="00197CDE"/>
    <w:rsid w:val="001A1691"/>
    <w:rsid w:val="001A221A"/>
    <w:rsid w:val="001A34A8"/>
    <w:rsid w:val="001A48E5"/>
    <w:rsid w:val="001A49E0"/>
    <w:rsid w:val="001A5048"/>
    <w:rsid w:val="001A50DB"/>
    <w:rsid w:val="001B00BC"/>
    <w:rsid w:val="001B2694"/>
    <w:rsid w:val="001B4CDA"/>
    <w:rsid w:val="001C111C"/>
    <w:rsid w:val="001C1751"/>
    <w:rsid w:val="001C30C9"/>
    <w:rsid w:val="001C5FC5"/>
    <w:rsid w:val="001D174D"/>
    <w:rsid w:val="001D1F20"/>
    <w:rsid w:val="001D31F7"/>
    <w:rsid w:val="001D3DDC"/>
    <w:rsid w:val="001D4A04"/>
    <w:rsid w:val="001E1258"/>
    <w:rsid w:val="001E25F7"/>
    <w:rsid w:val="001E6F19"/>
    <w:rsid w:val="001F0249"/>
    <w:rsid w:val="00201F4F"/>
    <w:rsid w:val="0020304D"/>
    <w:rsid w:val="00203C53"/>
    <w:rsid w:val="00204CA2"/>
    <w:rsid w:val="002128E9"/>
    <w:rsid w:val="00213298"/>
    <w:rsid w:val="0021351C"/>
    <w:rsid w:val="00213548"/>
    <w:rsid w:val="00215A48"/>
    <w:rsid w:val="00217105"/>
    <w:rsid w:val="002171EC"/>
    <w:rsid w:val="0021783E"/>
    <w:rsid w:val="00217D92"/>
    <w:rsid w:val="002203D2"/>
    <w:rsid w:val="0022217E"/>
    <w:rsid w:val="00223101"/>
    <w:rsid w:val="00223918"/>
    <w:rsid w:val="00226F07"/>
    <w:rsid w:val="00227F80"/>
    <w:rsid w:val="0023191F"/>
    <w:rsid w:val="002320F1"/>
    <w:rsid w:val="0023230D"/>
    <w:rsid w:val="00232C49"/>
    <w:rsid w:val="002331EC"/>
    <w:rsid w:val="002407FF"/>
    <w:rsid w:val="00240D39"/>
    <w:rsid w:val="002412D1"/>
    <w:rsid w:val="00242AE5"/>
    <w:rsid w:val="00251719"/>
    <w:rsid w:val="00251A19"/>
    <w:rsid w:val="00253D82"/>
    <w:rsid w:val="00253E5C"/>
    <w:rsid w:val="0025625B"/>
    <w:rsid w:val="00261411"/>
    <w:rsid w:val="00262F83"/>
    <w:rsid w:val="00263053"/>
    <w:rsid w:val="00263B8F"/>
    <w:rsid w:val="002663D8"/>
    <w:rsid w:val="00266B0B"/>
    <w:rsid w:val="00270E7E"/>
    <w:rsid w:val="0027195F"/>
    <w:rsid w:val="00271B19"/>
    <w:rsid w:val="00273BA2"/>
    <w:rsid w:val="002761F6"/>
    <w:rsid w:val="00280215"/>
    <w:rsid w:val="00281500"/>
    <w:rsid w:val="0028171B"/>
    <w:rsid w:val="002838D3"/>
    <w:rsid w:val="00285951"/>
    <w:rsid w:val="002866C1"/>
    <w:rsid w:val="00286BE3"/>
    <w:rsid w:val="00286F09"/>
    <w:rsid w:val="002874C1"/>
    <w:rsid w:val="00290002"/>
    <w:rsid w:val="0029164F"/>
    <w:rsid w:val="002922FB"/>
    <w:rsid w:val="00295A48"/>
    <w:rsid w:val="00295FED"/>
    <w:rsid w:val="00296DBB"/>
    <w:rsid w:val="0029742B"/>
    <w:rsid w:val="00297F7A"/>
    <w:rsid w:val="002A12B3"/>
    <w:rsid w:val="002A15AE"/>
    <w:rsid w:val="002A3668"/>
    <w:rsid w:val="002A3FC8"/>
    <w:rsid w:val="002A43E9"/>
    <w:rsid w:val="002A7D5D"/>
    <w:rsid w:val="002B0977"/>
    <w:rsid w:val="002B4AAD"/>
    <w:rsid w:val="002B6BE7"/>
    <w:rsid w:val="002C042C"/>
    <w:rsid w:val="002C2D08"/>
    <w:rsid w:val="002C3F33"/>
    <w:rsid w:val="002C6881"/>
    <w:rsid w:val="002C6A61"/>
    <w:rsid w:val="002D06DD"/>
    <w:rsid w:val="002D5765"/>
    <w:rsid w:val="002D5C4C"/>
    <w:rsid w:val="002D6391"/>
    <w:rsid w:val="002E0AD7"/>
    <w:rsid w:val="002E2EFB"/>
    <w:rsid w:val="002E6B80"/>
    <w:rsid w:val="002F0A56"/>
    <w:rsid w:val="002F1D0B"/>
    <w:rsid w:val="002F76B3"/>
    <w:rsid w:val="00301BB1"/>
    <w:rsid w:val="00310E71"/>
    <w:rsid w:val="00312F70"/>
    <w:rsid w:val="00320845"/>
    <w:rsid w:val="00321AB4"/>
    <w:rsid w:val="00322A00"/>
    <w:rsid w:val="003247E2"/>
    <w:rsid w:val="00324D48"/>
    <w:rsid w:val="00326EE7"/>
    <w:rsid w:val="00327103"/>
    <w:rsid w:val="00330E22"/>
    <w:rsid w:val="00331D55"/>
    <w:rsid w:val="00331F6B"/>
    <w:rsid w:val="00333117"/>
    <w:rsid w:val="0033350B"/>
    <w:rsid w:val="0033378F"/>
    <w:rsid w:val="003347FE"/>
    <w:rsid w:val="00335BD5"/>
    <w:rsid w:val="00337ECE"/>
    <w:rsid w:val="00340420"/>
    <w:rsid w:val="003409EE"/>
    <w:rsid w:val="00340C28"/>
    <w:rsid w:val="00341C0E"/>
    <w:rsid w:val="00342E47"/>
    <w:rsid w:val="0034353A"/>
    <w:rsid w:val="003441A5"/>
    <w:rsid w:val="00345D82"/>
    <w:rsid w:val="00345E9E"/>
    <w:rsid w:val="00350FD7"/>
    <w:rsid w:val="0035188A"/>
    <w:rsid w:val="003523C3"/>
    <w:rsid w:val="00352AC2"/>
    <w:rsid w:val="003560B3"/>
    <w:rsid w:val="00357DD3"/>
    <w:rsid w:val="00357FB5"/>
    <w:rsid w:val="003633E9"/>
    <w:rsid w:val="00363D99"/>
    <w:rsid w:val="00363E3B"/>
    <w:rsid w:val="003658C6"/>
    <w:rsid w:val="00367151"/>
    <w:rsid w:val="00370626"/>
    <w:rsid w:val="003712E6"/>
    <w:rsid w:val="003713CF"/>
    <w:rsid w:val="00373435"/>
    <w:rsid w:val="0038029D"/>
    <w:rsid w:val="003804DC"/>
    <w:rsid w:val="00380931"/>
    <w:rsid w:val="00381591"/>
    <w:rsid w:val="00383919"/>
    <w:rsid w:val="003849F8"/>
    <w:rsid w:val="003850A0"/>
    <w:rsid w:val="00385912"/>
    <w:rsid w:val="003876CD"/>
    <w:rsid w:val="00391701"/>
    <w:rsid w:val="00391D62"/>
    <w:rsid w:val="003947A4"/>
    <w:rsid w:val="00395665"/>
    <w:rsid w:val="0039708E"/>
    <w:rsid w:val="003A0C82"/>
    <w:rsid w:val="003A33CE"/>
    <w:rsid w:val="003A5838"/>
    <w:rsid w:val="003B45DC"/>
    <w:rsid w:val="003B4A9A"/>
    <w:rsid w:val="003C1F76"/>
    <w:rsid w:val="003C3291"/>
    <w:rsid w:val="003C3DF0"/>
    <w:rsid w:val="003C4225"/>
    <w:rsid w:val="003C50F9"/>
    <w:rsid w:val="003D109F"/>
    <w:rsid w:val="003D2128"/>
    <w:rsid w:val="003D5595"/>
    <w:rsid w:val="003D57A8"/>
    <w:rsid w:val="003D61E4"/>
    <w:rsid w:val="003D6E06"/>
    <w:rsid w:val="003E012C"/>
    <w:rsid w:val="003E1659"/>
    <w:rsid w:val="003E28C9"/>
    <w:rsid w:val="003E4493"/>
    <w:rsid w:val="003E4818"/>
    <w:rsid w:val="003E5161"/>
    <w:rsid w:val="003E5BAC"/>
    <w:rsid w:val="003E6249"/>
    <w:rsid w:val="003E6893"/>
    <w:rsid w:val="003F14F2"/>
    <w:rsid w:val="003F359D"/>
    <w:rsid w:val="003F7047"/>
    <w:rsid w:val="004001DA"/>
    <w:rsid w:val="00402606"/>
    <w:rsid w:val="004033FB"/>
    <w:rsid w:val="004064CB"/>
    <w:rsid w:val="00410CD6"/>
    <w:rsid w:val="00412A82"/>
    <w:rsid w:val="00413B35"/>
    <w:rsid w:val="00414F77"/>
    <w:rsid w:val="0041538A"/>
    <w:rsid w:val="00423CB7"/>
    <w:rsid w:val="00423EE8"/>
    <w:rsid w:val="0042708B"/>
    <w:rsid w:val="004302F4"/>
    <w:rsid w:val="00432A03"/>
    <w:rsid w:val="004345A4"/>
    <w:rsid w:val="004366D1"/>
    <w:rsid w:val="00442DED"/>
    <w:rsid w:val="004457B0"/>
    <w:rsid w:val="00446B28"/>
    <w:rsid w:val="00447BC5"/>
    <w:rsid w:val="00451156"/>
    <w:rsid w:val="00452DA9"/>
    <w:rsid w:val="00454D99"/>
    <w:rsid w:val="00457EE3"/>
    <w:rsid w:val="0046123C"/>
    <w:rsid w:val="0046273C"/>
    <w:rsid w:val="004629D5"/>
    <w:rsid w:val="00471CFB"/>
    <w:rsid w:val="00473175"/>
    <w:rsid w:val="00473A35"/>
    <w:rsid w:val="00473F3C"/>
    <w:rsid w:val="00480608"/>
    <w:rsid w:val="004879D5"/>
    <w:rsid w:val="00487A71"/>
    <w:rsid w:val="00490192"/>
    <w:rsid w:val="004924EC"/>
    <w:rsid w:val="004926F3"/>
    <w:rsid w:val="0049360B"/>
    <w:rsid w:val="00494503"/>
    <w:rsid w:val="00496418"/>
    <w:rsid w:val="00497EAF"/>
    <w:rsid w:val="004A41F0"/>
    <w:rsid w:val="004A7B87"/>
    <w:rsid w:val="004B0716"/>
    <w:rsid w:val="004B0D24"/>
    <w:rsid w:val="004B469B"/>
    <w:rsid w:val="004B64EA"/>
    <w:rsid w:val="004C00E9"/>
    <w:rsid w:val="004C1773"/>
    <w:rsid w:val="004C17DD"/>
    <w:rsid w:val="004C1A40"/>
    <w:rsid w:val="004C30C3"/>
    <w:rsid w:val="004C32A3"/>
    <w:rsid w:val="004C78E3"/>
    <w:rsid w:val="004C7AC9"/>
    <w:rsid w:val="004D1DC9"/>
    <w:rsid w:val="004D23D5"/>
    <w:rsid w:val="004D2E3D"/>
    <w:rsid w:val="004D4785"/>
    <w:rsid w:val="004D500A"/>
    <w:rsid w:val="004E0CBB"/>
    <w:rsid w:val="004E1971"/>
    <w:rsid w:val="004E3D38"/>
    <w:rsid w:val="004E6490"/>
    <w:rsid w:val="004F01BE"/>
    <w:rsid w:val="004F0518"/>
    <w:rsid w:val="004F1DEA"/>
    <w:rsid w:val="004F1E9A"/>
    <w:rsid w:val="004F45A1"/>
    <w:rsid w:val="004F4B35"/>
    <w:rsid w:val="004F4F32"/>
    <w:rsid w:val="0050034B"/>
    <w:rsid w:val="005011DE"/>
    <w:rsid w:val="00502CE8"/>
    <w:rsid w:val="00503513"/>
    <w:rsid w:val="00504445"/>
    <w:rsid w:val="00505E95"/>
    <w:rsid w:val="005133B4"/>
    <w:rsid w:val="0051408B"/>
    <w:rsid w:val="00514EEC"/>
    <w:rsid w:val="00516B23"/>
    <w:rsid w:val="00516C2D"/>
    <w:rsid w:val="00517219"/>
    <w:rsid w:val="005222C3"/>
    <w:rsid w:val="00522F82"/>
    <w:rsid w:val="005253D0"/>
    <w:rsid w:val="00525414"/>
    <w:rsid w:val="00525C35"/>
    <w:rsid w:val="0052715F"/>
    <w:rsid w:val="00530DC0"/>
    <w:rsid w:val="00532D98"/>
    <w:rsid w:val="00534BEA"/>
    <w:rsid w:val="0053564B"/>
    <w:rsid w:val="00535C21"/>
    <w:rsid w:val="00535ECC"/>
    <w:rsid w:val="00537B13"/>
    <w:rsid w:val="005404EC"/>
    <w:rsid w:val="00543C7C"/>
    <w:rsid w:val="0054503D"/>
    <w:rsid w:val="00551D80"/>
    <w:rsid w:val="00552118"/>
    <w:rsid w:val="00552762"/>
    <w:rsid w:val="00552869"/>
    <w:rsid w:val="005541A3"/>
    <w:rsid w:val="005542C5"/>
    <w:rsid w:val="00555CE4"/>
    <w:rsid w:val="005572A9"/>
    <w:rsid w:val="00561F5A"/>
    <w:rsid w:val="00562CF1"/>
    <w:rsid w:val="005640DF"/>
    <w:rsid w:val="005648BD"/>
    <w:rsid w:val="005673B6"/>
    <w:rsid w:val="00571768"/>
    <w:rsid w:val="00572BC7"/>
    <w:rsid w:val="00573023"/>
    <w:rsid w:val="0057475B"/>
    <w:rsid w:val="005776BC"/>
    <w:rsid w:val="00583B24"/>
    <w:rsid w:val="00583D12"/>
    <w:rsid w:val="00584381"/>
    <w:rsid w:val="005845F0"/>
    <w:rsid w:val="00585B8E"/>
    <w:rsid w:val="00585BA8"/>
    <w:rsid w:val="00586450"/>
    <w:rsid w:val="00591B4D"/>
    <w:rsid w:val="00591E01"/>
    <w:rsid w:val="00591F4D"/>
    <w:rsid w:val="00592708"/>
    <w:rsid w:val="00592879"/>
    <w:rsid w:val="005A0862"/>
    <w:rsid w:val="005A1033"/>
    <w:rsid w:val="005A30AB"/>
    <w:rsid w:val="005A3CE7"/>
    <w:rsid w:val="005A3D1A"/>
    <w:rsid w:val="005A4AC9"/>
    <w:rsid w:val="005A4D8E"/>
    <w:rsid w:val="005B0B25"/>
    <w:rsid w:val="005B6225"/>
    <w:rsid w:val="005B764A"/>
    <w:rsid w:val="005C1D54"/>
    <w:rsid w:val="005C2B52"/>
    <w:rsid w:val="005C35C0"/>
    <w:rsid w:val="005C6EE6"/>
    <w:rsid w:val="005D1861"/>
    <w:rsid w:val="005D2ECB"/>
    <w:rsid w:val="005D52DB"/>
    <w:rsid w:val="005D5BD9"/>
    <w:rsid w:val="005D65BB"/>
    <w:rsid w:val="005D6B81"/>
    <w:rsid w:val="005E1A17"/>
    <w:rsid w:val="005E2852"/>
    <w:rsid w:val="005E2E8B"/>
    <w:rsid w:val="005E3C6B"/>
    <w:rsid w:val="005E4802"/>
    <w:rsid w:val="005E58E1"/>
    <w:rsid w:val="005F3D2A"/>
    <w:rsid w:val="00607E49"/>
    <w:rsid w:val="00607F00"/>
    <w:rsid w:val="0061089C"/>
    <w:rsid w:val="006115B2"/>
    <w:rsid w:val="006118A5"/>
    <w:rsid w:val="006118AB"/>
    <w:rsid w:val="006155B1"/>
    <w:rsid w:val="006157E9"/>
    <w:rsid w:val="00615D1A"/>
    <w:rsid w:val="0062210B"/>
    <w:rsid w:val="00625896"/>
    <w:rsid w:val="00626A0C"/>
    <w:rsid w:val="00627DBC"/>
    <w:rsid w:val="0063311A"/>
    <w:rsid w:val="0063314C"/>
    <w:rsid w:val="006337D7"/>
    <w:rsid w:val="006366A6"/>
    <w:rsid w:val="0063770B"/>
    <w:rsid w:val="00637B8A"/>
    <w:rsid w:val="006436E1"/>
    <w:rsid w:val="00645A2C"/>
    <w:rsid w:val="00650A35"/>
    <w:rsid w:val="006522F7"/>
    <w:rsid w:val="00655774"/>
    <w:rsid w:val="00655E2A"/>
    <w:rsid w:val="00661BA5"/>
    <w:rsid w:val="00662483"/>
    <w:rsid w:val="006631B6"/>
    <w:rsid w:val="00663764"/>
    <w:rsid w:val="0066437E"/>
    <w:rsid w:val="006666CC"/>
    <w:rsid w:val="00666CCA"/>
    <w:rsid w:val="00667481"/>
    <w:rsid w:val="00671A66"/>
    <w:rsid w:val="006724BA"/>
    <w:rsid w:val="006727F5"/>
    <w:rsid w:val="006740A2"/>
    <w:rsid w:val="00674A63"/>
    <w:rsid w:val="00681151"/>
    <w:rsid w:val="00681E9C"/>
    <w:rsid w:val="00682E24"/>
    <w:rsid w:val="00685995"/>
    <w:rsid w:val="006867F3"/>
    <w:rsid w:val="00692B40"/>
    <w:rsid w:val="00693C5E"/>
    <w:rsid w:val="006A072E"/>
    <w:rsid w:val="006A07F8"/>
    <w:rsid w:val="006A0C07"/>
    <w:rsid w:val="006A1600"/>
    <w:rsid w:val="006A22D5"/>
    <w:rsid w:val="006A2410"/>
    <w:rsid w:val="006A3028"/>
    <w:rsid w:val="006B004A"/>
    <w:rsid w:val="006B67EC"/>
    <w:rsid w:val="006B76F0"/>
    <w:rsid w:val="006B7D4D"/>
    <w:rsid w:val="006C0335"/>
    <w:rsid w:val="006C09A2"/>
    <w:rsid w:val="006C185B"/>
    <w:rsid w:val="006C2B96"/>
    <w:rsid w:val="006C53BC"/>
    <w:rsid w:val="006C5CAB"/>
    <w:rsid w:val="006C72FA"/>
    <w:rsid w:val="006D2631"/>
    <w:rsid w:val="006D3626"/>
    <w:rsid w:val="006D379D"/>
    <w:rsid w:val="006E27F3"/>
    <w:rsid w:val="006E2996"/>
    <w:rsid w:val="006E2C49"/>
    <w:rsid w:val="006E2DA9"/>
    <w:rsid w:val="006E3F9B"/>
    <w:rsid w:val="006E417B"/>
    <w:rsid w:val="006E4A92"/>
    <w:rsid w:val="006E57EB"/>
    <w:rsid w:val="006F1702"/>
    <w:rsid w:val="006F1B44"/>
    <w:rsid w:val="006F1D70"/>
    <w:rsid w:val="006F27D0"/>
    <w:rsid w:val="006F4862"/>
    <w:rsid w:val="006F6716"/>
    <w:rsid w:val="0070050F"/>
    <w:rsid w:val="00702127"/>
    <w:rsid w:val="00702D02"/>
    <w:rsid w:val="007041C7"/>
    <w:rsid w:val="00706DEB"/>
    <w:rsid w:val="00714B99"/>
    <w:rsid w:val="00714F52"/>
    <w:rsid w:val="00715507"/>
    <w:rsid w:val="00720E2B"/>
    <w:rsid w:val="00724166"/>
    <w:rsid w:val="007252AB"/>
    <w:rsid w:val="00725424"/>
    <w:rsid w:val="007267CA"/>
    <w:rsid w:val="00726991"/>
    <w:rsid w:val="00734011"/>
    <w:rsid w:val="00734BC0"/>
    <w:rsid w:val="007352D5"/>
    <w:rsid w:val="007364D5"/>
    <w:rsid w:val="00736E09"/>
    <w:rsid w:val="00737336"/>
    <w:rsid w:val="0074059A"/>
    <w:rsid w:val="00740624"/>
    <w:rsid w:val="00742F4E"/>
    <w:rsid w:val="00743B12"/>
    <w:rsid w:val="007447E3"/>
    <w:rsid w:val="00744C1A"/>
    <w:rsid w:val="00747252"/>
    <w:rsid w:val="00747721"/>
    <w:rsid w:val="007500FA"/>
    <w:rsid w:val="007511A6"/>
    <w:rsid w:val="007516B5"/>
    <w:rsid w:val="007527A4"/>
    <w:rsid w:val="00752A16"/>
    <w:rsid w:val="00752CBD"/>
    <w:rsid w:val="00752E5D"/>
    <w:rsid w:val="007570B3"/>
    <w:rsid w:val="00761E11"/>
    <w:rsid w:val="007656B0"/>
    <w:rsid w:val="00765CFE"/>
    <w:rsid w:val="00767090"/>
    <w:rsid w:val="007679BA"/>
    <w:rsid w:val="007718C2"/>
    <w:rsid w:val="00772178"/>
    <w:rsid w:val="00775FB0"/>
    <w:rsid w:val="00783968"/>
    <w:rsid w:val="00783F6A"/>
    <w:rsid w:val="0078466F"/>
    <w:rsid w:val="00786CF4"/>
    <w:rsid w:val="007904EA"/>
    <w:rsid w:val="00790BA4"/>
    <w:rsid w:val="00791D3F"/>
    <w:rsid w:val="00793438"/>
    <w:rsid w:val="007950B4"/>
    <w:rsid w:val="00796DDE"/>
    <w:rsid w:val="007A1E2B"/>
    <w:rsid w:val="007A2AE7"/>
    <w:rsid w:val="007A3D71"/>
    <w:rsid w:val="007A4A47"/>
    <w:rsid w:val="007A6D72"/>
    <w:rsid w:val="007A7017"/>
    <w:rsid w:val="007B43B7"/>
    <w:rsid w:val="007B572D"/>
    <w:rsid w:val="007C0864"/>
    <w:rsid w:val="007C1637"/>
    <w:rsid w:val="007C21B1"/>
    <w:rsid w:val="007C25A6"/>
    <w:rsid w:val="007C3758"/>
    <w:rsid w:val="007C428D"/>
    <w:rsid w:val="007C4453"/>
    <w:rsid w:val="007C7099"/>
    <w:rsid w:val="007D192F"/>
    <w:rsid w:val="007D193A"/>
    <w:rsid w:val="007D4CAF"/>
    <w:rsid w:val="007D4E77"/>
    <w:rsid w:val="007D64AC"/>
    <w:rsid w:val="007D729E"/>
    <w:rsid w:val="007E08A7"/>
    <w:rsid w:val="007E0999"/>
    <w:rsid w:val="007E1087"/>
    <w:rsid w:val="007E2668"/>
    <w:rsid w:val="007E3E58"/>
    <w:rsid w:val="007E41E5"/>
    <w:rsid w:val="007E5C14"/>
    <w:rsid w:val="007E7C2C"/>
    <w:rsid w:val="007F09CE"/>
    <w:rsid w:val="007F1A92"/>
    <w:rsid w:val="007F42B1"/>
    <w:rsid w:val="007F506C"/>
    <w:rsid w:val="007F5865"/>
    <w:rsid w:val="007F6088"/>
    <w:rsid w:val="007F61C0"/>
    <w:rsid w:val="00801A23"/>
    <w:rsid w:val="00802C6D"/>
    <w:rsid w:val="00803CFB"/>
    <w:rsid w:val="00804FEF"/>
    <w:rsid w:val="00810F33"/>
    <w:rsid w:val="00813531"/>
    <w:rsid w:val="0081397B"/>
    <w:rsid w:val="008142E9"/>
    <w:rsid w:val="00814305"/>
    <w:rsid w:val="00814E04"/>
    <w:rsid w:val="0081735B"/>
    <w:rsid w:val="008214CB"/>
    <w:rsid w:val="008218DD"/>
    <w:rsid w:val="00822878"/>
    <w:rsid w:val="0082325B"/>
    <w:rsid w:val="00823CA4"/>
    <w:rsid w:val="00824F8B"/>
    <w:rsid w:val="00830A80"/>
    <w:rsid w:val="008340BA"/>
    <w:rsid w:val="00834529"/>
    <w:rsid w:val="00837A9B"/>
    <w:rsid w:val="00837D6A"/>
    <w:rsid w:val="00841E38"/>
    <w:rsid w:val="008421D2"/>
    <w:rsid w:val="0084228D"/>
    <w:rsid w:val="008450A2"/>
    <w:rsid w:val="008467E0"/>
    <w:rsid w:val="00851712"/>
    <w:rsid w:val="00851EC6"/>
    <w:rsid w:val="00854562"/>
    <w:rsid w:val="00855DBF"/>
    <w:rsid w:val="0085648C"/>
    <w:rsid w:val="00857099"/>
    <w:rsid w:val="00860911"/>
    <w:rsid w:val="00860D15"/>
    <w:rsid w:val="0086151E"/>
    <w:rsid w:val="00862BA3"/>
    <w:rsid w:val="00862D1D"/>
    <w:rsid w:val="008645D1"/>
    <w:rsid w:val="0086541F"/>
    <w:rsid w:val="00871938"/>
    <w:rsid w:val="00873166"/>
    <w:rsid w:val="00875018"/>
    <w:rsid w:val="00880A2F"/>
    <w:rsid w:val="008834F3"/>
    <w:rsid w:val="0088428C"/>
    <w:rsid w:val="00885D6F"/>
    <w:rsid w:val="00891314"/>
    <w:rsid w:val="00892492"/>
    <w:rsid w:val="00893B57"/>
    <w:rsid w:val="008948DE"/>
    <w:rsid w:val="0089609B"/>
    <w:rsid w:val="00896804"/>
    <w:rsid w:val="00897A03"/>
    <w:rsid w:val="008A3B50"/>
    <w:rsid w:val="008A4031"/>
    <w:rsid w:val="008A60A6"/>
    <w:rsid w:val="008B1266"/>
    <w:rsid w:val="008B5AFC"/>
    <w:rsid w:val="008B64A8"/>
    <w:rsid w:val="008B73E0"/>
    <w:rsid w:val="008C27D4"/>
    <w:rsid w:val="008C2FFD"/>
    <w:rsid w:val="008C51B0"/>
    <w:rsid w:val="008C6A81"/>
    <w:rsid w:val="008D0111"/>
    <w:rsid w:val="008D05BA"/>
    <w:rsid w:val="008D118F"/>
    <w:rsid w:val="008D1929"/>
    <w:rsid w:val="008D5C88"/>
    <w:rsid w:val="008D6505"/>
    <w:rsid w:val="008D6574"/>
    <w:rsid w:val="008E0A65"/>
    <w:rsid w:val="008E1D43"/>
    <w:rsid w:val="008E233A"/>
    <w:rsid w:val="008E6E94"/>
    <w:rsid w:val="008E6FC8"/>
    <w:rsid w:val="008E7344"/>
    <w:rsid w:val="008E747E"/>
    <w:rsid w:val="008F1D5C"/>
    <w:rsid w:val="008F43E0"/>
    <w:rsid w:val="008F4DD6"/>
    <w:rsid w:val="008F72BF"/>
    <w:rsid w:val="00900815"/>
    <w:rsid w:val="00904FD4"/>
    <w:rsid w:val="00905E3F"/>
    <w:rsid w:val="00906559"/>
    <w:rsid w:val="00910FAF"/>
    <w:rsid w:val="009142BA"/>
    <w:rsid w:val="009167B4"/>
    <w:rsid w:val="00917958"/>
    <w:rsid w:val="0092017E"/>
    <w:rsid w:val="00920EA6"/>
    <w:rsid w:val="00921628"/>
    <w:rsid w:val="0092166C"/>
    <w:rsid w:val="00921A32"/>
    <w:rsid w:val="00921D4B"/>
    <w:rsid w:val="00923029"/>
    <w:rsid w:val="00925224"/>
    <w:rsid w:val="009269B6"/>
    <w:rsid w:val="00930EBA"/>
    <w:rsid w:val="009330BB"/>
    <w:rsid w:val="00934638"/>
    <w:rsid w:val="0093603B"/>
    <w:rsid w:val="009362E3"/>
    <w:rsid w:val="0094302B"/>
    <w:rsid w:val="009507AA"/>
    <w:rsid w:val="00953ECC"/>
    <w:rsid w:val="0095405A"/>
    <w:rsid w:val="00954E89"/>
    <w:rsid w:val="009557C7"/>
    <w:rsid w:val="0095668B"/>
    <w:rsid w:val="00960F1C"/>
    <w:rsid w:val="00962583"/>
    <w:rsid w:val="0096383D"/>
    <w:rsid w:val="00965183"/>
    <w:rsid w:val="00965B37"/>
    <w:rsid w:val="00970DE3"/>
    <w:rsid w:val="0097158A"/>
    <w:rsid w:val="00972FD8"/>
    <w:rsid w:val="00973669"/>
    <w:rsid w:val="009743DF"/>
    <w:rsid w:val="00975C82"/>
    <w:rsid w:val="00983253"/>
    <w:rsid w:val="0098359B"/>
    <w:rsid w:val="00986E1F"/>
    <w:rsid w:val="00990286"/>
    <w:rsid w:val="009917EC"/>
    <w:rsid w:val="009923F5"/>
    <w:rsid w:val="009927B4"/>
    <w:rsid w:val="00994385"/>
    <w:rsid w:val="00994892"/>
    <w:rsid w:val="009955DE"/>
    <w:rsid w:val="00997093"/>
    <w:rsid w:val="0099721C"/>
    <w:rsid w:val="009A0453"/>
    <w:rsid w:val="009A1AD6"/>
    <w:rsid w:val="009A3763"/>
    <w:rsid w:val="009A399F"/>
    <w:rsid w:val="009A5541"/>
    <w:rsid w:val="009A598A"/>
    <w:rsid w:val="009B33E4"/>
    <w:rsid w:val="009B45FC"/>
    <w:rsid w:val="009B522E"/>
    <w:rsid w:val="009B6309"/>
    <w:rsid w:val="009C1F2E"/>
    <w:rsid w:val="009C7565"/>
    <w:rsid w:val="009D34EC"/>
    <w:rsid w:val="009D34FB"/>
    <w:rsid w:val="009D5615"/>
    <w:rsid w:val="009E613F"/>
    <w:rsid w:val="009F1B20"/>
    <w:rsid w:val="009F4D66"/>
    <w:rsid w:val="009F61A1"/>
    <w:rsid w:val="009F69F0"/>
    <w:rsid w:val="009F6ABE"/>
    <w:rsid w:val="009F721B"/>
    <w:rsid w:val="00A00032"/>
    <w:rsid w:val="00A00A86"/>
    <w:rsid w:val="00A01D8B"/>
    <w:rsid w:val="00A01D9F"/>
    <w:rsid w:val="00A046AE"/>
    <w:rsid w:val="00A05306"/>
    <w:rsid w:val="00A11736"/>
    <w:rsid w:val="00A14D47"/>
    <w:rsid w:val="00A1513D"/>
    <w:rsid w:val="00A15ADB"/>
    <w:rsid w:val="00A21DB7"/>
    <w:rsid w:val="00A234D6"/>
    <w:rsid w:val="00A24CEB"/>
    <w:rsid w:val="00A27C08"/>
    <w:rsid w:val="00A30801"/>
    <w:rsid w:val="00A315C7"/>
    <w:rsid w:val="00A341A2"/>
    <w:rsid w:val="00A345CF"/>
    <w:rsid w:val="00A357AD"/>
    <w:rsid w:val="00A363CA"/>
    <w:rsid w:val="00A40808"/>
    <w:rsid w:val="00A42C23"/>
    <w:rsid w:val="00A53611"/>
    <w:rsid w:val="00A53819"/>
    <w:rsid w:val="00A53A35"/>
    <w:rsid w:val="00A57232"/>
    <w:rsid w:val="00A573B3"/>
    <w:rsid w:val="00A574D1"/>
    <w:rsid w:val="00A57C77"/>
    <w:rsid w:val="00A60690"/>
    <w:rsid w:val="00A62306"/>
    <w:rsid w:val="00A62555"/>
    <w:rsid w:val="00A6763F"/>
    <w:rsid w:val="00A70652"/>
    <w:rsid w:val="00A70A3C"/>
    <w:rsid w:val="00A716D3"/>
    <w:rsid w:val="00A72CA3"/>
    <w:rsid w:val="00A73224"/>
    <w:rsid w:val="00A73FC7"/>
    <w:rsid w:val="00A74FD5"/>
    <w:rsid w:val="00A760EC"/>
    <w:rsid w:val="00A764CC"/>
    <w:rsid w:val="00A767E7"/>
    <w:rsid w:val="00A820C2"/>
    <w:rsid w:val="00A90198"/>
    <w:rsid w:val="00A91DC2"/>
    <w:rsid w:val="00A92848"/>
    <w:rsid w:val="00A92A51"/>
    <w:rsid w:val="00A93591"/>
    <w:rsid w:val="00A96C60"/>
    <w:rsid w:val="00AA24C6"/>
    <w:rsid w:val="00AA3BCE"/>
    <w:rsid w:val="00AA4C1E"/>
    <w:rsid w:val="00AA6848"/>
    <w:rsid w:val="00AA7075"/>
    <w:rsid w:val="00AA7E1E"/>
    <w:rsid w:val="00AB029B"/>
    <w:rsid w:val="00AB0582"/>
    <w:rsid w:val="00AB1601"/>
    <w:rsid w:val="00AB2818"/>
    <w:rsid w:val="00AC4FB6"/>
    <w:rsid w:val="00AD0462"/>
    <w:rsid w:val="00AD0931"/>
    <w:rsid w:val="00AE1FFE"/>
    <w:rsid w:val="00AE3441"/>
    <w:rsid w:val="00AE5775"/>
    <w:rsid w:val="00AE68E9"/>
    <w:rsid w:val="00AE79E0"/>
    <w:rsid w:val="00AE7C60"/>
    <w:rsid w:val="00AF1B5F"/>
    <w:rsid w:val="00AF3C0A"/>
    <w:rsid w:val="00B02721"/>
    <w:rsid w:val="00B05155"/>
    <w:rsid w:val="00B11ADD"/>
    <w:rsid w:val="00B13E8A"/>
    <w:rsid w:val="00B166CC"/>
    <w:rsid w:val="00B20F52"/>
    <w:rsid w:val="00B247DF"/>
    <w:rsid w:val="00B30080"/>
    <w:rsid w:val="00B324E4"/>
    <w:rsid w:val="00B3504D"/>
    <w:rsid w:val="00B37F38"/>
    <w:rsid w:val="00B45DCC"/>
    <w:rsid w:val="00B46222"/>
    <w:rsid w:val="00B51292"/>
    <w:rsid w:val="00B512A8"/>
    <w:rsid w:val="00B5305A"/>
    <w:rsid w:val="00B56283"/>
    <w:rsid w:val="00B564A0"/>
    <w:rsid w:val="00B57893"/>
    <w:rsid w:val="00B614DC"/>
    <w:rsid w:val="00B627AA"/>
    <w:rsid w:val="00B736B9"/>
    <w:rsid w:val="00B73807"/>
    <w:rsid w:val="00B76F32"/>
    <w:rsid w:val="00B775F8"/>
    <w:rsid w:val="00B803CF"/>
    <w:rsid w:val="00B81138"/>
    <w:rsid w:val="00B831FC"/>
    <w:rsid w:val="00B840EF"/>
    <w:rsid w:val="00B907BE"/>
    <w:rsid w:val="00B914F1"/>
    <w:rsid w:val="00B91736"/>
    <w:rsid w:val="00B93BD3"/>
    <w:rsid w:val="00B94842"/>
    <w:rsid w:val="00B950D1"/>
    <w:rsid w:val="00B95676"/>
    <w:rsid w:val="00B96CF9"/>
    <w:rsid w:val="00B979FC"/>
    <w:rsid w:val="00BA0CEF"/>
    <w:rsid w:val="00BA2E79"/>
    <w:rsid w:val="00BA3A0E"/>
    <w:rsid w:val="00BA43A4"/>
    <w:rsid w:val="00BA4A9F"/>
    <w:rsid w:val="00BA4B06"/>
    <w:rsid w:val="00BA541E"/>
    <w:rsid w:val="00BA6622"/>
    <w:rsid w:val="00BB0C54"/>
    <w:rsid w:val="00BB1675"/>
    <w:rsid w:val="00BB30C5"/>
    <w:rsid w:val="00BC0A2F"/>
    <w:rsid w:val="00BC1539"/>
    <w:rsid w:val="00BC2C2C"/>
    <w:rsid w:val="00BC345B"/>
    <w:rsid w:val="00BC3792"/>
    <w:rsid w:val="00BD07B0"/>
    <w:rsid w:val="00BD35A8"/>
    <w:rsid w:val="00BD4890"/>
    <w:rsid w:val="00BD5B1F"/>
    <w:rsid w:val="00BD7009"/>
    <w:rsid w:val="00BD72AD"/>
    <w:rsid w:val="00BE22C2"/>
    <w:rsid w:val="00BE50A3"/>
    <w:rsid w:val="00BE59FC"/>
    <w:rsid w:val="00BF1FDC"/>
    <w:rsid w:val="00BF3A3D"/>
    <w:rsid w:val="00BF43DA"/>
    <w:rsid w:val="00BF489D"/>
    <w:rsid w:val="00BF7A7C"/>
    <w:rsid w:val="00C010DA"/>
    <w:rsid w:val="00C03E4F"/>
    <w:rsid w:val="00C0443F"/>
    <w:rsid w:val="00C15127"/>
    <w:rsid w:val="00C15FFD"/>
    <w:rsid w:val="00C166A1"/>
    <w:rsid w:val="00C16AC5"/>
    <w:rsid w:val="00C17172"/>
    <w:rsid w:val="00C2095C"/>
    <w:rsid w:val="00C20B7E"/>
    <w:rsid w:val="00C22002"/>
    <w:rsid w:val="00C234C6"/>
    <w:rsid w:val="00C257ED"/>
    <w:rsid w:val="00C26E09"/>
    <w:rsid w:val="00C32AE1"/>
    <w:rsid w:val="00C32F6A"/>
    <w:rsid w:val="00C34BC3"/>
    <w:rsid w:val="00C352DD"/>
    <w:rsid w:val="00C4000C"/>
    <w:rsid w:val="00C4164C"/>
    <w:rsid w:val="00C41A1D"/>
    <w:rsid w:val="00C4277C"/>
    <w:rsid w:val="00C4283E"/>
    <w:rsid w:val="00C43524"/>
    <w:rsid w:val="00C44367"/>
    <w:rsid w:val="00C450F2"/>
    <w:rsid w:val="00C464B2"/>
    <w:rsid w:val="00C47AD3"/>
    <w:rsid w:val="00C5161F"/>
    <w:rsid w:val="00C51922"/>
    <w:rsid w:val="00C5511E"/>
    <w:rsid w:val="00C608AC"/>
    <w:rsid w:val="00C6559E"/>
    <w:rsid w:val="00C65870"/>
    <w:rsid w:val="00C6696C"/>
    <w:rsid w:val="00C7030E"/>
    <w:rsid w:val="00C705D0"/>
    <w:rsid w:val="00C72DDD"/>
    <w:rsid w:val="00C7439A"/>
    <w:rsid w:val="00C7499A"/>
    <w:rsid w:val="00C76D1E"/>
    <w:rsid w:val="00C77243"/>
    <w:rsid w:val="00C80320"/>
    <w:rsid w:val="00C808BA"/>
    <w:rsid w:val="00C818A6"/>
    <w:rsid w:val="00C8246F"/>
    <w:rsid w:val="00C8350A"/>
    <w:rsid w:val="00C83D77"/>
    <w:rsid w:val="00C84CC6"/>
    <w:rsid w:val="00C853E8"/>
    <w:rsid w:val="00C854CE"/>
    <w:rsid w:val="00C85AC1"/>
    <w:rsid w:val="00C85CDB"/>
    <w:rsid w:val="00C8684B"/>
    <w:rsid w:val="00C86F1D"/>
    <w:rsid w:val="00C93EB5"/>
    <w:rsid w:val="00C9404E"/>
    <w:rsid w:val="00C960F6"/>
    <w:rsid w:val="00C96C54"/>
    <w:rsid w:val="00C96CD0"/>
    <w:rsid w:val="00CA0367"/>
    <w:rsid w:val="00CA5380"/>
    <w:rsid w:val="00CB1B30"/>
    <w:rsid w:val="00CB1F7E"/>
    <w:rsid w:val="00CB4B61"/>
    <w:rsid w:val="00CB5B06"/>
    <w:rsid w:val="00CB6DF7"/>
    <w:rsid w:val="00CC0A71"/>
    <w:rsid w:val="00CC2720"/>
    <w:rsid w:val="00CC38C3"/>
    <w:rsid w:val="00CC3A3C"/>
    <w:rsid w:val="00CC42CA"/>
    <w:rsid w:val="00CC5601"/>
    <w:rsid w:val="00CC67B7"/>
    <w:rsid w:val="00CC77F7"/>
    <w:rsid w:val="00CD0013"/>
    <w:rsid w:val="00CD195A"/>
    <w:rsid w:val="00CD36CD"/>
    <w:rsid w:val="00CD4603"/>
    <w:rsid w:val="00CD7A11"/>
    <w:rsid w:val="00CE053C"/>
    <w:rsid w:val="00CE2BA3"/>
    <w:rsid w:val="00CF0521"/>
    <w:rsid w:val="00CF14A9"/>
    <w:rsid w:val="00CF63A0"/>
    <w:rsid w:val="00CF7779"/>
    <w:rsid w:val="00D00102"/>
    <w:rsid w:val="00D056AF"/>
    <w:rsid w:val="00D100A5"/>
    <w:rsid w:val="00D11991"/>
    <w:rsid w:val="00D11A9B"/>
    <w:rsid w:val="00D1226F"/>
    <w:rsid w:val="00D1350D"/>
    <w:rsid w:val="00D20229"/>
    <w:rsid w:val="00D20510"/>
    <w:rsid w:val="00D2237D"/>
    <w:rsid w:val="00D24E89"/>
    <w:rsid w:val="00D25A34"/>
    <w:rsid w:val="00D355CA"/>
    <w:rsid w:val="00D35BF6"/>
    <w:rsid w:val="00D40952"/>
    <w:rsid w:val="00D42CA7"/>
    <w:rsid w:val="00D45963"/>
    <w:rsid w:val="00D4605F"/>
    <w:rsid w:val="00D46E7A"/>
    <w:rsid w:val="00D4739A"/>
    <w:rsid w:val="00D528AA"/>
    <w:rsid w:val="00D57F37"/>
    <w:rsid w:val="00D6017E"/>
    <w:rsid w:val="00D6018E"/>
    <w:rsid w:val="00D63ECB"/>
    <w:rsid w:val="00D6408D"/>
    <w:rsid w:val="00D7046F"/>
    <w:rsid w:val="00D7259A"/>
    <w:rsid w:val="00D76F97"/>
    <w:rsid w:val="00D809A5"/>
    <w:rsid w:val="00D81E5C"/>
    <w:rsid w:val="00D8233A"/>
    <w:rsid w:val="00D83BB7"/>
    <w:rsid w:val="00D846E9"/>
    <w:rsid w:val="00D8483E"/>
    <w:rsid w:val="00D85698"/>
    <w:rsid w:val="00D866A8"/>
    <w:rsid w:val="00D86D4C"/>
    <w:rsid w:val="00D87210"/>
    <w:rsid w:val="00D90AAC"/>
    <w:rsid w:val="00D9128B"/>
    <w:rsid w:val="00D92320"/>
    <w:rsid w:val="00D96B7A"/>
    <w:rsid w:val="00D97326"/>
    <w:rsid w:val="00DA025F"/>
    <w:rsid w:val="00DA0FC7"/>
    <w:rsid w:val="00DA23D0"/>
    <w:rsid w:val="00DA3328"/>
    <w:rsid w:val="00DA4294"/>
    <w:rsid w:val="00DA5AD7"/>
    <w:rsid w:val="00DB3A15"/>
    <w:rsid w:val="00DB78C3"/>
    <w:rsid w:val="00DC0A31"/>
    <w:rsid w:val="00DC26BA"/>
    <w:rsid w:val="00DC4250"/>
    <w:rsid w:val="00DC6FFE"/>
    <w:rsid w:val="00DD0718"/>
    <w:rsid w:val="00DD17C9"/>
    <w:rsid w:val="00DD2DFA"/>
    <w:rsid w:val="00DD5766"/>
    <w:rsid w:val="00DD5B83"/>
    <w:rsid w:val="00DD7A4E"/>
    <w:rsid w:val="00DE0815"/>
    <w:rsid w:val="00DE0C37"/>
    <w:rsid w:val="00DE3CFE"/>
    <w:rsid w:val="00DE557D"/>
    <w:rsid w:val="00DE609D"/>
    <w:rsid w:val="00DF2FBD"/>
    <w:rsid w:val="00DF365E"/>
    <w:rsid w:val="00DF42C8"/>
    <w:rsid w:val="00DF50FF"/>
    <w:rsid w:val="00DF538F"/>
    <w:rsid w:val="00DF5699"/>
    <w:rsid w:val="00DF5CC8"/>
    <w:rsid w:val="00DF6168"/>
    <w:rsid w:val="00DF6992"/>
    <w:rsid w:val="00DF6A76"/>
    <w:rsid w:val="00DF77ED"/>
    <w:rsid w:val="00E02630"/>
    <w:rsid w:val="00E02E1C"/>
    <w:rsid w:val="00E05F0D"/>
    <w:rsid w:val="00E075F2"/>
    <w:rsid w:val="00E10857"/>
    <w:rsid w:val="00E121E7"/>
    <w:rsid w:val="00E131E6"/>
    <w:rsid w:val="00E149F6"/>
    <w:rsid w:val="00E17A4C"/>
    <w:rsid w:val="00E17CA8"/>
    <w:rsid w:val="00E17F4B"/>
    <w:rsid w:val="00E210E4"/>
    <w:rsid w:val="00E2301E"/>
    <w:rsid w:val="00E23F4C"/>
    <w:rsid w:val="00E2421F"/>
    <w:rsid w:val="00E2667E"/>
    <w:rsid w:val="00E2669A"/>
    <w:rsid w:val="00E26C8F"/>
    <w:rsid w:val="00E26CE4"/>
    <w:rsid w:val="00E278C1"/>
    <w:rsid w:val="00E27B0C"/>
    <w:rsid w:val="00E27B9C"/>
    <w:rsid w:val="00E32C9D"/>
    <w:rsid w:val="00E33AA3"/>
    <w:rsid w:val="00E3408C"/>
    <w:rsid w:val="00E4019E"/>
    <w:rsid w:val="00E40224"/>
    <w:rsid w:val="00E4384A"/>
    <w:rsid w:val="00E4447D"/>
    <w:rsid w:val="00E45EF1"/>
    <w:rsid w:val="00E5075C"/>
    <w:rsid w:val="00E52D3E"/>
    <w:rsid w:val="00E57FE6"/>
    <w:rsid w:val="00E62031"/>
    <w:rsid w:val="00E62706"/>
    <w:rsid w:val="00E62E2D"/>
    <w:rsid w:val="00E63054"/>
    <w:rsid w:val="00E63F76"/>
    <w:rsid w:val="00E6540F"/>
    <w:rsid w:val="00E7079A"/>
    <w:rsid w:val="00E74DE5"/>
    <w:rsid w:val="00E74E95"/>
    <w:rsid w:val="00E7509D"/>
    <w:rsid w:val="00E767B8"/>
    <w:rsid w:val="00E82295"/>
    <w:rsid w:val="00E82AD6"/>
    <w:rsid w:val="00E831C6"/>
    <w:rsid w:val="00E90FA1"/>
    <w:rsid w:val="00E913DC"/>
    <w:rsid w:val="00E942B2"/>
    <w:rsid w:val="00E9722C"/>
    <w:rsid w:val="00E97933"/>
    <w:rsid w:val="00E97A7A"/>
    <w:rsid w:val="00EA1034"/>
    <w:rsid w:val="00EA1852"/>
    <w:rsid w:val="00EA356F"/>
    <w:rsid w:val="00EA35C4"/>
    <w:rsid w:val="00EA398E"/>
    <w:rsid w:val="00EA4125"/>
    <w:rsid w:val="00EA4671"/>
    <w:rsid w:val="00EA478F"/>
    <w:rsid w:val="00EA4869"/>
    <w:rsid w:val="00EA518C"/>
    <w:rsid w:val="00EA5C6E"/>
    <w:rsid w:val="00EA75F4"/>
    <w:rsid w:val="00EA788F"/>
    <w:rsid w:val="00EB0F89"/>
    <w:rsid w:val="00EB537C"/>
    <w:rsid w:val="00EC1020"/>
    <w:rsid w:val="00EC1419"/>
    <w:rsid w:val="00EC508C"/>
    <w:rsid w:val="00EC605D"/>
    <w:rsid w:val="00EC6E29"/>
    <w:rsid w:val="00ED02C9"/>
    <w:rsid w:val="00ED0F04"/>
    <w:rsid w:val="00ED1214"/>
    <w:rsid w:val="00ED1546"/>
    <w:rsid w:val="00ED201F"/>
    <w:rsid w:val="00ED2A28"/>
    <w:rsid w:val="00ED6A82"/>
    <w:rsid w:val="00ED7190"/>
    <w:rsid w:val="00ED7231"/>
    <w:rsid w:val="00ED7E53"/>
    <w:rsid w:val="00EE0C8D"/>
    <w:rsid w:val="00EE1483"/>
    <w:rsid w:val="00EE1BEB"/>
    <w:rsid w:val="00EE1C0F"/>
    <w:rsid w:val="00EE4EC8"/>
    <w:rsid w:val="00EE5D1A"/>
    <w:rsid w:val="00EE6294"/>
    <w:rsid w:val="00EF2460"/>
    <w:rsid w:val="00EF48F3"/>
    <w:rsid w:val="00EF5B77"/>
    <w:rsid w:val="00EF69CA"/>
    <w:rsid w:val="00EF7295"/>
    <w:rsid w:val="00EF7EA3"/>
    <w:rsid w:val="00F00FE8"/>
    <w:rsid w:val="00F067C8"/>
    <w:rsid w:val="00F06DCE"/>
    <w:rsid w:val="00F07B6E"/>
    <w:rsid w:val="00F10A32"/>
    <w:rsid w:val="00F11390"/>
    <w:rsid w:val="00F13A8A"/>
    <w:rsid w:val="00F16E08"/>
    <w:rsid w:val="00F22E3D"/>
    <w:rsid w:val="00F2498A"/>
    <w:rsid w:val="00F303CB"/>
    <w:rsid w:val="00F306B1"/>
    <w:rsid w:val="00F310FA"/>
    <w:rsid w:val="00F31222"/>
    <w:rsid w:val="00F402DF"/>
    <w:rsid w:val="00F422BA"/>
    <w:rsid w:val="00F4244C"/>
    <w:rsid w:val="00F426B0"/>
    <w:rsid w:val="00F42AFB"/>
    <w:rsid w:val="00F45165"/>
    <w:rsid w:val="00F51776"/>
    <w:rsid w:val="00F52DAD"/>
    <w:rsid w:val="00F54587"/>
    <w:rsid w:val="00F54CE0"/>
    <w:rsid w:val="00F55B92"/>
    <w:rsid w:val="00F56FE9"/>
    <w:rsid w:val="00F57779"/>
    <w:rsid w:val="00F60384"/>
    <w:rsid w:val="00F66DA2"/>
    <w:rsid w:val="00F671F3"/>
    <w:rsid w:val="00F725AF"/>
    <w:rsid w:val="00F73470"/>
    <w:rsid w:val="00F74EC6"/>
    <w:rsid w:val="00F75A16"/>
    <w:rsid w:val="00F75B47"/>
    <w:rsid w:val="00F8044C"/>
    <w:rsid w:val="00F81019"/>
    <w:rsid w:val="00F81090"/>
    <w:rsid w:val="00F836E2"/>
    <w:rsid w:val="00F9321C"/>
    <w:rsid w:val="00F9521C"/>
    <w:rsid w:val="00F964D8"/>
    <w:rsid w:val="00F970FA"/>
    <w:rsid w:val="00FA1F88"/>
    <w:rsid w:val="00FA2C4D"/>
    <w:rsid w:val="00FA412B"/>
    <w:rsid w:val="00FA4A9D"/>
    <w:rsid w:val="00FA4E61"/>
    <w:rsid w:val="00FB035A"/>
    <w:rsid w:val="00FB1602"/>
    <w:rsid w:val="00FB1951"/>
    <w:rsid w:val="00FB1992"/>
    <w:rsid w:val="00FB5922"/>
    <w:rsid w:val="00FC2E4C"/>
    <w:rsid w:val="00FC78D4"/>
    <w:rsid w:val="00FD0FB0"/>
    <w:rsid w:val="00FD2909"/>
    <w:rsid w:val="00FD3081"/>
    <w:rsid w:val="00FD3599"/>
    <w:rsid w:val="00FD5F22"/>
    <w:rsid w:val="00FD64EE"/>
    <w:rsid w:val="00FD7339"/>
    <w:rsid w:val="00FE10DF"/>
    <w:rsid w:val="00FE5661"/>
    <w:rsid w:val="00FE7D09"/>
    <w:rsid w:val="00FE7EEC"/>
    <w:rsid w:val="00FF04E4"/>
    <w:rsid w:val="00FF099A"/>
    <w:rsid w:val="00FF2655"/>
    <w:rsid w:val="00FF7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64A7C436"/>
  <w15:chartTrackingRefBased/>
  <w15:docId w15:val="{BE037F71-C4FD-41BC-97E9-357C37A33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09B"/>
    <w:pPr>
      <w:widowControl w:val="0"/>
      <w:spacing w:line="360" w:lineRule="auto"/>
      <w:jc w:val="both"/>
    </w:pPr>
    <w:rPr>
      <w:rFonts w:ascii="Times New Roman" w:eastAsia="標楷體" w:hAnsi="Times New Roman" w:cs="Times New Roman"/>
      <w:szCs w:val="24"/>
    </w:rPr>
  </w:style>
  <w:style w:type="paragraph" w:styleId="1">
    <w:name w:val="heading 1"/>
    <w:basedOn w:val="a"/>
    <w:next w:val="a"/>
    <w:link w:val="10"/>
    <w:uiPriority w:val="9"/>
    <w:qFormat/>
    <w:rsid w:val="009A1AD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303CB"/>
    <w:pPr>
      <w:keepNext/>
      <w:spacing w:line="720" w:lineRule="auto"/>
      <w:outlineLvl w:val="1"/>
    </w:pPr>
    <w:rPr>
      <w:rFonts w:cstheme="majorBidi"/>
      <w:b/>
      <w:bCs/>
      <w:sz w:val="48"/>
      <w:szCs w:val="48"/>
    </w:rPr>
  </w:style>
  <w:style w:type="paragraph" w:styleId="3">
    <w:name w:val="heading 3"/>
    <w:basedOn w:val="a"/>
    <w:next w:val="a"/>
    <w:link w:val="30"/>
    <w:uiPriority w:val="9"/>
    <w:unhideWhenUsed/>
    <w:qFormat/>
    <w:rsid w:val="00D7046F"/>
    <w:pPr>
      <w:keepNext/>
      <w:spacing w:line="720" w:lineRule="auto"/>
      <w:outlineLvl w:val="2"/>
    </w:pPr>
    <w:rPr>
      <w:rFonts w:cstheme="majorBidi"/>
      <w:b/>
      <w:bCs/>
      <w:sz w:val="36"/>
      <w:szCs w:val="36"/>
    </w:rPr>
  </w:style>
  <w:style w:type="paragraph" w:styleId="4">
    <w:name w:val="heading 4"/>
    <w:basedOn w:val="a"/>
    <w:next w:val="a"/>
    <w:link w:val="40"/>
    <w:uiPriority w:val="9"/>
    <w:unhideWhenUsed/>
    <w:qFormat/>
    <w:rsid w:val="00036101"/>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432A03"/>
    <w:pPr>
      <w:keepNext/>
      <w:spacing w:line="720" w:lineRule="auto"/>
      <w:ind w:leftChars="200" w:left="200"/>
      <w:jc w:val="left"/>
      <w:outlineLvl w:val="4"/>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1E5"/>
    <w:pPr>
      <w:tabs>
        <w:tab w:val="center" w:pos="4153"/>
        <w:tab w:val="right" w:pos="8306"/>
      </w:tabs>
      <w:snapToGrid w:val="0"/>
    </w:pPr>
    <w:rPr>
      <w:sz w:val="20"/>
      <w:szCs w:val="20"/>
    </w:rPr>
  </w:style>
  <w:style w:type="character" w:customStyle="1" w:styleId="a4">
    <w:name w:val="頁首 字元"/>
    <w:basedOn w:val="a0"/>
    <w:link w:val="a3"/>
    <w:uiPriority w:val="99"/>
    <w:rsid w:val="007E41E5"/>
    <w:rPr>
      <w:sz w:val="20"/>
      <w:szCs w:val="20"/>
    </w:rPr>
  </w:style>
  <w:style w:type="paragraph" w:styleId="a5">
    <w:name w:val="footer"/>
    <w:basedOn w:val="a"/>
    <w:link w:val="a6"/>
    <w:uiPriority w:val="99"/>
    <w:unhideWhenUsed/>
    <w:rsid w:val="007E41E5"/>
    <w:pPr>
      <w:tabs>
        <w:tab w:val="center" w:pos="4153"/>
        <w:tab w:val="right" w:pos="8306"/>
      </w:tabs>
      <w:snapToGrid w:val="0"/>
    </w:pPr>
    <w:rPr>
      <w:sz w:val="20"/>
      <w:szCs w:val="20"/>
    </w:rPr>
  </w:style>
  <w:style w:type="character" w:customStyle="1" w:styleId="a6">
    <w:name w:val="頁尾 字元"/>
    <w:basedOn w:val="a0"/>
    <w:link w:val="a5"/>
    <w:uiPriority w:val="99"/>
    <w:rsid w:val="007E41E5"/>
    <w:rPr>
      <w:sz w:val="20"/>
      <w:szCs w:val="20"/>
    </w:rPr>
  </w:style>
  <w:style w:type="paragraph" w:styleId="a7">
    <w:name w:val="No Spacing"/>
    <w:uiPriority w:val="1"/>
    <w:qFormat/>
    <w:rsid w:val="009A1AD6"/>
    <w:pPr>
      <w:ind w:left="10" w:right="243" w:hanging="10"/>
      <w:jc w:val="both"/>
    </w:pPr>
    <w:rPr>
      <w:rFonts w:ascii="Times New Roman" w:eastAsia="Times New Roman" w:hAnsi="Times New Roman" w:cs="Times New Roman"/>
      <w:color w:val="000000"/>
    </w:rPr>
  </w:style>
  <w:style w:type="character" w:customStyle="1" w:styleId="10">
    <w:name w:val="標題 1 字元"/>
    <w:basedOn w:val="a0"/>
    <w:link w:val="1"/>
    <w:uiPriority w:val="9"/>
    <w:rsid w:val="009A1AD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F303CB"/>
    <w:rPr>
      <w:rFonts w:ascii="Times New Roman" w:eastAsia="標楷體" w:hAnsi="Times New Roman" w:cstheme="majorBidi"/>
      <w:b/>
      <w:bCs/>
      <w:sz w:val="48"/>
      <w:szCs w:val="48"/>
    </w:rPr>
  </w:style>
  <w:style w:type="paragraph" w:styleId="a8">
    <w:name w:val="List Paragraph"/>
    <w:basedOn w:val="a"/>
    <w:uiPriority w:val="34"/>
    <w:qFormat/>
    <w:rsid w:val="00DE3CFE"/>
    <w:pPr>
      <w:ind w:leftChars="200" w:left="480"/>
    </w:pPr>
  </w:style>
  <w:style w:type="paragraph" w:styleId="a9">
    <w:name w:val="Title"/>
    <w:basedOn w:val="a"/>
    <w:next w:val="a"/>
    <w:link w:val="aa"/>
    <w:uiPriority w:val="10"/>
    <w:qFormat/>
    <w:rsid w:val="00B840EF"/>
    <w:pPr>
      <w:spacing w:before="240" w:after="60"/>
      <w:jc w:val="center"/>
      <w:outlineLvl w:val="0"/>
    </w:pPr>
    <w:rPr>
      <w:rFonts w:asciiTheme="majorHAnsi" w:hAnsiTheme="majorHAnsi" w:cstheme="majorBidi"/>
      <w:b/>
      <w:bCs/>
      <w:sz w:val="32"/>
      <w:szCs w:val="32"/>
    </w:rPr>
  </w:style>
  <w:style w:type="character" w:customStyle="1" w:styleId="aa">
    <w:name w:val="標題 字元"/>
    <w:basedOn w:val="a0"/>
    <w:link w:val="a9"/>
    <w:uiPriority w:val="10"/>
    <w:rsid w:val="00B840EF"/>
    <w:rPr>
      <w:rFonts w:asciiTheme="majorHAnsi" w:eastAsia="新細明體" w:hAnsiTheme="majorHAnsi" w:cstheme="majorBidi"/>
      <w:b/>
      <w:bCs/>
      <w:sz w:val="32"/>
      <w:szCs w:val="32"/>
    </w:rPr>
  </w:style>
  <w:style w:type="table" w:styleId="ab">
    <w:name w:val="Table Grid"/>
    <w:basedOn w:val="a1"/>
    <w:uiPriority w:val="39"/>
    <w:rsid w:val="00B84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B173E"/>
    <w:rPr>
      <w:rFonts w:asciiTheme="minorHAnsi" w:eastAsiaTheme="minorEastAsia" w:hAnsiTheme="minorHAnsi" w:cstheme="minorBidi"/>
      <w:szCs w:val="22"/>
    </w:rPr>
  </w:style>
  <w:style w:type="paragraph" w:styleId="21">
    <w:name w:val="toc 2"/>
    <w:basedOn w:val="a"/>
    <w:next w:val="a"/>
    <w:autoRedefine/>
    <w:uiPriority w:val="39"/>
    <w:unhideWhenUsed/>
    <w:rsid w:val="000B173E"/>
    <w:pPr>
      <w:ind w:leftChars="200" w:left="480"/>
    </w:pPr>
    <w:rPr>
      <w:rFonts w:asciiTheme="minorHAnsi" w:eastAsiaTheme="minorEastAsia" w:hAnsiTheme="minorHAnsi" w:cstheme="minorBidi"/>
      <w:szCs w:val="22"/>
    </w:rPr>
  </w:style>
  <w:style w:type="paragraph" w:styleId="31">
    <w:name w:val="toc 3"/>
    <w:basedOn w:val="a"/>
    <w:next w:val="a"/>
    <w:autoRedefine/>
    <w:uiPriority w:val="39"/>
    <w:unhideWhenUsed/>
    <w:rsid w:val="000B173E"/>
    <w:pPr>
      <w:ind w:leftChars="400" w:left="960"/>
    </w:pPr>
    <w:rPr>
      <w:rFonts w:asciiTheme="minorHAnsi" w:eastAsiaTheme="minorEastAsia" w:hAnsiTheme="minorHAnsi" w:cstheme="minorBidi"/>
      <w:szCs w:val="22"/>
    </w:rPr>
  </w:style>
  <w:style w:type="character" w:styleId="ac">
    <w:name w:val="Hyperlink"/>
    <w:basedOn w:val="a0"/>
    <w:uiPriority w:val="99"/>
    <w:unhideWhenUsed/>
    <w:rsid w:val="000B173E"/>
    <w:rPr>
      <w:color w:val="0563C1" w:themeColor="hyperlink"/>
      <w:u w:val="single"/>
    </w:rPr>
  </w:style>
  <w:style w:type="character" w:customStyle="1" w:styleId="30">
    <w:name w:val="標題 3 字元"/>
    <w:basedOn w:val="a0"/>
    <w:link w:val="3"/>
    <w:uiPriority w:val="9"/>
    <w:rsid w:val="00D7046F"/>
    <w:rPr>
      <w:rFonts w:ascii="Times New Roman" w:eastAsia="標楷體" w:hAnsi="Times New Roman" w:cstheme="majorBidi"/>
      <w:b/>
      <w:bCs/>
      <w:sz w:val="36"/>
      <w:szCs w:val="36"/>
    </w:rPr>
  </w:style>
  <w:style w:type="paragraph" w:styleId="ad">
    <w:name w:val="Date"/>
    <w:basedOn w:val="a"/>
    <w:next w:val="a"/>
    <w:link w:val="ae"/>
    <w:uiPriority w:val="99"/>
    <w:semiHidden/>
    <w:unhideWhenUsed/>
    <w:rsid w:val="001029E8"/>
    <w:pPr>
      <w:jc w:val="right"/>
    </w:pPr>
  </w:style>
  <w:style w:type="character" w:customStyle="1" w:styleId="ae">
    <w:name w:val="日期 字元"/>
    <w:basedOn w:val="a0"/>
    <w:link w:val="ad"/>
    <w:uiPriority w:val="99"/>
    <w:semiHidden/>
    <w:rsid w:val="001029E8"/>
    <w:rPr>
      <w:rFonts w:ascii="Times New Roman" w:eastAsia="新細明體" w:hAnsi="Times New Roman" w:cs="Times New Roman"/>
      <w:szCs w:val="24"/>
    </w:rPr>
  </w:style>
  <w:style w:type="paragraph" w:styleId="af">
    <w:name w:val="endnote text"/>
    <w:basedOn w:val="a"/>
    <w:link w:val="af0"/>
    <w:uiPriority w:val="99"/>
    <w:semiHidden/>
    <w:unhideWhenUsed/>
    <w:rsid w:val="008B64A8"/>
    <w:pPr>
      <w:snapToGrid w:val="0"/>
    </w:pPr>
  </w:style>
  <w:style w:type="character" w:customStyle="1" w:styleId="af0">
    <w:name w:val="章節附註文字 字元"/>
    <w:basedOn w:val="a0"/>
    <w:link w:val="af"/>
    <w:uiPriority w:val="99"/>
    <w:semiHidden/>
    <w:rsid w:val="008B64A8"/>
    <w:rPr>
      <w:rFonts w:ascii="Times New Roman" w:eastAsia="新細明體" w:hAnsi="Times New Roman" w:cs="Times New Roman"/>
      <w:szCs w:val="24"/>
    </w:rPr>
  </w:style>
  <w:style w:type="character" w:styleId="af1">
    <w:name w:val="endnote reference"/>
    <w:basedOn w:val="a0"/>
    <w:uiPriority w:val="99"/>
    <w:semiHidden/>
    <w:unhideWhenUsed/>
    <w:rsid w:val="008B64A8"/>
    <w:rPr>
      <w:vertAlign w:val="superscript"/>
    </w:rPr>
  </w:style>
  <w:style w:type="character" w:styleId="af2">
    <w:name w:val="FollowedHyperlink"/>
    <w:basedOn w:val="a0"/>
    <w:uiPriority w:val="99"/>
    <w:semiHidden/>
    <w:unhideWhenUsed/>
    <w:rsid w:val="00742F4E"/>
    <w:rPr>
      <w:color w:val="954F72" w:themeColor="followedHyperlink"/>
      <w:u w:val="single"/>
    </w:rPr>
  </w:style>
  <w:style w:type="paragraph" w:customStyle="1" w:styleId="Default">
    <w:name w:val="Default"/>
    <w:rsid w:val="00077DD2"/>
    <w:pPr>
      <w:widowControl w:val="0"/>
      <w:autoSpaceDE w:val="0"/>
      <w:autoSpaceDN w:val="0"/>
      <w:adjustRightInd w:val="0"/>
    </w:pPr>
    <w:rPr>
      <w:rFonts w:ascii="標楷體" w:eastAsia="標楷體" w:cs="標楷體"/>
      <w:color w:val="000000"/>
      <w:kern w:val="0"/>
      <w:szCs w:val="24"/>
    </w:rPr>
  </w:style>
  <w:style w:type="character" w:customStyle="1" w:styleId="40">
    <w:name w:val="標題 4 字元"/>
    <w:basedOn w:val="a0"/>
    <w:link w:val="4"/>
    <w:uiPriority w:val="9"/>
    <w:rsid w:val="00036101"/>
    <w:rPr>
      <w:rFonts w:asciiTheme="majorHAnsi" w:eastAsiaTheme="majorEastAsia" w:hAnsiTheme="majorHAnsi" w:cstheme="majorBidi"/>
      <w:sz w:val="36"/>
      <w:szCs w:val="36"/>
    </w:rPr>
  </w:style>
  <w:style w:type="paragraph" w:styleId="Web">
    <w:name w:val="Normal (Web)"/>
    <w:basedOn w:val="a"/>
    <w:uiPriority w:val="99"/>
    <w:unhideWhenUsed/>
    <w:rsid w:val="004E1971"/>
    <w:pPr>
      <w:widowControl/>
      <w:spacing w:before="100" w:beforeAutospacing="1" w:after="100" w:afterAutospacing="1"/>
    </w:pPr>
    <w:rPr>
      <w:rFonts w:ascii="新細明體" w:hAnsi="新細明體" w:cs="新細明體"/>
      <w:kern w:val="0"/>
    </w:rPr>
  </w:style>
  <w:style w:type="character" w:styleId="af3">
    <w:name w:val="Strong"/>
    <w:basedOn w:val="a0"/>
    <w:uiPriority w:val="22"/>
    <w:qFormat/>
    <w:rsid w:val="004E1971"/>
    <w:rPr>
      <w:b/>
      <w:bCs/>
    </w:rPr>
  </w:style>
  <w:style w:type="character" w:customStyle="1" w:styleId="ilh-page">
    <w:name w:val="ilh-page"/>
    <w:basedOn w:val="a0"/>
    <w:rsid w:val="004D1DC9"/>
  </w:style>
  <w:style w:type="character" w:customStyle="1" w:styleId="noexcerpt">
    <w:name w:val="noexcerpt"/>
    <w:basedOn w:val="a0"/>
    <w:rsid w:val="00496418"/>
  </w:style>
  <w:style w:type="character" w:customStyle="1" w:styleId="ipa">
    <w:name w:val="ipa"/>
    <w:basedOn w:val="a0"/>
    <w:rsid w:val="00496418"/>
  </w:style>
  <w:style w:type="character" w:customStyle="1" w:styleId="wrap">
    <w:name w:val="wrap"/>
    <w:basedOn w:val="a0"/>
    <w:rsid w:val="00496418"/>
  </w:style>
  <w:style w:type="character" w:styleId="HTML">
    <w:name w:val="HTML Code"/>
    <w:basedOn w:val="a0"/>
    <w:uiPriority w:val="99"/>
    <w:semiHidden/>
    <w:unhideWhenUsed/>
    <w:rsid w:val="00591F4D"/>
    <w:rPr>
      <w:rFonts w:ascii="細明體" w:eastAsia="細明體" w:hAnsi="細明體" w:cs="細明體"/>
      <w:sz w:val="24"/>
      <w:szCs w:val="24"/>
    </w:rPr>
  </w:style>
  <w:style w:type="character" w:styleId="af4">
    <w:name w:val="Emphasis"/>
    <w:basedOn w:val="a0"/>
    <w:uiPriority w:val="20"/>
    <w:qFormat/>
    <w:rsid w:val="00650A35"/>
    <w:rPr>
      <w:i/>
      <w:iCs/>
    </w:rPr>
  </w:style>
  <w:style w:type="paragraph" w:styleId="af5">
    <w:name w:val="Bibliography"/>
    <w:basedOn w:val="a"/>
    <w:next w:val="a"/>
    <w:uiPriority w:val="37"/>
    <w:unhideWhenUsed/>
    <w:rsid w:val="00551D80"/>
  </w:style>
  <w:style w:type="character" w:customStyle="1" w:styleId="50">
    <w:name w:val="標題 5 字元"/>
    <w:basedOn w:val="a0"/>
    <w:link w:val="5"/>
    <w:uiPriority w:val="9"/>
    <w:rsid w:val="00432A03"/>
    <w:rPr>
      <w:rFonts w:ascii="Times New Roman" w:eastAsia="標楷體" w:hAnsi="Times New Roman"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95">
      <w:bodyDiv w:val="1"/>
      <w:marLeft w:val="0"/>
      <w:marRight w:val="0"/>
      <w:marTop w:val="0"/>
      <w:marBottom w:val="0"/>
      <w:divBdr>
        <w:top w:val="none" w:sz="0" w:space="0" w:color="auto"/>
        <w:left w:val="none" w:sz="0" w:space="0" w:color="auto"/>
        <w:bottom w:val="none" w:sz="0" w:space="0" w:color="auto"/>
        <w:right w:val="none" w:sz="0" w:space="0" w:color="auto"/>
      </w:divBdr>
    </w:div>
    <w:div w:id="22218401">
      <w:bodyDiv w:val="1"/>
      <w:marLeft w:val="0"/>
      <w:marRight w:val="0"/>
      <w:marTop w:val="0"/>
      <w:marBottom w:val="0"/>
      <w:divBdr>
        <w:top w:val="none" w:sz="0" w:space="0" w:color="auto"/>
        <w:left w:val="none" w:sz="0" w:space="0" w:color="auto"/>
        <w:bottom w:val="none" w:sz="0" w:space="0" w:color="auto"/>
        <w:right w:val="none" w:sz="0" w:space="0" w:color="auto"/>
      </w:divBdr>
    </w:div>
    <w:div w:id="24602127">
      <w:bodyDiv w:val="1"/>
      <w:marLeft w:val="0"/>
      <w:marRight w:val="0"/>
      <w:marTop w:val="0"/>
      <w:marBottom w:val="0"/>
      <w:divBdr>
        <w:top w:val="none" w:sz="0" w:space="0" w:color="auto"/>
        <w:left w:val="none" w:sz="0" w:space="0" w:color="auto"/>
        <w:bottom w:val="none" w:sz="0" w:space="0" w:color="auto"/>
        <w:right w:val="none" w:sz="0" w:space="0" w:color="auto"/>
      </w:divBdr>
    </w:div>
    <w:div w:id="38870104">
      <w:bodyDiv w:val="1"/>
      <w:marLeft w:val="0"/>
      <w:marRight w:val="0"/>
      <w:marTop w:val="0"/>
      <w:marBottom w:val="0"/>
      <w:divBdr>
        <w:top w:val="none" w:sz="0" w:space="0" w:color="auto"/>
        <w:left w:val="none" w:sz="0" w:space="0" w:color="auto"/>
        <w:bottom w:val="none" w:sz="0" w:space="0" w:color="auto"/>
        <w:right w:val="none" w:sz="0" w:space="0" w:color="auto"/>
      </w:divBdr>
    </w:div>
    <w:div w:id="41180591">
      <w:bodyDiv w:val="1"/>
      <w:marLeft w:val="0"/>
      <w:marRight w:val="0"/>
      <w:marTop w:val="0"/>
      <w:marBottom w:val="0"/>
      <w:divBdr>
        <w:top w:val="none" w:sz="0" w:space="0" w:color="auto"/>
        <w:left w:val="none" w:sz="0" w:space="0" w:color="auto"/>
        <w:bottom w:val="none" w:sz="0" w:space="0" w:color="auto"/>
        <w:right w:val="none" w:sz="0" w:space="0" w:color="auto"/>
      </w:divBdr>
    </w:div>
    <w:div w:id="45572372">
      <w:bodyDiv w:val="1"/>
      <w:marLeft w:val="0"/>
      <w:marRight w:val="0"/>
      <w:marTop w:val="0"/>
      <w:marBottom w:val="0"/>
      <w:divBdr>
        <w:top w:val="none" w:sz="0" w:space="0" w:color="auto"/>
        <w:left w:val="none" w:sz="0" w:space="0" w:color="auto"/>
        <w:bottom w:val="none" w:sz="0" w:space="0" w:color="auto"/>
        <w:right w:val="none" w:sz="0" w:space="0" w:color="auto"/>
      </w:divBdr>
    </w:div>
    <w:div w:id="55859943">
      <w:bodyDiv w:val="1"/>
      <w:marLeft w:val="0"/>
      <w:marRight w:val="0"/>
      <w:marTop w:val="0"/>
      <w:marBottom w:val="0"/>
      <w:divBdr>
        <w:top w:val="none" w:sz="0" w:space="0" w:color="auto"/>
        <w:left w:val="none" w:sz="0" w:space="0" w:color="auto"/>
        <w:bottom w:val="none" w:sz="0" w:space="0" w:color="auto"/>
        <w:right w:val="none" w:sz="0" w:space="0" w:color="auto"/>
      </w:divBdr>
    </w:div>
    <w:div w:id="57946986">
      <w:bodyDiv w:val="1"/>
      <w:marLeft w:val="0"/>
      <w:marRight w:val="0"/>
      <w:marTop w:val="0"/>
      <w:marBottom w:val="0"/>
      <w:divBdr>
        <w:top w:val="none" w:sz="0" w:space="0" w:color="auto"/>
        <w:left w:val="none" w:sz="0" w:space="0" w:color="auto"/>
        <w:bottom w:val="none" w:sz="0" w:space="0" w:color="auto"/>
        <w:right w:val="none" w:sz="0" w:space="0" w:color="auto"/>
      </w:divBdr>
    </w:div>
    <w:div w:id="61636321">
      <w:bodyDiv w:val="1"/>
      <w:marLeft w:val="0"/>
      <w:marRight w:val="0"/>
      <w:marTop w:val="0"/>
      <w:marBottom w:val="0"/>
      <w:divBdr>
        <w:top w:val="none" w:sz="0" w:space="0" w:color="auto"/>
        <w:left w:val="none" w:sz="0" w:space="0" w:color="auto"/>
        <w:bottom w:val="none" w:sz="0" w:space="0" w:color="auto"/>
        <w:right w:val="none" w:sz="0" w:space="0" w:color="auto"/>
      </w:divBdr>
    </w:div>
    <w:div w:id="68042962">
      <w:bodyDiv w:val="1"/>
      <w:marLeft w:val="0"/>
      <w:marRight w:val="0"/>
      <w:marTop w:val="0"/>
      <w:marBottom w:val="0"/>
      <w:divBdr>
        <w:top w:val="none" w:sz="0" w:space="0" w:color="auto"/>
        <w:left w:val="none" w:sz="0" w:space="0" w:color="auto"/>
        <w:bottom w:val="none" w:sz="0" w:space="0" w:color="auto"/>
        <w:right w:val="none" w:sz="0" w:space="0" w:color="auto"/>
      </w:divBdr>
    </w:div>
    <w:div w:id="75981169">
      <w:bodyDiv w:val="1"/>
      <w:marLeft w:val="0"/>
      <w:marRight w:val="0"/>
      <w:marTop w:val="0"/>
      <w:marBottom w:val="0"/>
      <w:divBdr>
        <w:top w:val="none" w:sz="0" w:space="0" w:color="auto"/>
        <w:left w:val="none" w:sz="0" w:space="0" w:color="auto"/>
        <w:bottom w:val="none" w:sz="0" w:space="0" w:color="auto"/>
        <w:right w:val="none" w:sz="0" w:space="0" w:color="auto"/>
      </w:divBdr>
    </w:div>
    <w:div w:id="78138310">
      <w:bodyDiv w:val="1"/>
      <w:marLeft w:val="0"/>
      <w:marRight w:val="0"/>
      <w:marTop w:val="0"/>
      <w:marBottom w:val="0"/>
      <w:divBdr>
        <w:top w:val="none" w:sz="0" w:space="0" w:color="auto"/>
        <w:left w:val="none" w:sz="0" w:space="0" w:color="auto"/>
        <w:bottom w:val="none" w:sz="0" w:space="0" w:color="auto"/>
        <w:right w:val="none" w:sz="0" w:space="0" w:color="auto"/>
      </w:divBdr>
    </w:div>
    <w:div w:id="81028311">
      <w:bodyDiv w:val="1"/>
      <w:marLeft w:val="0"/>
      <w:marRight w:val="0"/>
      <w:marTop w:val="0"/>
      <w:marBottom w:val="0"/>
      <w:divBdr>
        <w:top w:val="none" w:sz="0" w:space="0" w:color="auto"/>
        <w:left w:val="none" w:sz="0" w:space="0" w:color="auto"/>
        <w:bottom w:val="none" w:sz="0" w:space="0" w:color="auto"/>
        <w:right w:val="none" w:sz="0" w:space="0" w:color="auto"/>
      </w:divBdr>
    </w:div>
    <w:div w:id="82849084">
      <w:bodyDiv w:val="1"/>
      <w:marLeft w:val="0"/>
      <w:marRight w:val="0"/>
      <w:marTop w:val="0"/>
      <w:marBottom w:val="0"/>
      <w:divBdr>
        <w:top w:val="none" w:sz="0" w:space="0" w:color="auto"/>
        <w:left w:val="none" w:sz="0" w:space="0" w:color="auto"/>
        <w:bottom w:val="none" w:sz="0" w:space="0" w:color="auto"/>
        <w:right w:val="none" w:sz="0" w:space="0" w:color="auto"/>
      </w:divBdr>
    </w:div>
    <w:div w:id="83692661">
      <w:bodyDiv w:val="1"/>
      <w:marLeft w:val="0"/>
      <w:marRight w:val="0"/>
      <w:marTop w:val="0"/>
      <w:marBottom w:val="0"/>
      <w:divBdr>
        <w:top w:val="none" w:sz="0" w:space="0" w:color="auto"/>
        <w:left w:val="none" w:sz="0" w:space="0" w:color="auto"/>
        <w:bottom w:val="none" w:sz="0" w:space="0" w:color="auto"/>
        <w:right w:val="none" w:sz="0" w:space="0" w:color="auto"/>
      </w:divBdr>
    </w:div>
    <w:div w:id="85811233">
      <w:bodyDiv w:val="1"/>
      <w:marLeft w:val="0"/>
      <w:marRight w:val="0"/>
      <w:marTop w:val="0"/>
      <w:marBottom w:val="0"/>
      <w:divBdr>
        <w:top w:val="none" w:sz="0" w:space="0" w:color="auto"/>
        <w:left w:val="none" w:sz="0" w:space="0" w:color="auto"/>
        <w:bottom w:val="none" w:sz="0" w:space="0" w:color="auto"/>
        <w:right w:val="none" w:sz="0" w:space="0" w:color="auto"/>
      </w:divBdr>
    </w:div>
    <w:div w:id="88475727">
      <w:bodyDiv w:val="1"/>
      <w:marLeft w:val="0"/>
      <w:marRight w:val="0"/>
      <w:marTop w:val="0"/>
      <w:marBottom w:val="0"/>
      <w:divBdr>
        <w:top w:val="none" w:sz="0" w:space="0" w:color="auto"/>
        <w:left w:val="none" w:sz="0" w:space="0" w:color="auto"/>
        <w:bottom w:val="none" w:sz="0" w:space="0" w:color="auto"/>
        <w:right w:val="none" w:sz="0" w:space="0" w:color="auto"/>
      </w:divBdr>
    </w:div>
    <w:div w:id="91241586">
      <w:bodyDiv w:val="1"/>
      <w:marLeft w:val="0"/>
      <w:marRight w:val="0"/>
      <w:marTop w:val="0"/>
      <w:marBottom w:val="0"/>
      <w:divBdr>
        <w:top w:val="none" w:sz="0" w:space="0" w:color="auto"/>
        <w:left w:val="none" w:sz="0" w:space="0" w:color="auto"/>
        <w:bottom w:val="none" w:sz="0" w:space="0" w:color="auto"/>
        <w:right w:val="none" w:sz="0" w:space="0" w:color="auto"/>
      </w:divBdr>
    </w:div>
    <w:div w:id="95564944">
      <w:bodyDiv w:val="1"/>
      <w:marLeft w:val="0"/>
      <w:marRight w:val="0"/>
      <w:marTop w:val="0"/>
      <w:marBottom w:val="0"/>
      <w:divBdr>
        <w:top w:val="none" w:sz="0" w:space="0" w:color="auto"/>
        <w:left w:val="none" w:sz="0" w:space="0" w:color="auto"/>
        <w:bottom w:val="none" w:sz="0" w:space="0" w:color="auto"/>
        <w:right w:val="none" w:sz="0" w:space="0" w:color="auto"/>
      </w:divBdr>
    </w:div>
    <w:div w:id="96559133">
      <w:bodyDiv w:val="1"/>
      <w:marLeft w:val="0"/>
      <w:marRight w:val="0"/>
      <w:marTop w:val="0"/>
      <w:marBottom w:val="0"/>
      <w:divBdr>
        <w:top w:val="none" w:sz="0" w:space="0" w:color="auto"/>
        <w:left w:val="none" w:sz="0" w:space="0" w:color="auto"/>
        <w:bottom w:val="none" w:sz="0" w:space="0" w:color="auto"/>
        <w:right w:val="none" w:sz="0" w:space="0" w:color="auto"/>
      </w:divBdr>
    </w:div>
    <w:div w:id="100222792">
      <w:bodyDiv w:val="1"/>
      <w:marLeft w:val="0"/>
      <w:marRight w:val="0"/>
      <w:marTop w:val="0"/>
      <w:marBottom w:val="0"/>
      <w:divBdr>
        <w:top w:val="none" w:sz="0" w:space="0" w:color="auto"/>
        <w:left w:val="none" w:sz="0" w:space="0" w:color="auto"/>
        <w:bottom w:val="none" w:sz="0" w:space="0" w:color="auto"/>
        <w:right w:val="none" w:sz="0" w:space="0" w:color="auto"/>
      </w:divBdr>
    </w:div>
    <w:div w:id="100339367">
      <w:bodyDiv w:val="1"/>
      <w:marLeft w:val="0"/>
      <w:marRight w:val="0"/>
      <w:marTop w:val="0"/>
      <w:marBottom w:val="0"/>
      <w:divBdr>
        <w:top w:val="none" w:sz="0" w:space="0" w:color="auto"/>
        <w:left w:val="none" w:sz="0" w:space="0" w:color="auto"/>
        <w:bottom w:val="none" w:sz="0" w:space="0" w:color="auto"/>
        <w:right w:val="none" w:sz="0" w:space="0" w:color="auto"/>
      </w:divBdr>
    </w:div>
    <w:div w:id="105932430">
      <w:bodyDiv w:val="1"/>
      <w:marLeft w:val="0"/>
      <w:marRight w:val="0"/>
      <w:marTop w:val="0"/>
      <w:marBottom w:val="0"/>
      <w:divBdr>
        <w:top w:val="none" w:sz="0" w:space="0" w:color="auto"/>
        <w:left w:val="none" w:sz="0" w:space="0" w:color="auto"/>
        <w:bottom w:val="none" w:sz="0" w:space="0" w:color="auto"/>
        <w:right w:val="none" w:sz="0" w:space="0" w:color="auto"/>
      </w:divBdr>
    </w:div>
    <w:div w:id="110172446">
      <w:bodyDiv w:val="1"/>
      <w:marLeft w:val="0"/>
      <w:marRight w:val="0"/>
      <w:marTop w:val="0"/>
      <w:marBottom w:val="0"/>
      <w:divBdr>
        <w:top w:val="none" w:sz="0" w:space="0" w:color="auto"/>
        <w:left w:val="none" w:sz="0" w:space="0" w:color="auto"/>
        <w:bottom w:val="none" w:sz="0" w:space="0" w:color="auto"/>
        <w:right w:val="none" w:sz="0" w:space="0" w:color="auto"/>
      </w:divBdr>
    </w:div>
    <w:div w:id="119306167">
      <w:bodyDiv w:val="1"/>
      <w:marLeft w:val="0"/>
      <w:marRight w:val="0"/>
      <w:marTop w:val="0"/>
      <w:marBottom w:val="0"/>
      <w:divBdr>
        <w:top w:val="none" w:sz="0" w:space="0" w:color="auto"/>
        <w:left w:val="none" w:sz="0" w:space="0" w:color="auto"/>
        <w:bottom w:val="none" w:sz="0" w:space="0" w:color="auto"/>
        <w:right w:val="none" w:sz="0" w:space="0" w:color="auto"/>
      </w:divBdr>
    </w:div>
    <w:div w:id="130221002">
      <w:bodyDiv w:val="1"/>
      <w:marLeft w:val="0"/>
      <w:marRight w:val="0"/>
      <w:marTop w:val="0"/>
      <w:marBottom w:val="0"/>
      <w:divBdr>
        <w:top w:val="none" w:sz="0" w:space="0" w:color="auto"/>
        <w:left w:val="none" w:sz="0" w:space="0" w:color="auto"/>
        <w:bottom w:val="none" w:sz="0" w:space="0" w:color="auto"/>
        <w:right w:val="none" w:sz="0" w:space="0" w:color="auto"/>
      </w:divBdr>
    </w:div>
    <w:div w:id="130290945">
      <w:bodyDiv w:val="1"/>
      <w:marLeft w:val="0"/>
      <w:marRight w:val="0"/>
      <w:marTop w:val="0"/>
      <w:marBottom w:val="0"/>
      <w:divBdr>
        <w:top w:val="none" w:sz="0" w:space="0" w:color="auto"/>
        <w:left w:val="none" w:sz="0" w:space="0" w:color="auto"/>
        <w:bottom w:val="none" w:sz="0" w:space="0" w:color="auto"/>
        <w:right w:val="none" w:sz="0" w:space="0" w:color="auto"/>
      </w:divBdr>
    </w:div>
    <w:div w:id="133525222">
      <w:bodyDiv w:val="1"/>
      <w:marLeft w:val="0"/>
      <w:marRight w:val="0"/>
      <w:marTop w:val="0"/>
      <w:marBottom w:val="0"/>
      <w:divBdr>
        <w:top w:val="none" w:sz="0" w:space="0" w:color="auto"/>
        <w:left w:val="none" w:sz="0" w:space="0" w:color="auto"/>
        <w:bottom w:val="none" w:sz="0" w:space="0" w:color="auto"/>
        <w:right w:val="none" w:sz="0" w:space="0" w:color="auto"/>
      </w:divBdr>
    </w:div>
    <w:div w:id="134419705">
      <w:bodyDiv w:val="1"/>
      <w:marLeft w:val="0"/>
      <w:marRight w:val="0"/>
      <w:marTop w:val="0"/>
      <w:marBottom w:val="0"/>
      <w:divBdr>
        <w:top w:val="none" w:sz="0" w:space="0" w:color="auto"/>
        <w:left w:val="none" w:sz="0" w:space="0" w:color="auto"/>
        <w:bottom w:val="none" w:sz="0" w:space="0" w:color="auto"/>
        <w:right w:val="none" w:sz="0" w:space="0" w:color="auto"/>
      </w:divBdr>
    </w:div>
    <w:div w:id="140779689">
      <w:bodyDiv w:val="1"/>
      <w:marLeft w:val="0"/>
      <w:marRight w:val="0"/>
      <w:marTop w:val="0"/>
      <w:marBottom w:val="0"/>
      <w:divBdr>
        <w:top w:val="none" w:sz="0" w:space="0" w:color="auto"/>
        <w:left w:val="none" w:sz="0" w:space="0" w:color="auto"/>
        <w:bottom w:val="none" w:sz="0" w:space="0" w:color="auto"/>
        <w:right w:val="none" w:sz="0" w:space="0" w:color="auto"/>
      </w:divBdr>
    </w:div>
    <w:div w:id="149492453">
      <w:bodyDiv w:val="1"/>
      <w:marLeft w:val="0"/>
      <w:marRight w:val="0"/>
      <w:marTop w:val="0"/>
      <w:marBottom w:val="0"/>
      <w:divBdr>
        <w:top w:val="none" w:sz="0" w:space="0" w:color="auto"/>
        <w:left w:val="none" w:sz="0" w:space="0" w:color="auto"/>
        <w:bottom w:val="none" w:sz="0" w:space="0" w:color="auto"/>
        <w:right w:val="none" w:sz="0" w:space="0" w:color="auto"/>
      </w:divBdr>
    </w:div>
    <w:div w:id="152651449">
      <w:bodyDiv w:val="1"/>
      <w:marLeft w:val="0"/>
      <w:marRight w:val="0"/>
      <w:marTop w:val="0"/>
      <w:marBottom w:val="0"/>
      <w:divBdr>
        <w:top w:val="none" w:sz="0" w:space="0" w:color="auto"/>
        <w:left w:val="none" w:sz="0" w:space="0" w:color="auto"/>
        <w:bottom w:val="none" w:sz="0" w:space="0" w:color="auto"/>
        <w:right w:val="none" w:sz="0" w:space="0" w:color="auto"/>
      </w:divBdr>
    </w:div>
    <w:div w:id="160704268">
      <w:bodyDiv w:val="1"/>
      <w:marLeft w:val="0"/>
      <w:marRight w:val="0"/>
      <w:marTop w:val="0"/>
      <w:marBottom w:val="0"/>
      <w:divBdr>
        <w:top w:val="none" w:sz="0" w:space="0" w:color="auto"/>
        <w:left w:val="none" w:sz="0" w:space="0" w:color="auto"/>
        <w:bottom w:val="none" w:sz="0" w:space="0" w:color="auto"/>
        <w:right w:val="none" w:sz="0" w:space="0" w:color="auto"/>
      </w:divBdr>
    </w:div>
    <w:div w:id="164057060">
      <w:bodyDiv w:val="1"/>
      <w:marLeft w:val="0"/>
      <w:marRight w:val="0"/>
      <w:marTop w:val="0"/>
      <w:marBottom w:val="0"/>
      <w:divBdr>
        <w:top w:val="none" w:sz="0" w:space="0" w:color="auto"/>
        <w:left w:val="none" w:sz="0" w:space="0" w:color="auto"/>
        <w:bottom w:val="none" w:sz="0" w:space="0" w:color="auto"/>
        <w:right w:val="none" w:sz="0" w:space="0" w:color="auto"/>
      </w:divBdr>
    </w:div>
    <w:div w:id="179857384">
      <w:bodyDiv w:val="1"/>
      <w:marLeft w:val="0"/>
      <w:marRight w:val="0"/>
      <w:marTop w:val="0"/>
      <w:marBottom w:val="0"/>
      <w:divBdr>
        <w:top w:val="none" w:sz="0" w:space="0" w:color="auto"/>
        <w:left w:val="none" w:sz="0" w:space="0" w:color="auto"/>
        <w:bottom w:val="none" w:sz="0" w:space="0" w:color="auto"/>
        <w:right w:val="none" w:sz="0" w:space="0" w:color="auto"/>
      </w:divBdr>
    </w:div>
    <w:div w:id="185019653">
      <w:bodyDiv w:val="1"/>
      <w:marLeft w:val="0"/>
      <w:marRight w:val="0"/>
      <w:marTop w:val="0"/>
      <w:marBottom w:val="0"/>
      <w:divBdr>
        <w:top w:val="none" w:sz="0" w:space="0" w:color="auto"/>
        <w:left w:val="none" w:sz="0" w:space="0" w:color="auto"/>
        <w:bottom w:val="none" w:sz="0" w:space="0" w:color="auto"/>
        <w:right w:val="none" w:sz="0" w:space="0" w:color="auto"/>
      </w:divBdr>
    </w:div>
    <w:div w:id="186601979">
      <w:bodyDiv w:val="1"/>
      <w:marLeft w:val="0"/>
      <w:marRight w:val="0"/>
      <w:marTop w:val="0"/>
      <w:marBottom w:val="0"/>
      <w:divBdr>
        <w:top w:val="none" w:sz="0" w:space="0" w:color="auto"/>
        <w:left w:val="none" w:sz="0" w:space="0" w:color="auto"/>
        <w:bottom w:val="none" w:sz="0" w:space="0" w:color="auto"/>
        <w:right w:val="none" w:sz="0" w:space="0" w:color="auto"/>
      </w:divBdr>
    </w:div>
    <w:div w:id="189688740">
      <w:bodyDiv w:val="1"/>
      <w:marLeft w:val="0"/>
      <w:marRight w:val="0"/>
      <w:marTop w:val="0"/>
      <w:marBottom w:val="0"/>
      <w:divBdr>
        <w:top w:val="none" w:sz="0" w:space="0" w:color="auto"/>
        <w:left w:val="none" w:sz="0" w:space="0" w:color="auto"/>
        <w:bottom w:val="none" w:sz="0" w:space="0" w:color="auto"/>
        <w:right w:val="none" w:sz="0" w:space="0" w:color="auto"/>
      </w:divBdr>
    </w:div>
    <w:div w:id="189803417">
      <w:bodyDiv w:val="1"/>
      <w:marLeft w:val="0"/>
      <w:marRight w:val="0"/>
      <w:marTop w:val="0"/>
      <w:marBottom w:val="0"/>
      <w:divBdr>
        <w:top w:val="none" w:sz="0" w:space="0" w:color="auto"/>
        <w:left w:val="none" w:sz="0" w:space="0" w:color="auto"/>
        <w:bottom w:val="none" w:sz="0" w:space="0" w:color="auto"/>
        <w:right w:val="none" w:sz="0" w:space="0" w:color="auto"/>
      </w:divBdr>
    </w:div>
    <w:div w:id="194078690">
      <w:bodyDiv w:val="1"/>
      <w:marLeft w:val="0"/>
      <w:marRight w:val="0"/>
      <w:marTop w:val="0"/>
      <w:marBottom w:val="0"/>
      <w:divBdr>
        <w:top w:val="none" w:sz="0" w:space="0" w:color="auto"/>
        <w:left w:val="none" w:sz="0" w:space="0" w:color="auto"/>
        <w:bottom w:val="none" w:sz="0" w:space="0" w:color="auto"/>
        <w:right w:val="none" w:sz="0" w:space="0" w:color="auto"/>
      </w:divBdr>
    </w:div>
    <w:div w:id="205604570">
      <w:bodyDiv w:val="1"/>
      <w:marLeft w:val="0"/>
      <w:marRight w:val="0"/>
      <w:marTop w:val="0"/>
      <w:marBottom w:val="0"/>
      <w:divBdr>
        <w:top w:val="none" w:sz="0" w:space="0" w:color="auto"/>
        <w:left w:val="none" w:sz="0" w:space="0" w:color="auto"/>
        <w:bottom w:val="none" w:sz="0" w:space="0" w:color="auto"/>
        <w:right w:val="none" w:sz="0" w:space="0" w:color="auto"/>
      </w:divBdr>
    </w:div>
    <w:div w:id="205945048">
      <w:bodyDiv w:val="1"/>
      <w:marLeft w:val="0"/>
      <w:marRight w:val="0"/>
      <w:marTop w:val="0"/>
      <w:marBottom w:val="0"/>
      <w:divBdr>
        <w:top w:val="none" w:sz="0" w:space="0" w:color="auto"/>
        <w:left w:val="none" w:sz="0" w:space="0" w:color="auto"/>
        <w:bottom w:val="none" w:sz="0" w:space="0" w:color="auto"/>
        <w:right w:val="none" w:sz="0" w:space="0" w:color="auto"/>
      </w:divBdr>
    </w:div>
    <w:div w:id="228420586">
      <w:bodyDiv w:val="1"/>
      <w:marLeft w:val="0"/>
      <w:marRight w:val="0"/>
      <w:marTop w:val="0"/>
      <w:marBottom w:val="0"/>
      <w:divBdr>
        <w:top w:val="none" w:sz="0" w:space="0" w:color="auto"/>
        <w:left w:val="none" w:sz="0" w:space="0" w:color="auto"/>
        <w:bottom w:val="none" w:sz="0" w:space="0" w:color="auto"/>
        <w:right w:val="none" w:sz="0" w:space="0" w:color="auto"/>
      </w:divBdr>
    </w:div>
    <w:div w:id="229732372">
      <w:bodyDiv w:val="1"/>
      <w:marLeft w:val="0"/>
      <w:marRight w:val="0"/>
      <w:marTop w:val="0"/>
      <w:marBottom w:val="0"/>
      <w:divBdr>
        <w:top w:val="none" w:sz="0" w:space="0" w:color="auto"/>
        <w:left w:val="none" w:sz="0" w:space="0" w:color="auto"/>
        <w:bottom w:val="none" w:sz="0" w:space="0" w:color="auto"/>
        <w:right w:val="none" w:sz="0" w:space="0" w:color="auto"/>
      </w:divBdr>
    </w:div>
    <w:div w:id="230426374">
      <w:bodyDiv w:val="1"/>
      <w:marLeft w:val="0"/>
      <w:marRight w:val="0"/>
      <w:marTop w:val="0"/>
      <w:marBottom w:val="0"/>
      <w:divBdr>
        <w:top w:val="none" w:sz="0" w:space="0" w:color="auto"/>
        <w:left w:val="none" w:sz="0" w:space="0" w:color="auto"/>
        <w:bottom w:val="none" w:sz="0" w:space="0" w:color="auto"/>
        <w:right w:val="none" w:sz="0" w:space="0" w:color="auto"/>
      </w:divBdr>
    </w:div>
    <w:div w:id="236673133">
      <w:bodyDiv w:val="1"/>
      <w:marLeft w:val="0"/>
      <w:marRight w:val="0"/>
      <w:marTop w:val="0"/>
      <w:marBottom w:val="0"/>
      <w:divBdr>
        <w:top w:val="none" w:sz="0" w:space="0" w:color="auto"/>
        <w:left w:val="none" w:sz="0" w:space="0" w:color="auto"/>
        <w:bottom w:val="none" w:sz="0" w:space="0" w:color="auto"/>
        <w:right w:val="none" w:sz="0" w:space="0" w:color="auto"/>
      </w:divBdr>
    </w:div>
    <w:div w:id="250432176">
      <w:bodyDiv w:val="1"/>
      <w:marLeft w:val="0"/>
      <w:marRight w:val="0"/>
      <w:marTop w:val="0"/>
      <w:marBottom w:val="0"/>
      <w:divBdr>
        <w:top w:val="none" w:sz="0" w:space="0" w:color="auto"/>
        <w:left w:val="none" w:sz="0" w:space="0" w:color="auto"/>
        <w:bottom w:val="none" w:sz="0" w:space="0" w:color="auto"/>
        <w:right w:val="none" w:sz="0" w:space="0" w:color="auto"/>
      </w:divBdr>
    </w:div>
    <w:div w:id="251279602">
      <w:bodyDiv w:val="1"/>
      <w:marLeft w:val="0"/>
      <w:marRight w:val="0"/>
      <w:marTop w:val="0"/>
      <w:marBottom w:val="0"/>
      <w:divBdr>
        <w:top w:val="none" w:sz="0" w:space="0" w:color="auto"/>
        <w:left w:val="none" w:sz="0" w:space="0" w:color="auto"/>
        <w:bottom w:val="none" w:sz="0" w:space="0" w:color="auto"/>
        <w:right w:val="none" w:sz="0" w:space="0" w:color="auto"/>
      </w:divBdr>
    </w:div>
    <w:div w:id="251553844">
      <w:bodyDiv w:val="1"/>
      <w:marLeft w:val="0"/>
      <w:marRight w:val="0"/>
      <w:marTop w:val="0"/>
      <w:marBottom w:val="0"/>
      <w:divBdr>
        <w:top w:val="none" w:sz="0" w:space="0" w:color="auto"/>
        <w:left w:val="none" w:sz="0" w:space="0" w:color="auto"/>
        <w:bottom w:val="none" w:sz="0" w:space="0" w:color="auto"/>
        <w:right w:val="none" w:sz="0" w:space="0" w:color="auto"/>
      </w:divBdr>
    </w:div>
    <w:div w:id="252590367">
      <w:bodyDiv w:val="1"/>
      <w:marLeft w:val="0"/>
      <w:marRight w:val="0"/>
      <w:marTop w:val="0"/>
      <w:marBottom w:val="0"/>
      <w:divBdr>
        <w:top w:val="none" w:sz="0" w:space="0" w:color="auto"/>
        <w:left w:val="none" w:sz="0" w:space="0" w:color="auto"/>
        <w:bottom w:val="none" w:sz="0" w:space="0" w:color="auto"/>
        <w:right w:val="none" w:sz="0" w:space="0" w:color="auto"/>
      </w:divBdr>
    </w:div>
    <w:div w:id="256180525">
      <w:bodyDiv w:val="1"/>
      <w:marLeft w:val="0"/>
      <w:marRight w:val="0"/>
      <w:marTop w:val="0"/>
      <w:marBottom w:val="0"/>
      <w:divBdr>
        <w:top w:val="none" w:sz="0" w:space="0" w:color="auto"/>
        <w:left w:val="none" w:sz="0" w:space="0" w:color="auto"/>
        <w:bottom w:val="none" w:sz="0" w:space="0" w:color="auto"/>
        <w:right w:val="none" w:sz="0" w:space="0" w:color="auto"/>
      </w:divBdr>
    </w:div>
    <w:div w:id="259874084">
      <w:bodyDiv w:val="1"/>
      <w:marLeft w:val="0"/>
      <w:marRight w:val="0"/>
      <w:marTop w:val="0"/>
      <w:marBottom w:val="0"/>
      <w:divBdr>
        <w:top w:val="none" w:sz="0" w:space="0" w:color="auto"/>
        <w:left w:val="none" w:sz="0" w:space="0" w:color="auto"/>
        <w:bottom w:val="none" w:sz="0" w:space="0" w:color="auto"/>
        <w:right w:val="none" w:sz="0" w:space="0" w:color="auto"/>
      </w:divBdr>
    </w:div>
    <w:div w:id="263878655">
      <w:bodyDiv w:val="1"/>
      <w:marLeft w:val="0"/>
      <w:marRight w:val="0"/>
      <w:marTop w:val="0"/>
      <w:marBottom w:val="0"/>
      <w:divBdr>
        <w:top w:val="none" w:sz="0" w:space="0" w:color="auto"/>
        <w:left w:val="none" w:sz="0" w:space="0" w:color="auto"/>
        <w:bottom w:val="none" w:sz="0" w:space="0" w:color="auto"/>
        <w:right w:val="none" w:sz="0" w:space="0" w:color="auto"/>
      </w:divBdr>
    </w:div>
    <w:div w:id="270480842">
      <w:bodyDiv w:val="1"/>
      <w:marLeft w:val="0"/>
      <w:marRight w:val="0"/>
      <w:marTop w:val="0"/>
      <w:marBottom w:val="0"/>
      <w:divBdr>
        <w:top w:val="none" w:sz="0" w:space="0" w:color="auto"/>
        <w:left w:val="none" w:sz="0" w:space="0" w:color="auto"/>
        <w:bottom w:val="none" w:sz="0" w:space="0" w:color="auto"/>
        <w:right w:val="none" w:sz="0" w:space="0" w:color="auto"/>
      </w:divBdr>
    </w:div>
    <w:div w:id="273244609">
      <w:bodyDiv w:val="1"/>
      <w:marLeft w:val="0"/>
      <w:marRight w:val="0"/>
      <w:marTop w:val="0"/>
      <w:marBottom w:val="0"/>
      <w:divBdr>
        <w:top w:val="none" w:sz="0" w:space="0" w:color="auto"/>
        <w:left w:val="none" w:sz="0" w:space="0" w:color="auto"/>
        <w:bottom w:val="none" w:sz="0" w:space="0" w:color="auto"/>
        <w:right w:val="none" w:sz="0" w:space="0" w:color="auto"/>
      </w:divBdr>
    </w:div>
    <w:div w:id="278730502">
      <w:bodyDiv w:val="1"/>
      <w:marLeft w:val="0"/>
      <w:marRight w:val="0"/>
      <w:marTop w:val="0"/>
      <w:marBottom w:val="0"/>
      <w:divBdr>
        <w:top w:val="none" w:sz="0" w:space="0" w:color="auto"/>
        <w:left w:val="none" w:sz="0" w:space="0" w:color="auto"/>
        <w:bottom w:val="none" w:sz="0" w:space="0" w:color="auto"/>
        <w:right w:val="none" w:sz="0" w:space="0" w:color="auto"/>
      </w:divBdr>
      <w:divsChild>
        <w:div w:id="983003718">
          <w:marLeft w:val="547"/>
          <w:marRight w:val="0"/>
          <w:marTop w:val="200"/>
          <w:marBottom w:val="0"/>
          <w:divBdr>
            <w:top w:val="none" w:sz="0" w:space="0" w:color="auto"/>
            <w:left w:val="none" w:sz="0" w:space="0" w:color="auto"/>
            <w:bottom w:val="none" w:sz="0" w:space="0" w:color="auto"/>
            <w:right w:val="none" w:sz="0" w:space="0" w:color="auto"/>
          </w:divBdr>
        </w:div>
        <w:div w:id="1278482990">
          <w:marLeft w:val="547"/>
          <w:marRight w:val="0"/>
          <w:marTop w:val="200"/>
          <w:marBottom w:val="0"/>
          <w:divBdr>
            <w:top w:val="none" w:sz="0" w:space="0" w:color="auto"/>
            <w:left w:val="none" w:sz="0" w:space="0" w:color="auto"/>
            <w:bottom w:val="none" w:sz="0" w:space="0" w:color="auto"/>
            <w:right w:val="none" w:sz="0" w:space="0" w:color="auto"/>
          </w:divBdr>
        </w:div>
        <w:div w:id="296449463">
          <w:marLeft w:val="547"/>
          <w:marRight w:val="0"/>
          <w:marTop w:val="200"/>
          <w:marBottom w:val="0"/>
          <w:divBdr>
            <w:top w:val="none" w:sz="0" w:space="0" w:color="auto"/>
            <w:left w:val="none" w:sz="0" w:space="0" w:color="auto"/>
            <w:bottom w:val="none" w:sz="0" w:space="0" w:color="auto"/>
            <w:right w:val="none" w:sz="0" w:space="0" w:color="auto"/>
          </w:divBdr>
        </w:div>
        <w:div w:id="15355457">
          <w:marLeft w:val="547"/>
          <w:marRight w:val="0"/>
          <w:marTop w:val="200"/>
          <w:marBottom w:val="0"/>
          <w:divBdr>
            <w:top w:val="none" w:sz="0" w:space="0" w:color="auto"/>
            <w:left w:val="none" w:sz="0" w:space="0" w:color="auto"/>
            <w:bottom w:val="none" w:sz="0" w:space="0" w:color="auto"/>
            <w:right w:val="none" w:sz="0" w:space="0" w:color="auto"/>
          </w:divBdr>
        </w:div>
        <w:div w:id="515577390">
          <w:marLeft w:val="547"/>
          <w:marRight w:val="0"/>
          <w:marTop w:val="200"/>
          <w:marBottom w:val="0"/>
          <w:divBdr>
            <w:top w:val="none" w:sz="0" w:space="0" w:color="auto"/>
            <w:left w:val="none" w:sz="0" w:space="0" w:color="auto"/>
            <w:bottom w:val="none" w:sz="0" w:space="0" w:color="auto"/>
            <w:right w:val="none" w:sz="0" w:space="0" w:color="auto"/>
          </w:divBdr>
        </w:div>
        <w:div w:id="855119791">
          <w:marLeft w:val="547"/>
          <w:marRight w:val="0"/>
          <w:marTop w:val="200"/>
          <w:marBottom w:val="0"/>
          <w:divBdr>
            <w:top w:val="none" w:sz="0" w:space="0" w:color="auto"/>
            <w:left w:val="none" w:sz="0" w:space="0" w:color="auto"/>
            <w:bottom w:val="none" w:sz="0" w:space="0" w:color="auto"/>
            <w:right w:val="none" w:sz="0" w:space="0" w:color="auto"/>
          </w:divBdr>
        </w:div>
        <w:div w:id="1371689318">
          <w:marLeft w:val="547"/>
          <w:marRight w:val="0"/>
          <w:marTop w:val="200"/>
          <w:marBottom w:val="0"/>
          <w:divBdr>
            <w:top w:val="none" w:sz="0" w:space="0" w:color="auto"/>
            <w:left w:val="none" w:sz="0" w:space="0" w:color="auto"/>
            <w:bottom w:val="none" w:sz="0" w:space="0" w:color="auto"/>
            <w:right w:val="none" w:sz="0" w:space="0" w:color="auto"/>
          </w:divBdr>
        </w:div>
        <w:div w:id="675815306">
          <w:marLeft w:val="547"/>
          <w:marRight w:val="0"/>
          <w:marTop w:val="200"/>
          <w:marBottom w:val="0"/>
          <w:divBdr>
            <w:top w:val="none" w:sz="0" w:space="0" w:color="auto"/>
            <w:left w:val="none" w:sz="0" w:space="0" w:color="auto"/>
            <w:bottom w:val="none" w:sz="0" w:space="0" w:color="auto"/>
            <w:right w:val="none" w:sz="0" w:space="0" w:color="auto"/>
          </w:divBdr>
        </w:div>
        <w:div w:id="1515878743">
          <w:marLeft w:val="547"/>
          <w:marRight w:val="0"/>
          <w:marTop w:val="200"/>
          <w:marBottom w:val="0"/>
          <w:divBdr>
            <w:top w:val="none" w:sz="0" w:space="0" w:color="auto"/>
            <w:left w:val="none" w:sz="0" w:space="0" w:color="auto"/>
            <w:bottom w:val="none" w:sz="0" w:space="0" w:color="auto"/>
            <w:right w:val="none" w:sz="0" w:space="0" w:color="auto"/>
          </w:divBdr>
        </w:div>
        <w:div w:id="1060205616">
          <w:marLeft w:val="547"/>
          <w:marRight w:val="0"/>
          <w:marTop w:val="200"/>
          <w:marBottom w:val="0"/>
          <w:divBdr>
            <w:top w:val="none" w:sz="0" w:space="0" w:color="auto"/>
            <w:left w:val="none" w:sz="0" w:space="0" w:color="auto"/>
            <w:bottom w:val="none" w:sz="0" w:space="0" w:color="auto"/>
            <w:right w:val="none" w:sz="0" w:space="0" w:color="auto"/>
          </w:divBdr>
        </w:div>
      </w:divsChild>
    </w:div>
    <w:div w:id="279652918">
      <w:bodyDiv w:val="1"/>
      <w:marLeft w:val="0"/>
      <w:marRight w:val="0"/>
      <w:marTop w:val="0"/>
      <w:marBottom w:val="0"/>
      <w:divBdr>
        <w:top w:val="none" w:sz="0" w:space="0" w:color="auto"/>
        <w:left w:val="none" w:sz="0" w:space="0" w:color="auto"/>
        <w:bottom w:val="none" w:sz="0" w:space="0" w:color="auto"/>
        <w:right w:val="none" w:sz="0" w:space="0" w:color="auto"/>
      </w:divBdr>
      <w:divsChild>
        <w:div w:id="198513896">
          <w:marLeft w:val="0"/>
          <w:marRight w:val="0"/>
          <w:marTop w:val="0"/>
          <w:marBottom w:val="0"/>
          <w:divBdr>
            <w:top w:val="none" w:sz="0" w:space="0" w:color="auto"/>
            <w:left w:val="none" w:sz="0" w:space="0" w:color="auto"/>
            <w:bottom w:val="none" w:sz="0" w:space="0" w:color="auto"/>
            <w:right w:val="none" w:sz="0" w:space="0" w:color="auto"/>
          </w:divBdr>
          <w:divsChild>
            <w:div w:id="1813906142">
              <w:marLeft w:val="0"/>
              <w:marRight w:val="0"/>
              <w:marTop w:val="0"/>
              <w:marBottom w:val="0"/>
              <w:divBdr>
                <w:top w:val="none" w:sz="0" w:space="0" w:color="auto"/>
                <w:left w:val="none" w:sz="0" w:space="0" w:color="auto"/>
                <w:bottom w:val="none" w:sz="0" w:space="0" w:color="auto"/>
                <w:right w:val="none" w:sz="0" w:space="0" w:color="auto"/>
              </w:divBdr>
            </w:div>
            <w:div w:id="2061512580">
              <w:marLeft w:val="0"/>
              <w:marRight w:val="0"/>
              <w:marTop w:val="0"/>
              <w:marBottom w:val="0"/>
              <w:divBdr>
                <w:top w:val="none" w:sz="0" w:space="0" w:color="auto"/>
                <w:left w:val="none" w:sz="0" w:space="0" w:color="auto"/>
                <w:bottom w:val="none" w:sz="0" w:space="0" w:color="auto"/>
                <w:right w:val="none" w:sz="0" w:space="0" w:color="auto"/>
              </w:divBdr>
            </w:div>
            <w:div w:id="2129886930">
              <w:marLeft w:val="0"/>
              <w:marRight w:val="0"/>
              <w:marTop w:val="0"/>
              <w:marBottom w:val="0"/>
              <w:divBdr>
                <w:top w:val="none" w:sz="0" w:space="0" w:color="auto"/>
                <w:left w:val="none" w:sz="0" w:space="0" w:color="auto"/>
                <w:bottom w:val="none" w:sz="0" w:space="0" w:color="auto"/>
                <w:right w:val="none" w:sz="0" w:space="0" w:color="auto"/>
              </w:divBdr>
            </w:div>
            <w:div w:id="1509714140">
              <w:marLeft w:val="0"/>
              <w:marRight w:val="0"/>
              <w:marTop w:val="0"/>
              <w:marBottom w:val="0"/>
              <w:divBdr>
                <w:top w:val="none" w:sz="0" w:space="0" w:color="auto"/>
                <w:left w:val="none" w:sz="0" w:space="0" w:color="auto"/>
                <w:bottom w:val="none" w:sz="0" w:space="0" w:color="auto"/>
                <w:right w:val="none" w:sz="0" w:space="0" w:color="auto"/>
              </w:divBdr>
            </w:div>
            <w:div w:id="1801416031">
              <w:marLeft w:val="0"/>
              <w:marRight w:val="0"/>
              <w:marTop w:val="0"/>
              <w:marBottom w:val="0"/>
              <w:divBdr>
                <w:top w:val="none" w:sz="0" w:space="0" w:color="auto"/>
                <w:left w:val="none" w:sz="0" w:space="0" w:color="auto"/>
                <w:bottom w:val="none" w:sz="0" w:space="0" w:color="auto"/>
                <w:right w:val="none" w:sz="0" w:space="0" w:color="auto"/>
              </w:divBdr>
            </w:div>
            <w:div w:id="90857767">
              <w:marLeft w:val="0"/>
              <w:marRight w:val="0"/>
              <w:marTop w:val="0"/>
              <w:marBottom w:val="0"/>
              <w:divBdr>
                <w:top w:val="none" w:sz="0" w:space="0" w:color="auto"/>
                <w:left w:val="none" w:sz="0" w:space="0" w:color="auto"/>
                <w:bottom w:val="none" w:sz="0" w:space="0" w:color="auto"/>
                <w:right w:val="none" w:sz="0" w:space="0" w:color="auto"/>
              </w:divBdr>
            </w:div>
            <w:div w:id="9142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99200">
      <w:bodyDiv w:val="1"/>
      <w:marLeft w:val="0"/>
      <w:marRight w:val="0"/>
      <w:marTop w:val="0"/>
      <w:marBottom w:val="0"/>
      <w:divBdr>
        <w:top w:val="none" w:sz="0" w:space="0" w:color="auto"/>
        <w:left w:val="none" w:sz="0" w:space="0" w:color="auto"/>
        <w:bottom w:val="none" w:sz="0" w:space="0" w:color="auto"/>
        <w:right w:val="none" w:sz="0" w:space="0" w:color="auto"/>
      </w:divBdr>
    </w:div>
    <w:div w:id="294063664">
      <w:bodyDiv w:val="1"/>
      <w:marLeft w:val="0"/>
      <w:marRight w:val="0"/>
      <w:marTop w:val="0"/>
      <w:marBottom w:val="0"/>
      <w:divBdr>
        <w:top w:val="none" w:sz="0" w:space="0" w:color="auto"/>
        <w:left w:val="none" w:sz="0" w:space="0" w:color="auto"/>
        <w:bottom w:val="none" w:sz="0" w:space="0" w:color="auto"/>
        <w:right w:val="none" w:sz="0" w:space="0" w:color="auto"/>
      </w:divBdr>
    </w:div>
    <w:div w:id="294339910">
      <w:bodyDiv w:val="1"/>
      <w:marLeft w:val="0"/>
      <w:marRight w:val="0"/>
      <w:marTop w:val="0"/>
      <w:marBottom w:val="0"/>
      <w:divBdr>
        <w:top w:val="none" w:sz="0" w:space="0" w:color="auto"/>
        <w:left w:val="none" w:sz="0" w:space="0" w:color="auto"/>
        <w:bottom w:val="none" w:sz="0" w:space="0" w:color="auto"/>
        <w:right w:val="none" w:sz="0" w:space="0" w:color="auto"/>
      </w:divBdr>
    </w:div>
    <w:div w:id="300113191">
      <w:bodyDiv w:val="1"/>
      <w:marLeft w:val="0"/>
      <w:marRight w:val="0"/>
      <w:marTop w:val="0"/>
      <w:marBottom w:val="0"/>
      <w:divBdr>
        <w:top w:val="none" w:sz="0" w:space="0" w:color="auto"/>
        <w:left w:val="none" w:sz="0" w:space="0" w:color="auto"/>
        <w:bottom w:val="none" w:sz="0" w:space="0" w:color="auto"/>
        <w:right w:val="none" w:sz="0" w:space="0" w:color="auto"/>
      </w:divBdr>
    </w:div>
    <w:div w:id="311763604">
      <w:bodyDiv w:val="1"/>
      <w:marLeft w:val="0"/>
      <w:marRight w:val="0"/>
      <w:marTop w:val="0"/>
      <w:marBottom w:val="0"/>
      <w:divBdr>
        <w:top w:val="none" w:sz="0" w:space="0" w:color="auto"/>
        <w:left w:val="none" w:sz="0" w:space="0" w:color="auto"/>
        <w:bottom w:val="none" w:sz="0" w:space="0" w:color="auto"/>
        <w:right w:val="none" w:sz="0" w:space="0" w:color="auto"/>
      </w:divBdr>
    </w:div>
    <w:div w:id="314839535">
      <w:bodyDiv w:val="1"/>
      <w:marLeft w:val="0"/>
      <w:marRight w:val="0"/>
      <w:marTop w:val="0"/>
      <w:marBottom w:val="0"/>
      <w:divBdr>
        <w:top w:val="none" w:sz="0" w:space="0" w:color="auto"/>
        <w:left w:val="none" w:sz="0" w:space="0" w:color="auto"/>
        <w:bottom w:val="none" w:sz="0" w:space="0" w:color="auto"/>
        <w:right w:val="none" w:sz="0" w:space="0" w:color="auto"/>
      </w:divBdr>
    </w:div>
    <w:div w:id="316998868">
      <w:bodyDiv w:val="1"/>
      <w:marLeft w:val="0"/>
      <w:marRight w:val="0"/>
      <w:marTop w:val="0"/>
      <w:marBottom w:val="0"/>
      <w:divBdr>
        <w:top w:val="none" w:sz="0" w:space="0" w:color="auto"/>
        <w:left w:val="none" w:sz="0" w:space="0" w:color="auto"/>
        <w:bottom w:val="none" w:sz="0" w:space="0" w:color="auto"/>
        <w:right w:val="none" w:sz="0" w:space="0" w:color="auto"/>
      </w:divBdr>
    </w:div>
    <w:div w:id="322054486">
      <w:bodyDiv w:val="1"/>
      <w:marLeft w:val="0"/>
      <w:marRight w:val="0"/>
      <w:marTop w:val="0"/>
      <w:marBottom w:val="0"/>
      <w:divBdr>
        <w:top w:val="none" w:sz="0" w:space="0" w:color="auto"/>
        <w:left w:val="none" w:sz="0" w:space="0" w:color="auto"/>
        <w:bottom w:val="none" w:sz="0" w:space="0" w:color="auto"/>
        <w:right w:val="none" w:sz="0" w:space="0" w:color="auto"/>
      </w:divBdr>
    </w:div>
    <w:div w:id="330454975">
      <w:bodyDiv w:val="1"/>
      <w:marLeft w:val="0"/>
      <w:marRight w:val="0"/>
      <w:marTop w:val="0"/>
      <w:marBottom w:val="0"/>
      <w:divBdr>
        <w:top w:val="none" w:sz="0" w:space="0" w:color="auto"/>
        <w:left w:val="none" w:sz="0" w:space="0" w:color="auto"/>
        <w:bottom w:val="none" w:sz="0" w:space="0" w:color="auto"/>
        <w:right w:val="none" w:sz="0" w:space="0" w:color="auto"/>
      </w:divBdr>
    </w:div>
    <w:div w:id="331033332">
      <w:bodyDiv w:val="1"/>
      <w:marLeft w:val="0"/>
      <w:marRight w:val="0"/>
      <w:marTop w:val="0"/>
      <w:marBottom w:val="0"/>
      <w:divBdr>
        <w:top w:val="none" w:sz="0" w:space="0" w:color="auto"/>
        <w:left w:val="none" w:sz="0" w:space="0" w:color="auto"/>
        <w:bottom w:val="none" w:sz="0" w:space="0" w:color="auto"/>
        <w:right w:val="none" w:sz="0" w:space="0" w:color="auto"/>
      </w:divBdr>
    </w:div>
    <w:div w:id="331840238">
      <w:bodyDiv w:val="1"/>
      <w:marLeft w:val="0"/>
      <w:marRight w:val="0"/>
      <w:marTop w:val="0"/>
      <w:marBottom w:val="0"/>
      <w:divBdr>
        <w:top w:val="none" w:sz="0" w:space="0" w:color="auto"/>
        <w:left w:val="none" w:sz="0" w:space="0" w:color="auto"/>
        <w:bottom w:val="none" w:sz="0" w:space="0" w:color="auto"/>
        <w:right w:val="none" w:sz="0" w:space="0" w:color="auto"/>
      </w:divBdr>
    </w:div>
    <w:div w:id="331879719">
      <w:bodyDiv w:val="1"/>
      <w:marLeft w:val="0"/>
      <w:marRight w:val="0"/>
      <w:marTop w:val="0"/>
      <w:marBottom w:val="0"/>
      <w:divBdr>
        <w:top w:val="none" w:sz="0" w:space="0" w:color="auto"/>
        <w:left w:val="none" w:sz="0" w:space="0" w:color="auto"/>
        <w:bottom w:val="none" w:sz="0" w:space="0" w:color="auto"/>
        <w:right w:val="none" w:sz="0" w:space="0" w:color="auto"/>
      </w:divBdr>
    </w:div>
    <w:div w:id="332605129">
      <w:bodyDiv w:val="1"/>
      <w:marLeft w:val="0"/>
      <w:marRight w:val="0"/>
      <w:marTop w:val="0"/>
      <w:marBottom w:val="0"/>
      <w:divBdr>
        <w:top w:val="none" w:sz="0" w:space="0" w:color="auto"/>
        <w:left w:val="none" w:sz="0" w:space="0" w:color="auto"/>
        <w:bottom w:val="none" w:sz="0" w:space="0" w:color="auto"/>
        <w:right w:val="none" w:sz="0" w:space="0" w:color="auto"/>
      </w:divBdr>
    </w:div>
    <w:div w:id="333261373">
      <w:bodyDiv w:val="1"/>
      <w:marLeft w:val="0"/>
      <w:marRight w:val="0"/>
      <w:marTop w:val="0"/>
      <w:marBottom w:val="0"/>
      <w:divBdr>
        <w:top w:val="none" w:sz="0" w:space="0" w:color="auto"/>
        <w:left w:val="none" w:sz="0" w:space="0" w:color="auto"/>
        <w:bottom w:val="none" w:sz="0" w:space="0" w:color="auto"/>
        <w:right w:val="none" w:sz="0" w:space="0" w:color="auto"/>
      </w:divBdr>
    </w:div>
    <w:div w:id="334650994">
      <w:bodyDiv w:val="1"/>
      <w:marLeft w:val="0"/>
      <w:marRight w:val="0"/>
      <w:marTop w:val="0"/>
      <w:marBottom w:val="0"/>
      <w:divBdr>
        <w:top w:val="none" w:sz="0" w:space="0" w:color="auto"/>
        <w:left w:val="none" w:sz="0" w:space="0" w:color="auto"/>
        <w:bottom w:val="none" w:sz="0" w:space="0" w:color="auto"/>
        <w:right w:val="none" w:sz="0" w:space="0" w:color="auto"/>
      </w:divBdr>
      <w:divsChild>
        <w:div w:id="1977954518">
          <w:marLeft w:val="0"/>
          <w:marRight w:val="0"/>
          <w:marTop w:val="0"/>
          <w:marBottom w:val="0"/>
          <w:divBdr>
            <w:top w:val="none" w:sz="0" w:space="0" w:color="auto"/>
            <w:left w:val="none" w:sz="0" w:space="0" w:color="auto"/>
            <w:bottom w:val="none" w:sz="0" w:space="0" w:color="auto"/>
            <w:right w:val="none" w:sz="0" w:space="0" w:color="auto"/>
          </w:divBdr>
          <w:divsChild>
            <w:div w:id="2019886402">
              <w:marLeft w:val="0"/>
              <w:marRight w:val="0"/>
              <w:marTop w:val="0"/>
              <w:marBottom w:val="0"/>
              <w:divBdr>
                <w:top w:val="none" w:sz="0" w:space="0" w:color="auto"/>
                <w:left w:val="none" w:sz="0" w:space="0" w:color="auto"/>
                <w:bottom w:val="none" w:sz="0" w:space="0" w:color="auto"/>
                <w:right w:val="none" w:sz="0" w:space="0" w:color="auto"/>
              </w:divBdr>
            </w:div>
            <w:div w:id="1222788283">
              <w:marLeft w:val="0"/>
              <w:marRight w:val="0"/>
              <w:marTop w:val="0"/>
              <w:marBottom w:val="0"/>
              <w:divBdr>
                <w:top w:val="none" w:sz="0" w:space="0" w:color="auto"/>
                <w:left w:val="none" w:sz="0" w:space="0" w:color="auto"/>
                <w:bottom w:val="none" w:sz="0" w:space="0" w:color="auto"/>
                <w:right w:val="none" w:sz="0" w:space="0" w:color="auto"/>
              </w:divBdr>
            </w:div>
            <w:div w:id="1655842063">
              <w:marLeft w:val="0"/>
              <w:marRight w:val="0"/>
              <w:marTop w:val="0"/>
              <w:marBottom w:val="0"/>
              <w:divBdr>
                <w:top w:val="none" w:sz="0" w:space="0" w:color="auto"/>
                <w:left w:val="none" w:sz="0" w:space="0" w:color="auto"/>
                <w:bottom w:val="none" w:sz="0" w:space="0" w:color="auto"/>
                <w:right w:val="none" w:sz="0" w:space="0" w:color="auto"/>
              </w:divBdr>
            </w:div>
            <w:div w:id="1002469270">
              <w:marLeft w:val="0"/>
              <w:marRight w:val="0"/>
              <w:marTop w:val="0"/>
              <w:marBottom w:val="0"/>
              <w:divBdr>
                <w:top w:val="none" w:sz="0" w:space="0" w:color="auto"/>
                <w:left w:val="none" w:sz="0" w:space="0" w:color="auto"/>
                <w:bottom w:val="none" w:sz="0" w:space="0" w:color="auto"/>
                <w:right w:val="none" w:sz="0" w:space="0" w:color="auto"/>
              </w:divBdr>
            </w:div>
            <w:div w:id="1374423252">
              <w:marLeft w:val="0"/>
              <w:marRight w:val="0"/>
              <w:marTop w:val="0"/>
              <w:marBottom w:val="0"/>
              <w:divBdr>
                <w:top w:val="none" w:sz="0" w:space="0" w:color="auto"/>
                <w:left w:val="none" w:sz="0" w:space="0" w:color="auto"/>
                <w:bottom w:val="none" w:sz="0" w:space="0" w:color="auto"/>
                <w:right w:val="none" w:sz="0" w:space="0" w:color="auto"/>
              </w:divBdr>
            </w:div>
            <w:div w:id="893853361">
              <w:marLeft w:val="0"/>
              <w:marRight w:val="0"/>
              <w:marTop w:val="0"/>
              <w:marBottom w:val="0"/>
              <w:divBdr>
                <w:top w:val="none" w:sz="0" w:space="0" w:color="auto"/>
                <w:left w:val="none" w:sz="0" w:space="0" w:color="auto"/>
                <w:bottom w:val="none" w:sz="0" w:space="0" w:color="auto"/>
                <w:right w:val="none" w:sz="0" w:space="0" w:color="auto"/>
              </w:divBdr>
            </w:div>
            <w:div w:id="211843196">
              <w:marLeft w:val="0"/>
              <w:marRight w:val="0"/>
              <w:marTop w:val="0"/>
              <w:marBottom w:val="0"/>
              <w:divBdr>
                <w:top w:val="none" w:sz="0" w:space="0" w:color="auto"/>
                <w:left w:val="none" w:sz="0" w:space="0" w:color="auto"/>
                <w:bottom w:val="none" w:sz="0" w:space="0" w:color="auto"/>
                <w:right w:val="none" w:sz="0" w:space="0" w:color="auto"/>
              </w:divBdr>
            </w:div>
            <w:div w:id="1734236746">
              <w:marLeft w:val="0"/>
              <w:marRight w:val="0"/>
              <w:marTop w:val="0"/>
              <w:marBottom w:val="0"/>
              <w:divBdr>
                <w:top w:val="none" w:sz="0" w:space="0" w:color="auto"/>
                <w:left w:val="none" w:sz="0" w:space="0" w:color="auto"/>
                <w:bottom w:val="none" w:sz="0" w:space="0" w:color="auto"/>
                <w:right w:val="none" w:sz="0" w:space="0" w:color="auto"/>
              </w:divBdr>
            </w:div>
            <w:div w:id="2063865957">
              <w:marLeft w:val="0"/>
              <w:marRight w:val="0"/>
              <w:marTop w:val="0"/>
              <w:marBottom w:val="0"/>
              <w:divBdr>
                <w:top w:val="none" w:sz="0" w:space="0" w:color="auto"/>
                <w:left w:val="none" w:sz="0" w:space="0" w:color="auto"/>
                <w:bottom w:val="none" w:sz="0" w:space="0" w:color="auto"/>
                <w:right w:val="none" w:sz="0" w:space="0" w:color="auto"/>
              </w:divBdr>
            </w:div>
            <w:div w:id="1622683091">
              <w:marLeft w:val="0"/>
              <w:marRight w:val="0"/>
              <w:marTop w:val="0"/>
              <w:marBottom w:val="0"/>
              <w:divBdr>
                <w:top w:val="none" w:sz="0" w:space="0" w:color="auto"/>
                <w:left w:val="none" w:sz="0" w:space="0" w:color="auto"/>
                <w:bottom w:val="none" w:sz="0" w:space="0" w:color="auto"/>
                <w:right w:val="none" w:sz="0" w:space="0" w:color="auto"/>
              </w:divBdr>
            </w:div>
            <w:div w:id="463810431">
              <w:marLeft w:val="0"/>
              <w:marRight w:val="0"/>
              <w:marTop w:val="0"/>
              <w:marBottom w:val="0"/>
              <w:divBdr>
                <w:top w:val="none" w:sz="0" w:space="0" w:color="auto"/>
                <w:left w:val="none" w:sz="0" w:space="0" w:color="auto"/>
                <w:bottom w:val="none" w:sz="0" w:space="0" w:color="auto"/>
                <w:right w:val="none" w:sz="0" w:space="0" w:color="auto"/>
              </w:divBdr>
            </w:div>
            <w:div w:id="775252537">
              <w:marLeft w:val="0"/>
              <w:marRight w:val="0"/>
              <w:marTop w:val="0"/>
              <w:marBottom w:val="0"/>
              <w:divBdr>
                <w:top w:val="none" w:sz="0" w:space="0" w:color="auto"/>
                <w:left w:val="none" w:sz="0" w:space="0" w:color="auto"/>
                <w:bottom w:val="none" w:sz="0" w:space="0" w:color="auto"/>
                <w:right w:val="none" w:sz="0" w:space="0" w:color="auto"/>
              </w:divBdr>
            </w:div>
            <w:div w:id="844173669">
              <w:marLeft w:val="0"/>
              <w:marRight w:val="0"/>
              <w:marTop w:val="0"/>
              <w:marBottom w:val="0"/>
              <w:divBdr>
                <w:top w:val="none" w:sz="0" w:space="0" w:color="auto"/>
                <w:left w:val="none" w:sz="0" w:space="0" w:color="auto"/>
                <w:bottom w:val="none" w:sz="0" w:space="0" w:color="auto"/>
                <w:right w:val="none" w:sz="0" w:space="0" w:color="auto"/>
              </w:divBdr>
            </w:div>
            <w:div w:id="1408921835">
              <w:marLeft w:val="0"/>
              <w:marRight w:val="0"/>
              <w:marTop w:val="0"/>
              <w:marBottom w:val="0"/>
              <w:divBdr>
                <w:top w:val="none" w:sz="0" w:space="0" w:color="auto"/>
                <w:left w:val="none" w:sz="0" w:space="0" w:color="auto"/>
                <w:bottom w:val="none" w:sz="0" w:space="0" w:color="auto"/>
                <w:right w:val="none" w:sz="0" w:space="0" w:color="auto"/>
              </w:divBdr>
            </w:div>
            <w:div w:id="3288236">
              <w:marLeft w:val="0"/>
              <w:marRight w:val="0"/>
              <w:marTop w:val="0"/>
              <w:marBottom w:val="0"/>
              <w:divBdr>
                <w:top w:val="none" w:sz="0" w:space="0" w:color="auto"/>
                <w:left w:val="none" w:sz="0" w:space="0" w:color="auto"/>
                <w:bottom w:val="none" w:sz="0" w:space="0" w:color="auto"/>
                <w:right w:val="none" w:sz="0" w:space="0" w:color="auto"/>
              </w:divBdr>
            </w:div>
            <w:div w:id="1604651830">
              <w:marLeft w:val="0"/>
              <w:marRight w:val="0"/>
              <w:marTop w:val="0"/>
              <w:marBottom w:val="0"/>
              <w:divBdr>
                <w:top w:val="none" w:sz="0" w:space="0" w:color="auto"/>
                <w:left w:val="none" w:sz="0" w:space="0" w:color="auto"/>
                <w:bottom w:val="none" w:sz="0" w:space="0" w:color="auto"/>
                <w:right w:val="none" w:sz="0" w:space="0" w:color="auto"/>
              </w:divBdr>
            </w:div>
            <w:div w:id="8025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4114">
      <w:bodyDiv w:val="1"/>
      <w:marLeft w:val="0"/>
      <w:marRight w:val="0"/>
      <w:marTop w:val="0"/>
      <w:marBottom w:val="0"/>
      <w:divBdr>
        <w:top w:val="none" w:sz="0" w:space="0" w:color="auto"/>
        <w:left w:val="none" w:sz="0" w:space="0" w:color="auto"/>
        <w:bottom w:val="none" w:sz="0" w:space="0" w:color="auto"/>
        <w:right w:val="none" w:sz="0" w:space="0" w:color="auto"/>
      </w:divBdr>
    </w:div>
    <w:div w:id="339088359">
      <w:bodyDiv w:val="1"/>
      <w:marLeft w:val="0"/>
      <w:marRight w:val="0"/>
      <w:marTop w:val="0"/>
      <w:marBottom w:val="0"/>
      <w:divBdr>
        <w:top w:val="none" w:sz="0" w:space="0" w:color="auto"/>
        <w:left w:val="none" w:sz="0" w:space="0" w:color="auto"/>
        <w:bottom w:val="none" w:sz="0" w:space="0" w:color="auto"/>
        <w:right w:val="none" w:sz="0" w:space="0" w:color="auto"/>
      </w:divBdr>
    </w:div>
    <w:div w:id="342821461">
      <w:bodyDiv w:val="1"/>
      <w:marLeft w:val="0"/>
      <w:marRight w:val="0"/>
      <w:marTop w:val="0"/>
      <w:marBottom w:val="0"/>
      <w:divBdr>
        <w:top w:val="none" w:sz="0" w:space="0" w:color="auto"/>
        <w:left w:val="none" w:sz="0" w:space="0" w:color="auto"/>
        <w:bottom w:val="none" w:sz="0" w:space="0" w:color="auto"/>
        <w:right w:val="none" w:sz="0" w:space="0" w:color="auto"/>
      </w:divBdr>
    </w:div>
    <w:div w:id="348140799">
      <w:bodyDiv w:val="1"/>
      <w:marLeft w:val="0"/>
      <w:marRight w:val="0"/>
      <w:marTop w:val="0"/>
      <w:marBottom w:val="0"/>
      <w:divBdr>
        <w:top w:val="none" w:sz="0" w:space="0" w:color="auto"/>
        <w:left w:val="none" w:sz="0" w:space="0" w:color="auto"/>
        <w:bottom w:val="none" w:sz="0" w:space="0" w:color="auto"/>
        <w:right w:val="none" w:sz="0" w:space="0" w:color="auto"/>
      </w:divBdr>
    </w:div>
    <w:div w:id="357509336">
      <w:bodyDiv w:val="1"/>
      <w:marLeft w:val="0"/>
      <w:marRight w:val="0"/>
      <w:marTop w:val="0"/>
      <w:marBottom w:val="0"/>
      <w:divBdr>
        <w:top w:val="none" w:sz="0" w:space="0" w:color="auto"/>
        <w:left w:val="none" w:sz="0" w:space="0" w:color="auto"/>
        <w:bottom w:val="none" w:sz="0" w:space="0" w:color="auto"/>
        <w:right w:val="none" w:sz="0" w:space="0" w:color="auto"/>
      </w:divBdr>
    </w:div>
    <w:div w:id="361789949">
      <w:bodyDiv w:val="1"/>
      <w:marLeft w:val="0"/>
      <w:marRight w:val="0"/>
      <w:marTop w:val="0"/>
      <w:marBottom w:val="0"/>
      <w:divBdr>
        <w:top w:val="none" w:sz="0" w:space="0" w:color="auto"/>
        <w:left w:val="none" w:sz="0" w:space="0" w:color="auto"/>
        <w:bottom w:val="none" w:sz="0" w:space="0" w:color="auto"/>
        <w:right w:val="none" w:sz="0" w:space="0" w:color="auto"/>
      </w:divBdr>
    </w:div>
    <w:div w:id="369305229">
      <w:bodyDiv w:val="1"/>
      <w:marLeft w:val="0"/>
      <w:marRight w:val="0"/>
      <w:marTop w:val="0"/>
      <w:marBottom w:val="0"/>
      <w:divBdr>
        <w:top w:val="none" w:sz="0" w:space="0" w:color="auto"/>
        <w:left w:val="none" w:sz="0" w:space="0" w:color="auto"/>
        <w:bottom w:val="none" w:sz="0" w:space="0" w:color="auto"/>
        <w:right w:val="none" w:sz="0" w:space="0" w:color="auto"/>
      </w:divBdr>
    </w:div>
    <w:div w:id="386538474">
      <w:bodyDiv w:val="1"/>
      <w:marLeft w:val="0"/>
      <w:marRight w:val="0"/>
      <w:marTop w:val="0"/>
      <w:marBottom w:val="0"/>
      <w:divBdr>
        <w:top w:val="none" w:sz="0" w:space="0" w:color="auto"/>
        <w:left w:val="none" w:sz="0" w:space="0" w:color="auto"/>
        <w:bottom w:val="none" w:sz="0" w:space="0" w:color="auto"/>
        <w:right w:val="none" w:sz="0" w:space="0" w:color="auto"/>
      </w:divBdr>
    </w:div>
    <w:div w:id="401026580">
      <w:bodyDiv w:val="1"/>
      <w:marLeft w:val="0"/>
      <w:marRight w:val="0"/>
      <w:marTop w:val="0"/>
      <w:marBottom w:val="0"/>
      <w:divBdr>
        <w:top w:val="none" w:sz="0" w:space="0" w:color="auto"/>
        <w:left w:val="none" w:sz="0" w:space="0" w:color="auto"/>
        <w:bottom w:val="none" w:sz="0" w:space="0" w:color="auto"/>
        <w:right w:val="none" w:sz="0" w:space="0" w:color="auto"/>
      </w:divBdr>
    </w:div>
    <w:div w:id="402264990">
      <w:bodyDiv w:val="1"/>
      <w:marLeft w:val="0"/>
      <w:marRight w:val="0"/>
      <w:marTop w:val="0"/>
      <w:marBottom w:val="0"/>
      <w:divBdr>
        <w:top w:val="none" w:sz="0" w:space="0" w:color="auto"/>
        <w:left w:val="none" w:sz="0" w:space="0" w:color="auto"/>
        <w:bottom w:val="none" w:sz="0" w:space="0" w:color="auto"/>
        <w:right w:val="none" w:sz="0" w:space="0" w:color="auto"/>
      </w:divBdr>
    </w:div>
    <w:div w:id="405227168">
      <w:bodyDiv w:val="1"/>
      <w:marLeft w:val="0"/>
      <w:marRight w:val="0"/>
      <w:marTop w:val="0"/>
      <w:marBottom w:val="0"/>
      <w:divBdr>
        <w:top w:val="none" w:sz="0" w:space="0" w:color="auto"/>
        <w:left w:val="none" w:sz="0" w:space="0" w:color="auto"/>
        <w:bottom w:val="none" w:sz="0" w:space="0" w:color="auto"/>
        <w:right w:val="none" w:sz="0" w:space="0" w:color="auto"/>
      </w:divBdr>
    </w:div>
    <w:div w:id="406389543">
      <w:bodyDiv w:val="1"/>
      <w:marLeft w:val="0"/>
      <w:marRight w:val="0"/>
      <w:marTop w:val="0"/>
      <w:marBottom w:val="0"/>
      <w:divBdr>
        <w:top w:val="none" w:sz="0" w:space="0" w:color="auto"/>
        <w:left w:val="none" w:sz="0" w:space="0" w:color="auto"/>
        <w:bottom w:val="none" w:sz="0" w:space="0" w:color="auto"/>
        <w:right w:val="none" w:sz="0" w:space="0" w:color="auto"/>
      </w:divBdr>
    </w:div>
    <w:div w:id="413940534">
      <w:bodyDiv w:val="1"/>
      <w:marLeft w:val="0"/>
      <w:marRight w:val="0"/>
      <w:marTop w:val="0"/>
      <w:marBottom w:val="0"/>
      <w:divBdr>
        <w:top w:val="none" w:sz="0" w:space="0" w:color="auto"/>
        <w:left w:val="none" w:sz="0" w:space="0" w:color="auto"/>
        <w:bottom w:val="none" w:sz="0" w:space="0" w:color="auto"/>
        <w:right w:val="none" w:sz="0" w:space="0" w:color="auto"/>
      </w:divBdr>
    </w:div>
    <w:div w:id="414980824">
      <w:bodyDiv w:val="1"/>
      <w:marLeft w:val="0"/>
      <w:marRight w:val="0"/>
      <w:marTop w:val="0"/>
      <w:marBottom w:val="0"/>
      <w:divBdr>
        <w:top w:val="none" w:sz="0" w:space="0" w:color="auto"/>
        <w:left w:val="none" w:sz="0" w:space="0" w:color="auto"/>
        <w:bottom w:val="none" w:sz="0" w:space="0" w:color="auto"/>
        <w:right w:val="none" w:sz="0" w:space="0" w:color="auto"/>
      </w:divBdr>
    </w:div>
    <w:div w:id="424108747">
      <w:bodyDiv w:val="1"/>
      <w:marLeft w:val="0"/>
      <w:marRight w:val="0"/>
      <w:marTop w:val="0"/>
      <w:marBottom w:val="0"/>
      <w:divBdr>
        <w:top w:val="none" w:sz="0" w:space="0" w:color="auto"/>
        <w:left w:val="none" w:sz="0" w:space="0" w:color="auto"/>
        <w:bottom w:val="none" w:sz="0" w:space="0" w:color="auto"/>
        <w:right w:val="none" w:sz="0" w:space="0" w:color="auto"/>
      </w:divBdr>
    </w:div>
    <w:div w:id="429938271">
      <w:bodyDiv w:val="1"/>
      <w:marLeft w:val="0"/>
      <w:marRight w:val="0"/>
      <w:marTop w:val="0"/>
      <w:marBottom w:val="0"/>
      <w:divBdr>
        <w:top w:val="none" w:sz="0" w:space="0" w:color="auto"/>
        <w:left w:val="none" w:sz="0" w:space="0" w:color="auto"/>
        <w:bottom w:val="none" w:sz="0" w:space="0" w:color="auto"/>
        <w:right w:val="none" w:sz="0" w:space="0" w:color="auto"/>
      </w:divBdr>
    </w:div>
    <w:div w:id="436802169">
      <w:bodyDiv w:val="1"/>
      <w:marLeft w:val="0"/>
      <w:marRight w:val="0"/>
      <w:marTop w:val="0"/>
      <w:marBottom w:val="0"/>
      <w:divBdr>
        <w:top w:val="none" w:sz="0" w:space="0" w:color="auto"/>
        <w:left w:val="none" w:sz="0" w:space="0" w:color="auto"/>
        <w:bottom w:val="none" w:sz="0" w:space="0" w:color="auto"/>
        <w:right w:val="none" w:sz="0" w:space="0" w:color="auto"/>
      </w:divBdr>
    </w:div>
    <w:div w:id="439107902">
      <w:bodyDiv w:val="1"/>
      <w:marLeft w:val="0"/>
      <w:marRight w:val="0"/>
      <w:marTop w:val="0"/>
      <w:marBottom w:val="0"/>
      <w:divBdr>
        <w:top w:val="none" w:sz="0" w:space="0" w:color="auto"/>
        <w:left w:val="none" w:sz="0" w:space="0" w:color="auto"/>
        <w:bottom w:val="none" w:sz="0" w:space="0" w:color="auto"/>
        <w:right w:val="none" w:sz="0" w:space="0" w:color="auto"/>
      </w:divBdr>
    </w:div>
    <w:div w:id="439568116">
      <w:bodyDiv w:val="1"/>
      <w:marLeft w:val="0"/>
      <w:marRight w:val="0"/>
      <w:marTop w:val="0"/>
      <w:marBottom w:val="0"/>
      <w:divBdr>
        <w:top w:val="none" w:sz="0" w:space="0" w:color="auto"/>
        <w:left w:val="none" w:sz="0" w:space="0" w:color="auto"/>
        <w:bottom w:val="none" w:sz="0" w:space="0" w:color="auto"/>
        <w:right w:val="none" w:sz="0" w:space="0" w:color="auto"/>
      </w:divBdr>
    </w:div>
    <w:div w:id="441802888">
      <w:bodyDiv w:val="1"/>
      <w:marLeft w:val="0"/>
      <w:marRight w:val="0"/>
      <w:marTop w:val="0"/>
      <w:marBottom w:val="0"/>
      <w:divBdr>
        <w:top w:val="none" w:sz="0" w:space="0" w:color="auto"/>
        <w:left w:val="none" w:sz="0" w:space="0" w:color="auto"/>
        <w:bottom w:val="none" w:sz="0" w:space="0" w:color="auto"/>
        <w:right w:val="none" w:sz="0" w:space="0" w:color="auto"/>
      </w:divBdr>
    </w:div>
    <w:div w:id="441993701">
      <w:bodyDiv w:val="1"/>
      <w:marLeft w:val="0"/>
      <w:marRight w:val="0"/>
      <w:marTop w:val="0"/>
      <w:marBottom w:val="0"/>
      <w:divBdr>
        <w:top w:val="none" w:sz="0" w:space="0" w:color="auto"/>
        <w:left w:val="none" w:sz="0" w:space="0" w:color="auto"/>
        <w:bottom w:val="none" w:sz="0" w:space="0" w:color="auto"/>
        <w:right w:val="none" w:sz="0" w:space="0" w:color="auto"/>
      </w:divBdr>
    </w:div>
    <w:div w:id="449132808">
      <w:bodyDiv w:val="1"/>
      <w:marLeft w:val="0"/>
      <w:marRight w:val="0"/>
      <w:marTop w:val="0"/>
      <w:marBottom w:val="0"/>
      <w:divBdr>
        <w:top w:val="none" w:sz="0" w:space="0" w:color="auto"/>
        <w:left w:val="none" w:sz="0" w:space="0" w:color="auto"/>
        <w:bottom w:val="none" w:sz="0" w:space="0" w:color="auto"/>
        <w:right w:val="none" w:sz="0" w:space="0" w:color="auto"/>
      </w:divBdr>
    </w:div>
    <w:div w:id="449276049">
      <w:bodyDiv w:val="1"/>
      <w:marLeft w:val="0"/>
      <w:marRight w:val="0"/>
      <w:marTop w:val="0"/>
      <w:marBottom w:val="0"/>
      <w:divBdr>
        <w:top w:val="none" w:sz="0" w:space="0" w:color="auto"/>
        <w:left w:val="none" w:sz="0" w:space="0" w:color="auto"/>
        <w:bottom w:val="none" w:sz="0" w:space="0" w:color="auto"/>
        <w:right w:val="none" w:sz="0" w:space="0" w:color="auto"/>
      </w:divBdr>
    </w:div>
    <w:div w:id="449326602">
      <w:bodyDiv w:val="1"/>
      <w:marLeft w:val="0"/>
      <w:marRight w:val="0"/>
      <w:marTop w:val="0"/>
      <w:marBottom w:val="0"/>
      <w:divBdr>
        <w:top w:val="none" w:sz="0" w:space="0" w:color="auto"/>
        <w:left w:val="none" w:sz="0" w:space="0" w:color="auto"/>
        <w:bottom w:val="none" w:sz="0" w:space="0" w:color="auto"/>
        <w:right w:val="none" w:sz="0" w:space="0" w:color="auto"/>
      </w:divBdr>
    </w:div>
    <w:div w:id="451480683">
      <w:bodyDiv w:val="1"/>
      <w:marLeft w:val="0"/>
      <w:marRight w:val="0"/>
      <w:marTop w:val="0"/>
      <w:marBottom w:val="0"/>
      <w:divBdr>
        <w:top w:val="none" w:sz="0" w:space="0" w:color="auto"/>
        <w:left w:val="none" w:sz="0" w:space="0" w:color="auto"/>
        <w:bottom w:val="none" w:sz="0" w:space="0" w:color="auto"/>
        <w:right w:val="none" w:sz="0" w:space="0" w:color="auto"/>
      </w:divBdr>
    </w:div>
    <w:div w:id="459998888">
      <w:bodyDiv w:val="1"/>
      <w:marLeft w:val="0"/>
      <w:marRight w:val="0"/>
      <w:marTop w:val="0"/>
      <w:marBottom w:val="0"/>
      <w:divBdr>
        <w:top w:val="none" w:sz="0" w:space="0" w:color="auto"/>
        <w:left w:val="none" w:sz="0" w:space="0" w:color="auto"/>
        <w:bottom w:val="none" w:sz="0" w:space="0" w:color="auto"/>
        <w:right w:val="none" w:sz="0" w:space="0" w:color="auto"/>
      </w:divBdr>
    </w:div>
    <w:div w:id="460078140">
      <w:bodyDiv w:val="1"/>
      <w:marLeft w:val="0"/>
      <w:marRight w:val="0"/>
      <w:marTop w:val="0"/>
      <w:marBottom w:val="0"/>
      <w:divBdr>
        <w:top w:val="none" w:sz="0" w:space="0" w:color="auto"/>
        <w:left w:val="none" w:sz="0" w:space="0" w:color="auto"/>
        <w:bottom w:val="none" w:sz="0" w:space="0" w:color="auto"/>
        <w:right w:val="none" w:sz="0" w:space="0" w:color="auto"/>
      </w:divBdr>
    </w:div>
    <w:div w:id="460541918">
      <w:bodyDiv w:val="1"/>
      <w:marLeft w:val="0"/>
      <w:marRight w:val="0"/>
      <w:marTop w:val="0"/>
      <w:marBottom w:val="0"/>
      <w:divBdr>
        <w:top w:val="none" w:sz="0" w:space="0" w:color="auto"/>
        <w:left w:val="none" w:sz="0" w:space="0" w:color="auto"/>
        <w:bottom w:val="none" w:sz="0" w:space="0" w:color="auto"/>
        <w:right w:val="none" w:sz="0" w:space="0" w:color="auto"/>
      </w:divBdr>
    </w:div>
    <w:div w:id="462699130">
      <w:bodyDiv w:val="1"/>
      <w:marLeft w:val="0"/>
      <w:marRight w:val="0"/>
      <w:marTop w:val="0"/>
      <w:marBottom w:val="0"/>
      <w:divBdr>
        <w:top w:val="none" w:sz="0" w:space="0" w:color="auto"/>
        <w:left w:val="none" w:sz="0" w:space="0" w:color="auto"/>
        <w:bottom w:val="none" w:sz="0" w:space="0" w:color="auto"/>
        <w:right w:val="none" w:sz="0" w:space="0" w:color="auto"/>
      </w:divBdr>
    </w:div>
    <w:div w:id="475072807">
      <w:bodyDiv w:val="1"/>
      <w:marLeft w:val="0"/>
      <w:marRight w:val="0"/>
      <w:marTop w:val="0"/>
      <w:marBottom w:val="0"/>
      <w:divBdr>
        <w:top w:val="none" w:sz="0" w:space="0" w:color="auto"/>
        <w:left w:val="none" w:sz="0" w:space="0" w:color="auto"/>
        <w:bottom w:val="none" w:sz="0" w:space="0" w:color="auto"/>
        <w:right w:val="none" w:sz="0" w:space="0" w:color="auto"/>
      </w:divBdr>
    </w:div>
    <w:div w:id="477889233">
      <w:bodyDiv w:val="1"/>
      <w:marLeft w:val="0"/>
      <w:marRight w:val="0"/>
      <w:marTop w:val="0"/>
      <w:marBottom w:val="0"/>
      <w:divBdr>
        <w:top w:val="none" w:sz="0" w:space="0" w:color="auto"/>
        <w:left w:val="none" w:sz="0" w:space="0" w:color="auto"/>
        <w:bottom w:val="none" w:sz="0" w:space="0" w:color="auto"/>
        <w:right w:val="none" w:sz="0" w:space="0" w:color="auto"/>
      </w:divBdr>
    </w:div>
    <w:div w:id="479538137">
      <w:bodyDiv w:val="1"/>
      <w:marLeft w:val="0"/>
      <w:marRight w:val="0"/>
      <w:marTop w:val="0"/>
      <w:marBottom w:val="0"/>
      <w:divBdr>
        <w:top w:val="none" w:sz="0" w:space="0" w:color="auto"/>
        <w:left w:val="none" w:sz="0" w:space="0" w:color="auto"/>
        <w:bottom w:val="none" w:sz="0" w:space="0" w:color="auto"/>
        <w:right w:val="none" w:sz="0" w:space="0" w:color="auto"/>
      </w:divBdr>
    </w:div>
    <w:div w:id="479735013">
      <w:bodyDiv w:val="1"/>
      <w:marLeft w:val="0"/>
      <w:marRight w:val="0"/>
      <w:marTop w:val="0"/>
      <w:marBottom w:val="0"/>
      <w:divBdr>
        <w:top w:val="none" w:sz="0" w:space="0" w:color="auto"/>
        <w:left w:val="none" w:sz="0" w:space="0" w:color="auto"/>
        <w:bottom w:val="none" w:sz="0" w:space="0" w:color="auto"/>
        <w:right w:val="none" w:sz="0" w:space="0" w:color="auto"/>
      </w:divBdr>
    </w:div>
    <w:div w:id="480269648">
      <w:bodyDiv w:val="1"/>
      <w:marLeft w:val="0"/>
      <w:marRight w:val="0"/>
      <w:marTop w:val="0"/>
      <w:marBottom w:val="0"/>
      <w:divBdr>
        <w:top w:val="none" w:sz="0" w:space="0" w:color="auto"/>
        <w:left w:val="none" w:sz="0" w:space="0" w:color="auto"/>
        <w:bottom w:val="none" w:sz="0" w:space="0" w:color="auto"/>
        <w:right w:val="none" w:sz="0" w:space="0" w:color="auto"/>
      </w:divBdr>
    </w:div>
    <w:div w:id="482166368">
      <w:bodyDiv w:val="1"/>
      <w:marLeft w:val="0"/>
      <w:marRight w:val="0"/>
      <w:marTop w:val="0"/>
      <w:marBottom w:val="0"/>
      <w:divBdr>
        <w:top w:val="none" w:sz="0" w:space="0" w:color="auto"/>
        <w:left w:val="none" w:sz="0" w:space="0" w:color="auto"/>
        <w:bottom w:val="none" w:sz="0" w:space="0" w:color="auto"/>
        <w:right w:val="none" w:sz="0" w:space="0" w:color="auto"/>
      </w:divBdr>
    </w:div>
    <w:div w:id="488837073">
      <w:bodyDiv w:val="1"/>
      <w:marLeft w:val="0"/>
      <w:marRight w:val="0"/>
      <w:marTop w:val="0"/>
      <w:marBottom w:val="0"/>
      <w:divBdr>
        <w:top w:val="none" w:sz="0" w:space="0" w:color="auto"/>
        <w:left w:val="none" w:sz="0" w:space="0" w:color="auto"/>
        <w:bottom w:val="none" w:sz="0" w:space="0" w:color="auto"/>
        <w:right w:val="none" w:sz="0" w:space="0" w:color="auto"/>
      </w:divBdr>
    </w:div>
    <w:div w:id="495727573">
      <w:bodyDiv w:val="1"/>
      <w:marLeft w:val="0"/>
      <w:marRight w:val="0"/>
      <w:marTop w:val="0"/>
      <w:marBottom w:val="0"/>
      <w:divBdr>
        <w:top w:val="none" w:sz="0" w:space="0" w:color="auto"/>
        <w:left w:val="none" w:sz="0" w:space="0" w:color="auto"/>
        <w:bottom w:val="none" w:sz="0" w:space="0" w:color="auto"/>
        <w:right w:val="none" w:sz="0" w:space="0" w:color="auto"/>
      </w:divBdr>
      <w:divsChild>
        <w:div w:id="892084060">
          <w:marLeft w:val="0"/>
          <w:marRight w:val="0"/>
          <w:marTop w:val="0"/>
          <w:marBottom w:val="0"/>
          <w:divBdr>
            <w:top w:val="none" w:sz="0" w:space="0" w:color="auto"/>
            <w:left w:val="none" w:sz="0" w:space="0" w:color="auto"/>
            <w:bottom w:val="none" w:sz="0" w:space="0" w:color="auto"/>
            <w:right w:val="none" w:sz="0" w:space="0" w:color="auto"/>
          </w:divBdr>
          <w:divsChild>
            <w:div w:id="251858297">
              <w:marLeft w:val="0"/>
              <w:marRight w:val="0"/>
              <w:marTop w:val="0"/>
              <w:marBottom w:val="0"/>
              <w:divBdr>
                <w:top w:val="none" w:sz="0" w:space="0" w:color="auto"/>
                <w:left w:val="none" w:sz="0" w:space="0" w:color="auto"/>
                <w:bottom w:val="none" w:sz="0" w:space="0" w:color="auto"/>
                <w:right w:val="none" w:sz="0" w:space="0" w:color="auto"/>
              </w:divBdr>
            </w:div>
            <w:div w:id="1849321552">
              <w:marLeft w:val="0"/>
              <w:marRight w:val="0"/>
              <w:marTop w:val="0"/>
              <w:marBottom w:val="0"/>
              <w:divBdr>
                <w:top w:val="none" w:sz="0" w:space="0" w:color="auto"/>
                <w:left w:val="none" w:sz="0" w:space="0" w:color="auto"/>
                <w:bottom w:val="none" w:sz="0" w:space="0" w:color="auto"/>
                <w:right w:val="none" w:sz="0" w:space="0" w:color="auto"/>
              </w:divBdr>
            </w:div>
            <w:div w:id="2064400491">
              <w:marLeft w:val="0"/>
              <w:marRight w:val="0"/>
              <w:marTop w:val="0"/>
              <w:marBottom w:val="0"/>
              <w:divBdr>
                <w:top w:val="none" w:sz="0" w:space="0" w:color="auto"/>
                <w:left w:val="none" w:sz="0" w:space="0" w:color="auto"/>
                <w:bottom w:val="none" w:sz="0" w:space="0" w:color="auto"/>
                <w:right w:val="none" w:sz="0" w:space="0" w:color="auto"/>
              </w:divBdr>
            </w:div>
            <w:div w:id="1827672203">
              <w:marLeft w:val="0"/>
              <w:marRight w:val="0"/>
              <w:marTop w:val="0"/>
              <w:marBottom w:val="0"/>
              <w:divBdr>
                <w:top w:val="none" w:sz="0" w:space="0" w:color="auto"/>
                <w:left w:val="none" w:sz="0" w:space="0" w:color="auto"/>
                <w:bottom w:val="none" w:sz="0" w:space="0" w:color="auto"/>
                <w:right w:val="none" w:sz="0" w:space="0" w:color="auto"/>
              </w:divBdr>
            </w:div>
            <w:div w:id="1087074929">
              <w:marLeft w:val="0"/>
              <w:marRight w:val="0"/>
              <w:marTop w:val="0"/>
              <w:marBottom w:val="0"/>
              <w:divBdr>
                <w:top w:val="none" w:sz="0" w:space="0" w:color="auto"/>
                <w:left w:val="none" w:sz="0" w:space="0" w:color="auto"/>
                <w:bottom w:val="none" w:sz="0" w:space="0" w:color="auto"/>
                <w:right w:val="none" w:sz="0" w:space="0" w:color="auto"/>
              </w:divBdr>
            </w:div>
            <w:div w:id="1586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8881">
      <w:bodyDiv w:val="1"/>
      <w:marLeft w:val="0"/>
      <w:marRight w:val="0"/>
      <w:marTop w:val="0"/>
      <w:marBottom w:val="0"/>
      <w:divBdr>
        <w:top w:val="none" w:sz="0" w:space="0" w:color="auto"/>
        <w:left w:val="none" w:sz="0" w:space="0" w:color="auto"/>
        <w:bottom w:val="none" w:sz="0" w:space="0" w:color="auto"/>
        <w:right w:val="none" w:sz="0" w:space="0" w:color="auto"/>
      </w:divBdr>
    </w:div>
    <w:div w:id="502816418">
      <w:bodyDiv w:val="1"/>
      <w:marLeft w:val="0"/>
      <w:marRight w:val="0"/>
      <w:marTop w:val="0"/>
      <w:marBottom w:val="0"/>
      <w:divBdr>
        <w:top w:val="none" w:sz="0" w:space="0" w:color="auto"/>
        <w:left w:val="none" w:sz="0" w:space="0" w:color="auto"/>
        <w:bottom w:val="none" w:sz="0" w:space="0" w:color="auto"/>
        <w:right w:val="none" w:sz="0" w:space="0" w:color="auto"/>
      </w:divBdr>
    </w:div>
    <w:div w:id="506673054">
      <w:bodyDiv w:val="1"/>
      <w:marLeft w:val="0"/>
      <w:marRight w:val="0"/>
      <w:marTop w:val="0"/>
      <w:marBottom w:val="0"/>
      <w:divBdr>
        <w:top w:val="none" w:sz="0" w:space="0" w:color="auto"/>
        <w:left w:val="none" w:sz="0" w:space="0" w:color="auto"/>
        <w:bottom w:val="none" w:sz="0" w:space="0" w:color="auto"/>
        <w:right w:val="none" w:sz="0" w:space="0" w:color="auto"/>
      </w:divBdr>
    </w:div>
    <w:div w:id="508063281">
      <w:bodyDiv w:val="1"/>
      <w:marLeft w:val="0"/>
      <w:marRight w:val="0"/>
      <w:marTop w:val="0"/>
      <w:marBottom w:val="0"/>
      <w:divBdr>
        <w:top w:val="none" w:sz="0" w:space="0" w:color="auto"/>
        <w:left w:val="none" w:sz="0" w:space="0" w:color="auto"/>
        <w:bottom w:val="none" w:sz="0" w:space="0" w:color="auto"/>
        <w:right w:val="none" w:sz="0" w:space="0" w:color="auto"/>
      </w:divBdr>
    </w:div>
    <w:div w:id="519439988">
      <w:bodyDiv w:val="1"/>
      <w:marLeft w:val="0"/>
      <w:marRight w:val="0"/>
      <w:marTop w:val="0"/>
      <w:marBottom w:val="0"/>
      <w:divBdr>
        <w:top w:val="none" w:sz="0" w:space="0" w:color="auto"/>
        <w:left w:val="none" w:sz="0" w:space="0" w:color="auto"/>
        <w:bottom w:val="none" w:sz="0" w:space="0" w:color="auto"/>
        <w:right w:val="none" w:sz="0" w:space="0" w:color="auto"/>
      </w:divBdr>
    </w:div>
    <w:div w:id="519928549">
      <w:bodyDiv w:val="1"/>
      <w:marLeft w:val="0"/>
      <w:marRight w:val="0"/>
      <w:marTop w:val="0"/>
      <w:marBottom w:val="0"/>
      <w:divBdr>
        <w:top w:val="none" w:sz="0" w:space="0" w:color="auto"/>
        <w:left w:val="none" w:sz="0" w:space="0" w:color="auto"/>
        <w:bottom w:val="none" w:sz="0" w:space="0" w:color="auto"/>
        <w:right w:val="none" w:sz="0" w:space="0" w:color="auto"/>
      </w:divBdr>
    </w:div>
    <w:div w:id="521941596">
      <w:bodyDiv w:val="1"/>
      <w:marLeft w:val="0"/>
      <w:marRight w:val="0"/>
      <w:marTop w:val="0"/>
      <w:marBottom w:val="0"/>
      <w:divBdr>
        <w:top w:val="none" w:sz="0" w:space="0" w:color="auto"/>
        <w:left w:val="none" w:sz="0" w:space="0" w:color="auto"/>
        <w:bottom w:val="none" w:sz="0" w:space="0" w:color="auto"/>
        <w:right w:val="none" w:sz="0" w:space="0" w:color="auto"/>
      </w:divBdr>
    </w:div>
    <w:div w:id="524558312">
      <w:bodyDiv w:val="1"/>
      <w:marLeft w:val="0"/>
      <w:marRight w:val="0"/>
      <w:marTop w:val="0"/>
      <w:marBottom w:val="0"/>
      <w:divBdr>
        <w:top w:val="none" w:sz="0" w:space="0" w:color="auto"/>
        <w:left w:val="none" w:sz="0" w:space="0" w:color="auto"/>
        <w:bottom w:val="none" w:sz="0" w:space="0" w:color="auto"/>
        <w:right w:val="none" w:sz="0" w:space="0" w:color="auto"/>
      </w:divBdr>
    </w:div>
    <w:div w:id="530068954">
      <w:bodyDiv w:val="1"/>
      <w:marLeft w:val="0"/>
      <w:marRight w:val="0"/>
      <w:marTop w:val="0"/>
      <w:marBottom w:val="0"/>
      <w:divBdr>
        <w:top w:val="none" w:sz="0" w:space="0" w:color="auto"/>
        <w:left w:val="none" w:sz="0" w:space="0" w:color="auto"/>
        <w:bottom w:val="none" w:sz="0" w:space="0" w:color="auto"/>
        <w:right w:val="none" w:sz="0" w:space="0" w:color="auto"/>
      </w:divBdr>
    </w:div>
    <w:div w:id="539316631">
      <w:bodyDiv w:val="1"/>
      <w:marLeft w:val="0"/>
      <w:marRight w:val="0"/>
      <w:marTop w:val="0"/>
      <w:marBottom w:val="0"/>
      <w:divBdr>
        <w:top w:val="none" w:sz="0" w:space="0" w:color="auto"/>
        <w:left w:val="none" w:sz="0" w:space="0" w:color="auto"/>
        <w:bottom w:val="none" w:sz="0" w:space="0" w:color="auto"/>
        <w:right w:val="none" w:sz="0" w:space="0" w:color="auto"/>
      </w:divBdr>
      <w:divsChild>
        <w:div w:id="418404372">
          <w:marLeft w:val="0"/>
          <w:marRight w:val="0"/>
          <w:marTop w:val="0"/>
          <w:marBottom w:val="0"/>
          <w:divBdr>
            <w:top w:val="none" w:sz="0" w:space="0" w:color="auto"/>
            <w:left w:val="none" w:sz="0" w:space="0" w:color="auto"/>
            <w:bottom w:val="none" w:sz="0" w:space="0" w:color="auto"/>
            <w:right w:val="none" w:sz="0" w:space="0" w:color="auto"/>
          </w:divBdr>
          <w:divsChild>
            <w:div w:id="630676712">
              <w:marLeft w:val="0"/>
              <w:marRight w:val="0"/>
              <w:marTop w:val="0"/>
              <w:marBottom w:val="0"/>
              <w:divBdr>
                <w:top w:val="none" w:sz="0" w:space="0" w:color="auto"/>
                <w:left w:val="none" w:sz="0" w:space="0" w:color="auto"/>
                <w:bottom w:val="none" w:sz="0" w:space="0" w:color="auto"/>
                <w:right w:val="none" w:sz="0" w:space="0" w:color="auto"/>
              </w:divBdr>
            </w:div>
            <w:div w:id="1581714032">
              <w:marLeft w:val="0"/>
              <w:marRight w:val="0"/>
              <w:marTop w:val="0"/>
              <w:marBottom w:val="0"/>
              <w:divBdr>
                <w:top w:val="none" w:sz="0" w:space="0" w:color="auto"/>
                <w:left w:val="none" w:sz="0" w:space="0" w:color="auto"/>
                <w:bottom w:val="none" w:sz="0" w:space="0" w:color="auto"/>
                <w:right w:val="none" w:sz="0" w:space="0" w:color="auto"/>
              </w:divBdr>
            </w:div>
            <w:div w:id="2063014833">
              <w:marLeft w:val="0"/>
              <w:marRight w:val="0"/>
              <w:marTop w:val="0"/>
              <w:marBottom w:val="0"/>
              <w:divBdr>
                <w:top w:val="none" w:sz="0" w:space="0" w:color="auto"/>
                <w:left w:val="none" w:sz="0" w:space="0" w:color="auto"/>
                <w:bottom w:val="none" w:sz="0" w:space="0" w:color="auto"/>
                <w:right w:val="none" w:sz="0" w:space="0" w:color="auto"/>
              </w:divBdr>
            </w:div>
            <w:div w:id="1629044004">
              <w:marLeft w:val="0"/>
              <w:marRight w:val="0"/>
              <w:marTop w:val="0"/>
              <w:marBottom w:val="0"/>
              <w:divBdr>
                <w:top w:val="none" w:sz="0" w:space="0" w:color="auto"/>
                <w:left w:val="none" w:sz="0" w:space="0" w:color="auto"/>
                <w:bottom w:val="none" w:sz="0" w:space="0" w:color="auto"/>
                <w:right w:val="none" w:sz="0" w:space="0" w:color="auto"/>
              </w:divBdr>
            </w:div>
            <w:div w:id="795879280">
              <w:marLeft w:val="0"/>
              <w:marRight w:val="0"/>
              <w:marTop w:val="0"/>
              <w:marBottom w:val="0"/>
              <w:divBdr>
                <w:top w:val="none" w:sz="0" w:space="0" w:color="auto"/>
                <w:left w:val="none" w:sz="0" w:space="0" w:color="auto"/>
                <w:bottom w:val="none" w:sz="0" w:space="0" w:color="auto"/>
                <w:right w:val="none" w:sz="0" w:space="0" w:color="auto"/>
              </w:divBdr>
            </w:div>
            <w:div w:id="208299858">
              <w:marLeft w:val="0"/>
              <w:marRight w:val="0"/>
              <w:marTop w:val="0"/>
              <w:marBottom w:val="0"/>
              <w:divBdr>
                <w:top w:val="none" w:sz="0" w:space="0" w:color="auto"/>
                <w:left w:val="none" w:sz="0" w:space="0" w:color="auto"/>
                <w:bottom w:val="none" w:sz="0" w:space="0" w:color="auto"/>
                <w:right w:val="none" w:sz="0" w:space="0" w:color="auto"/>
              </w:divBdr>
            </w:div>
            <w:div w:id="1796943686">
              <w:marLeft w:val="0"/>
              <w:marRight w:val="0"/>
              <w:marTop w:val="0"/>
              <w:marBottom w:val="0"/>
              <w:divBdr>
                <w:top w:val="none" w:sz="0" w:space="0" w:color="auto"/>
                <w:left w:val="none" w:sz="0" w:space="0" w:color="auto"/>
                <w:bottom w:val="none" w:sz="0" w:space="0" w:color="auto"/>
                <w:right w:val="none" w:sz="0" w:space="0" w:color="auto"/>
              </w:divBdr>
            </w:div>
            <w:div w:id="602229906">
              <w:marLeft w:val="0"/>
              <w:marRight w:val="0"/>
              <w:marTop w:val="0"/>
              <w:marBottom w:val="0"/>
              <w:divBdr>
                <w:top w:val="none" w:sz="0" w:space="0" w:color="auto"/>
                <w:left w:val="none" w:sz="0" w:space="0" w:color="auto"/>
                <w:bottom w:val="none" w:sz="0" w:space="0" w:color="auto"/>
                <w:right w:val="none" w:sz="0" w:space="0" w:color="auto"/>
              </w:divBdr>
            </w:div>
            <w:div w:id="170148392">
              <w:marLeft w:val="0"/>
              <w:marRight w:val="0"/>
              <w:marTop w:val="0"/>
              <w:marBottom w:val="0"/>
              <w:divBdr>
                <w:top w:val="none" w:sz="0" w:space="0" w:color="auto"/>
                <w:left w:val="none" w:sz="0" w:space="0" w:color="auto"/>
                <w:bottom w:val="none" w:sz="0" w:space="0" w:color="auto"/>
                <w:right w:val="none" w:sz="0" w:space="0" w:color="auto"/>
              </w:divBdr>
            </w:div>
            <w:div w:id="618877233">
              <w:marLeft w:val="0"/>
              <w:marRight w:val="0"/>
              <w:marTop w:val="0"/>
              <w:marBottom w:val="0"/>
              <w:divBdr>
                <w:top w:val="none" w:sz="0" w:space="0" w:color="auto"/>
                <w:left w:val="none" w:sz="0" w:space="0" w:color="auto"/>
                <w:bottom w:val="none" w:sz="0" w:space="0" w:color="auto"/>
                <w:right w:val="none" w:sz="0" w:space="0" w:color="auto"/>
              </w:divBdr>
            </w:div>
            <w:div w:id="2006083674">
              <w:marLeft w:val="0"/>
              <w:marRight w:val="0"/>
              <w:marTop w:val="0"/>
              <w:marBottom w:val="0"/>
              <w:divBdr>
                <w:top w:val="none" w:sz="0" w:space="0" w:color="auto"/>
                <w:left w:val="none" w:sz="0" w:space="0" w:color="auto"/>
                <w:bottom w:val="none" w:sz="0" w:space="0" w:color="auto"/>
                <w:right w:val="none" w:sz="0" w:space="0" w:color="auto"/>
              </w:divBdr>
            </w:div>
            <w:div w:id="1865630496">
              <w:marLeft w:val="0"/>
              <w:marRight w:val="0"/>
              <w:marTop w:val="0"/>
              <w:marBottom w:val="0"/>
              <w:divBdr>
                <w:top w:val="none" w:sz="0" w:space="0" w:color="auto"/>
                <w:left w:val="none" w:sz="0" w:space="0" w:color="auto"/>
                <w:bottom w:val="none" w:sz="0" w:space="0" w:color="auto"/>
                <w:right w:val="none" w:sz="0" w:space="0" w:color="auto"/>
              </w:divBdr>
            </w:div>
            <w:div w:id="1286499466">
              <w:marLeft w:val="0"/>
              <w:marRight w:val="0"/>
              <w:marTop w:val="0"/>
              <w:marBottom w:val="0"/>
              <w:divBdr>
                <w:top w:val="none" w:sz="0" w:space="0" w:color="auto"/>
                <w:left w:val="none" w:sz="0" w:space="0" w:color="auto"/>
                <w:bottom w:val="none" w:sz="0" w:space="0" w:color="auto"/>
                <w:right w:val="none" w:sz="0" w:space="0" w:color="auto"/>
              </w:divBdr>
            </w:div>
            <w:div w:id="1016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575">
      <w:bodyDiv w:val="1"/>
      <w:marLeft w:val="0"/>
      <w:marRight w:val="0"/>
      <w:marTop w:val="0"/>
      <w:marBottom w:val="0"/>
      <w:divBdr>
        <w:top w:val="none" w:sz="0" w:space="0" w:color="auto"/>
        <w:left w:val="none" w:sz="0" w:space="0" w:color="auto"/>
        <w:bottom w:val="none" w:sz="0" w:space="0" w:color="auto"/>
        <w:right w:val="none" w:sz="0" w:space="0" w:color="auto"/>
      </w:divBdr>
    </w:div>
    <w:div w:id="548155005">
      <w:bodyDiv w:val="1"/>
      <w:marLeft w:val="0"/>
      <w:marRight w:val="0"/>
      <w:marTop w:val="0"/>
      <w:marBottom w:val="0"/>
      <w:divBdr>
        <w:top w:val="none" w:sz="0" w:space="0" w:color="auto"/>
        <w:left w:val="none" w:sz="0" w:space="0" w:color="auto"/>
        <w:bottom w:val="none" w:sz="0" w:space="0" w:color="auto"/>
        <w:right w:val="none" w:sz="0" w:space="0" w:color="auto"/>
      </w:divBdr>
    </w:div>
    <w:div w:id="554320142">
      <w:bodyDiv w:val="1"/>
      <w:marLeft w:val="0"/>
      <w:marRight w:val="0"/>
      <w:marTop w:val="0"/>
      <w:marBottom w:val="0"/>
      <w:divBdr>
        <w:top w:val="none" w:sz="0" w:space="0" w:color="auto"/>
        <w:left w:val="none" w:sz="0" w:space="0" w:color="auto"/>
        <w:bottom w:val="none" w:sz="0" w:space="0" w:color="auto"/>
        <w:right w:val="none" w:sz="0" w:space="0" w:color="auto"/>
      </w:divBdr>
    </w:div>
    <w:div w:id="555318397">
      <w:bodyDiv w:val="1"/>
      <w:marLeft w:val="0"/>
      <w:marRight w:val="0"/>
      <w:marTop w:val="0"/>
      <w:marBottom w:val="0"/>
      <w:divBdr>
        <w:top w:val="none" w:sz="0" w:space="0" w:color="auto"/>
        <w:left w:val="none" w:sz="0" w:space="0" w:color="auto"/>
        <w:bottom w:val="none" w:sz="0" w:space="0" w:color="auto"/>
        <w:right w:val="none" w:sz="0" w:space="0" w:color="auto"/>
      </w:divBdr>
    </w:div>
    <w:div w:id="555629498">
      <w:bodyDiv w:val="1"/>
      <w:marLeft w:val="0"/>
      <w:marRight w:val="0"/>
      <w:marTop w:val="0"/>
      <w:marBottom w:val="0"/>
      <w:divBdr>
        <w:top w:val="none" w:sz="0" w:space="0" w:color="auto"/>
        <w:left w:val="none" w:sz="0" w:space="0" w:color="auto"/>
        <w:bottom w:val="none" w:sz="0" w:space="0" w:color="auto"/>
        <w:right w:val="none" w:sz="0" w:space="0" w:color="auto"/>
      </w:divBdr>
    </w:div>
    <w:div w:id="559024155">
      <w:bodyDiv w:val="1"/>
      <w:marLeft w:val="0"/>
      <w:marRight w:val="0"/>
      <w:marTop w:val="0"/>
      <w:marBottom w:val="0"/>
      <w:divBdr>
        <w:top w:val="none" w:sz="0" w:space="0" w:color="auto"/>
        <w:left w:val="none" w:sz="0" w:space="0" w:color="auto"/>
        <w:bottom w:val="none" w:sz="0" w:space="0" w:color="auto"/>
        <w:right w:val="none" w:sz="0" w:space="0" w:color="auto"/>
      </w:divBdr>
    </w:div>
    <w:div w:id="560868434">
      <w:bodyDiv w:val="1"/>
      <w:marLeft w:val="0"/>
      <w:marRight w:val="0"/>
      <w:marTop w:val="0"/>
      <w:marBottom w:val="0"/>
      <w:divBdr>
        <w:top w:val="none" w:sz="0" w:space="0" w:color="auto"/>
        <w:left w:val="none" w:sz="0" w:space="0" w:color="auto"/>
        <w:bottom w:val="none" w:sz="0" w:space="0" w:color="auto"/>
        <w:right w:val="none" w:sz="0" w:space="0" w:color="auto"/>
      </w:divBdr>
    </w:div>
    <w:div w:id="565382362">
      <w:bodyDiv w:val="1"/>
      <w:marLeft w:val="0"/>
      <w:marRight w:val="0"/>
      <w:marTop w:val="0"/>
      <w:marBottom w:val="0"/>
      <w:divBdr>
        <w:top w:val="none" w:sz="0" w:space="0" w:color="auto"/>
        <w:left w:val="none" w:sz="0" w:space="0" w:color="auto"/>
        <w:bottom w:val="none" w:sz="0" w:space="0" w:color="auto"/>
        <w:right w:val="none" w:sz="0" w:space="0" w:color="auto"/>
      </w:divBdr>
    </w:div>
    <w:div w:id="574244669">
      <w:bodyDiv w:val="1"/>
      <w:marLeft w:val="0"/>
      <w:marRight w:val="0"/>
      <w:marTop w:val="0"/>
      <w:marBottom w:val="0"/>
      <w:divBdr>
        <w:top w:val="none" w:sz="0" w:space="0" w:color="auto"/>
        <w:left w:val="none" w:sz="0" w:space="0" w:color="auto"/>
        <w:bottom w:val="none" w:sz="0" w:space="0" w:color="auto"/>
        <w:right w:val="none" w:sz="0" w:space="0" w:color="auto"/>
      </w:divBdr>
    </w:div>
    <w:div w:id="575895748">
      <w:bodyDiv w:val="1"/>
      <w:marLeft w:val="0"/>
      <w:marRight w:val="0"/>
      <w:marTop w:val="0"/>
      <w:marBottom w:val="0"/>
      <w:divBdr>
        <w:top w:val="none" w:sz="0" w:space="0" w:color="auto"/>
        <w:left w:val="none" w:sz="0" w:space="0" w:color="auto"/>
        <w:bottom w:val="none" w:sz="0" w:space="0" w:color="auto"/>
        <w:right w:val="none" w:sz="0" w:space="0" w:color="auto"/>
      </w:divBdr>
    </w:div>
    <w:div w:id="578902996">
      <w:bodyDiv w:val="1"/>
      <w:marLeft w:val="0"/>
      <w:marRight w:val="0"/>
      <w:marTop w:val="0"/>
      <w:marBottom w:val="0"/>
      <w:divBdr>
        <w:top w:val="none" w:sz="0" w:space="0" w:color="auto"/>
        <w:left w:val="none" w:sz="0" w:space="0" w:color="auto"/>
        <w:bottom w:val="none" w:sz="0" w:space="0" w:color="auto"/>
        <w:right w:val="none" w:sz="0" w:space="0" w:color="auto"/>
      </w:divBdr>
    </w:div>
    <w:div w:id="579296252">
      <w:bodyDiv w:val="1"/>
      <w:marLeft w:val="0"/>
      <w:marRight w:val="0"/>
      <w:marTop w:val="0"/>
      <w:marBottom w:val="0"/>
      <w:divBdr>
        <w:top w:val="none" w:sz="0" w:space="0" w:color="auto"/>
        <w:left w:val="none" w:sz="0" w:space="0" w:color="auto"/>
        <w:bottom w:val="none" w:sz="0" w:space="0" w:color="auto"/>
        <w:right w:val="none" w:sz="0" w:space="0" w:color="auto"/>
      </w:divBdr>
    </w:div>
    <w:div w:id="583687236">
      <w:bodyDiv w:val="1"/>
      <w:marLeft w:val="0"/>
      <w:marRight w:val="0"/>
      <w:marTop w:val="0"/>
      <w:marBottom w:val="0"/>
      <w:divBdr>
        <w:top w:val="none" w:sz="0" w:space="0" w:color="auto"/>
        <w:left w:val="none" w:sz="0" w:space="0" w:color="auto"/>
        <w:bottom w:val="none" w:sz="0" w:space="0" w:color="auto"/>
        <w:right w:val="none" w:sz="0" w:space="0" w:color="auto"/>
      </w:divBdr>
    </w:div>
    <w:div w:id="585264614">
      <w:bodyDiv w:val="1"/>
      <w:marLeft w:val="0"/>
      <w:marRight w:val="0"/>
      <w:marTop w:val="0"/>
      <w:marBottom w:val="0"/>
      <w:divBdr>
        <w:top w:val="none" w:sz="0" w:space="0" w:color="auto"/>
        <w:left w:val="none" w:sz="0" w:space="0" w:color="auto"/>
        <w:bottom w:val="none" w:sz="0" w:space="0" w:color="auto"/>
        <w:right w:val="none" w:sz="0" w:space="0" w:color="auto"/>
      </w:divBdr>
      <w:divsChild>
        <w:div w:id="2055694578">
          <w:marLeft w:val="0"/>
          <w:marRight w:val="0"/>
          <w:marTop w:val="0"/>
          <w:marBottom w:val="0"/>
          <w:divBdr>
            <w:top w:val="none" w:sz="0" w:space="0" w:color="auto"/>
            <w:left w:val="none" w:sz="0" w:space="0" w:color="auto"/>
            <w:bottom w:val="none" w:sz="0" w:space="0" w:color="auto"/>
            <w:right w:val="none" w:sz="0" w:space="0" w:color="auto"/>
          </w:divBdr>
          <w:divsChild>
            <w:div w:id="11642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3922">
      <w:bodyDiv w:val="1"/>
      <w:marLeft w:val="0"/>
      <w:marRight w:val="0"/>
      <w:marTop w:val="0"/>
      <w:marBottom w:val="0"/>
      <w:divBdr>
        <w:top w:val="none" w:sz="0" w:space="0" w:color="auto"/>
        <w:left w:val="none" w:sz="0" w:space="0" w:color="auto"/>
        <w:bottom w:val="none" w:sz="0" w:space="0" w:color="auto"/>
        <w:right w:val="none" w:sz="0" w:space="0" w:color="auto"/>
      </w:divBdr>
    </w:div>
    <w:div w:id="603810133">
      <w:bodyDiv w:val="1"/>
      <w:marLeft w:val="0"/>
      <w:marRight w:val="0"/>
      <w:marTop w:val="0"/>
      <w:marBottom w:val="0"/>
      <w:divBdr>
        <w:top w:val="none" w:sz="0" w:space="0" w:color="auto"/>
        <w:left w:val="none" w:sz="0" w:space="0" w:color="auto"/>
        <w:bottom w:val="none" w:sz="0" w:space="0" w:color="auto"/>
        <w:right w:val="none" w:sz="0" w:space="0" w:color="auto"/>
      </w:divBdr>
    </w:div>
    <w:div w:id="604188146">
      <w:bodyDiv w:val="1"/>
      <w:marLeft w:val="0"/>
      <w:marRight w:val="0"/>
      <w:marTop w:val="0"/>
      <w:marBottom w:val="0"/>
      <w:divBdr>
        <w:top w:val="none" w:sz="0" w:space="0" w:color="auto"/>
        <w:left w:val="none" w:sz="0" w:space="0" w:color="auto"/>
        <w:bottom w:val="none" w:sz="0" w:space="0" w:color="auto"/>
        <w:right w:val="none" w:sz="0" w:space="0" w:color="auto"/>
      </w:divBdr>
    </w:div>
    <w:div w:id="606699226">
      <w:bodyDiv w:val="1"/>
      <w:marLeft w:val="0"/>
      <w:marRight w:val="0"/>
      <w:marTop w:val="0"/>
      <w:marBottom w:val="0"/>
      <w:divBdr>
        <w:top w:val="none" w:sz="0" w:space="0" w:color="auto"/>
        <w:left w:val="none" w:sz="0" w:space="0" w:color="auto"/>
        <w:bottom w:val="none" w:sz="0" w:space="0" w:color="auto"/>
        <w:right w:val="none" w:sz="0" w:space="0" w:color="auto"/>
      </w:divBdr>
    </w:div>
    <w:div w:id="614020486">
      <w:bodyDiv w:val="1"/>
      <w:marLeft w:val="0"/>
      <w:marRight w:val="0"/>
      <w:marTop w:val="0"/>
      <w:marBottom w:val="0"/>
      <w:divBdr>
        <w:top w:val="none" w:sz="0" w:space="0" w:color="auto"/>
        <w:left w:val="none" w:sz="0" w:space="0" w:color="auto"/>
        <w:bottom w:val="none" w:sz="0" w:space="0" w:color="auto"/>
        <w:right w:val="none" w:sz="0" w:space="0" w:color="auto"/>
      </w:divBdr>
    </w:div>
    <w:div w:id="614100105">
      <w:bodyDiv w:val="1"/>
      <w:marLeft w:val="0"/>
      <w:marRight w:val="0"/>
      <w:marTop w:val="0"/>
      <w:marBottom w:val="0"/>
      <w:divBdr>
        <w:top w:val="none" w:sz="0" w:space="0" w:color="auto"/>
        <w:left w:val="none" w:sz="0" w:space="0" w:color="auto"/>
        <w:bottom w:val="none" w:sz="0" w:space="0" w:color="auto"/>
        <w:right w:val="none" w:sz="0" w:space="0" w:color="auto"/>
      </w:divBdr>
    </w:div>
    <w:div w:id="615527675">
      <w:bodyDiv w:val="1"/>
      <w:marLeft w:val="0"/>
      <w:marRight w:val="0"/>
      <w:marTop w:val="0"/>
      <w:marBottom w:val="0"/>
      <w:divBdr>
        <w:top w:val="none" w:sz="0" w:space="0" w:color="auto"/>
        <w:left w:val="none" w:sz="0" w:space="0" w:color="auto"/>
        <w:bottom w:val="none" w:sz="0" w:space="0" w:color="auto"/>
        <w:right w:val="none" w:sz="0" w:space="0" w:color="auto"/>
      </w:divBdr>
    </w:div>
    <w:div w:id="616720731">
      <w:bodyDiv w:val="1"/>
      <w:marLeft w:val="0"/>
      <w:marRight w:val="0"/>
      <w:marTop w:val="0"/>
      <w:marBottom w:val="0"/>
      <w:divBdr>
        <w:top w:val="none" w:sz="0" w:space="0" w:color="auto"/>
        <w:left w:val="none" w:sz="0" w:space="0" w:color="auto"/>
        <w:bottom w:val="none" w:sz="0" w:space="0" w:color="auto"/>
        <w:right w:val="none" w:sz="0" w:space="0" w:color="auto"/>
      </w:divBdr>
    </w:div>
    <w:div w:id="630984966">
      <w:bodyDiv w:val="1"/>
      <w:marLeft w:val="0"/>
      <w:marRight w:val="0"/>
      <w:marTop w:val="0"/>
      <w:marBottom w:val="0"/>
      <w:divBdr>
        <w:top w:val="none" w:sz="0" w:space="0" w:color="auto"/>
        <w:left w:val="none" w:sz="0" w:space="0" w:color="auto"/>
        <w:bottom w:val="none" w:sz="0" w:space="0" w:color="auto"/>
        <w:right w:val="none" w:sz="0" w:space="0" w:color="auto"/>
      </w:divBdr>
    </w:div>
    <w:div w:id="632490074">
      <w:bodyDiv w:val="1"/>
      <w:marLeft w:val="0"/>
      <w:marRight w:val="0"/>
      <w:marTop w:val="0"/>
      <w:marBottom w:val="0"/>
      <w:divBdr>
        <w:top w:val="none" w:sz="0" w:space="0" w:color="auto"/>
        <w:left w:val="none" w:sz="0" w:space="0" w:color="auto"/>
        <w:bottom w:val="none" w:sz="0" w:space="0" w:color="auto"/>
        <w:right w:val="none" w:sz="0" w:space="0" w:color="auto"/>
      </w:divBdr>
      <w:divsChild>
        <w:div w:id="240719587">
          <w:marLeft w:val="547"/>
          <w:marRight w:val="0"/>
          <w:marTop w:val="0"/>
          <w:marBottom w:val="0"/>
          <w:divBdr>
            <w:top w:val="none" w:sz="0" w:space="0" w:color="auto"/>
            <w:left w:val="none" w:sz="0" w:space="0" w:color="auto"/>
            <w:bottom w:val="none" w:sz="0" w:space="0" w:color="auto"/>
            <w:right w:val="none" w:sz="0" w:space="0" w:color="auto"/>
          </w:divBdr>
        </w:div>
        <w:div w:id="2106489346">
          <w:marLeft w:val="547"/>
          <w:marRight w:val="0"/>
          <w:marTop w:val="0"/>
          <w:marBottom w:val="0"/>
          <w:divBdr>
            <w:top w:val="none" w:sz="0" w:space="0" w:color="auto"/>
            <w:left w:val="none" w:sz="0" w:space="0" w:color="auto"/>
            <w:bottom w:val="none" w:sz="0" w:space="0" w:color="auto"/>
            <w:right w:val="none" w:sz="0" w:space="0" w:color="auto"/>
          </w:divBdr>
        </w:div>
        <w:div w:id="351226322">
          <w:marLeft w:val="547"/>
          <w:marRight w:val="0"/>
          <w:marTop w:val="0"/>
          <w:marBottom w:val="0"/>
          <w:divBdr>
            <w:top w:val="none" w:sz="0" w:space="0" w:color="auto"/>
            <w:left w:val="none" w:sz="0" w:space="0" w:color="auto"/>
            <w:bottom w:val="none" w:sz="0" w:space="0" w:color="auto"/>
            <w:right w:val="none" w:sz="0" w:space="0" w:color="auto"/>
          </w:divBdr>
        </w:div>
      </w:divsChild>
    </w:div>
    <w:div w:id="637614404">
      <w:bodyDiv w:val="1"/>
      <w:marLeft w:val="0"/>
      <w:marRight w:val="0"/>
      <w:marTop w:val="0"/>
      <w:marBottom w:val="0"/>
      <w:divBdr>
        <w:top w:val="none" w:sz="0" w:space="0" w:color="auto"/>
        <w:left w:val="none" w:sz="0" w:space="0" w:color="auto"/>
        <w:bottom w:val="none" w:sz="0" w:space="0" w:color="auto"/>
        <w:right w:val="none" w:sz="0" w:space="0" w:color="auto"/>
      </w:divBdr>
    </w:div>
    <w:div w:id="638611548">
      <w:bodyDiv w:val="1"/>
      <w:marLeft w:val="0"/>
      <w:marRight w:val="0"/>
      <w:marTop w:val="0"/>
      <w:marBottom w:val="0"/>
      <w:divBdr>
        <w:top w:val="none" w:sz="0" w:space="0" w:color="auto"/>
        <w:left w:val="none" w:sz="0" w:space="0" w:color="auto"/>
        <w:bottom w:val="none" w:sz="0" w:space="0" w:color="auto"/>
        <w:right w:val="none" w:sz="0" w:space="0" w:color="auto"/>
      </w:divBdr>
    </w:div>
    <w:div w:id="640428133">
      <w:bodyDiv w:val="1"/>
      <w:marLeft w:val="0"/>
      <w:marRight w:val="0"/>
      <w:marTop w:val="0"/>
      <w:marBottom w:val="0"/>
      <w:divBdr>
        <w:top w:val="none" w:sz="0" w:space="0" w:color="auto"/>
        <w:left w:val="none" w:sz="0" w:space="0" w:color="auto"/>
        <w:bottom w:val="none" w:sz="0" w:space="0" w:color="auto"/>
        <w:right w:val="none" w:sz="0" w:space="0" w:color="auto"/>
      </w:divBdr>
    </w:div>
    <w:div w:id="640581185">
      <w:bodyDiv w:val="1"/>
      <w:marLeft w:val="0"/>
      <w:marRight w:val="0"/>
      <w:marTop w:val="0"/>
      <w:marBottom w:val="0"/>
      <w:divBdr>
        <w:top w:val="none" w:sz="0" w:space="0" w:color="auto"/>
        <w:left w:val="none" w:sz="0" w:space="0" w:color="auto"/>
        <w:bottom w:val="none" w:sz="0" w:space="0" w:color="auto"/>
        <w:right w:val="none" w:sz="0" w:space="0" w:color="auto"/>
      </w:divBdr>
      <w:divsChild>
        <w:div w:id="306783103">
          <w:marLeft w:val="547"/>
          <w:marRight w:val="0"/>
          <w:marTop w:val="200"/>
          <w:marBottom w:val="0"/>
          <w:divBdr>
            <w:top w:val="none" w:sz="0" w:space="0" w:color="auto"/>
            <w:left w:val="none" w:sz="0" w:space="0" w:color="auto"/>
            <w:bottom w:val="none" w:sz="0" w:space="0" w:color="auto"/>
            <w:right w:val="none" w:sz="0" w:space="0" w:color="auto"/>
          </w:divBdr>
        </w:div>
        <w:div w:id="1986544443">
          <w:marLeft w:val="547"/>
          <w:marRight w:val="0"/>
          <w:marTop w:val="200"/>
          <w:marBottom w:val="0"/>
          <w:divBdr>
            <w:top w:val="none" w:sz="0" w:space="0" w:color="auto"/>
            <w:left w:val="none" w:sz="0" w:space="0" w:color="auto"/>
            <w:bottom w:val="none" w:sz="0" w:space="0" w:color="auto"/>
            <w:right w:val="none" w:sz="0" w:space="0" w:color="auto"/>
          </w:divBdr>
        </w:div>
        <w:div w:id="647975872">
          <w:marLeft w:val="547"/>
          <w:marRight w:val="0"/>
          <w:marTop w:val="200"/>
          <w:marBottom w:val="0"/>
          <w:divBdr>
            <w:top w:val="none" w:sz="0" w:space="0" w:color="auto"/>
            <w:left w:val="none" w:sz="0" w:space="0" w:color="auto"/>
            <w:bottom w:val="none" w:sz="0" w:space="0" w:color="auto"/>
            <w:right w:val="none" w:sz="0" w:space="0" w:color="auto"/>
          </w:divBdr>
        </w:div>
        <w:div w:id="197664431">
          <w:marLeft w:val="547"/>
          <w:marRight w:val="0"/>
          <w:marTop w:val="200"/>
          <w:marBottom w:val="0"/>
          <w:divBdr>
            <w:top w:val="none" w:sz="0" w:space="0" w:color="auto"/>
            <w:left w:val="none" w:sz="0" w:space="0" w:color="auto"/>
            <w:bottom w:val="none" w:sz="0" w:space="0" w:color="auto"/>
            <w:right w:val="none" w:sz="0" w:space="0" w:color="auto"/>
          </w:divBdr>
        </w:div>
        <w:div w:id="856770815">
          <w:marLeft w:val="547"/>
          <w:marRight w:val="0"/>
          <w:marTop w:val="200"/>
          <w:marBottom w:val="0"/>
          <w:divBdr>
            <w:top w:val="none" w:sz="0" w:space="0" w:color="auto"/>
            <w:left w:val="none" w:sz="0" w:space="0" w:color="auto"/>
            <w:bottom w:val="none" w:sz="0" w:space="0" w:color="auto"/>
            <w:right w:val="none" w:sz="0" w:space="0" w:color="auto"/>
          </w:divBdr>
        </w:div>
        <w:div w:id="2046246405">
          <w:marLeft w:val="547"/>
          <w:marRight w:val="0"/>
          <w:marTop w:val="200"/>
          <w:marBottom w:val="0"/>
          <w:divBdr>
            <w:top w:val="none" w:sz="0" w:space="0" w:color="auto"/>
            <w:left w:val="none" w:sz="0" w:space="0" w:color="auto"/>
            <w:bottom w:val="none" w:sz="0" w:space="0" w:color="auto"/>
            <w:right w:val="none" w:sz="0" w:space="0" w:color="auto"/>
          </w:divBdr>
        </w:div>
        <w:div w:id="256450778">
          <w:marLeft w:val="547"/>
          <w:marRight w:val="0"/>
          <w:marTop w:val="200"/>
          <w:marBottom w:val="0"/>
          <w:divBdr>
            <w:top w:val="none" w:sz="0" w:space="0" w:color="auto"/>
            <w:left w:val="none" w:sz="0" w:space="0" w:color="auto"/>
            <w:bottom w:val="none" w:sz="0" w:space="0" w:color="auto"/>
            <w:right w:val="none" w:sz="0" w:space="0" w:color="auto"/>
          </w:divBdr>
        </w:div>
        <w:div w:id="1590965614">
          <w:marLeft w:val="547"/>
          <w:marRight w:val="0"/>
          <w:marTop w:val="200"/>
          <w:marBottom w:val="0"/>
          <w:divBdr>
            <w:top w:val="none" w:sz="0" w:space="0" w:color="auto"/>
            <w:left w:val="none" w:sz="0" w:space="0" w:color="auto"/>
            <w:bottom w:val="none" w:sz="0" w:space="0" w:color="auto"/>
            <w:right w:val="none" w:sz="0" w:space="0" w:color="auto"/>
          </w:divBdr>
        </w:div>
        <w:div w:id="691803095">
          <w:marLeft w:val="547"/>
          <w:marRight w:val="0"/>
          <w:marTop w:val="200"/>
          <w:marBottom w:val="0"/>
          <w:divBdr>
            <w:top w:val="none" w:sz="0" w:space="0" w:color="auto"/>
            <w:left w:val="none" w:sz="0" w:space="0" w:color="auto"/>
            <w:bottom w:val="none" w:sz="0" w:space="0" w:color="auto"/>
            <w:right w:val="none" w:sz="0" w:space="0" w:color="auto"/>
          </w:divBdr>
        </w:div>
        <w:div w:id="646709987">
          <w:marLeft w:val="547"/>
          <w:marRight w:val="0"/>
          <w:marTop w:val="200"/>
          <w:marBottom w:val="0"/>
          <w:divBdr>
            <w:top w:val="none" w:sz="0" w:space="0" w:color="auto"/>
            <w:left w:val="none" w:sz="0" w:space="0" w:color="auto"/>
            <w:bottom w:val="none" w:sz="0" w:space="0" w:color="auto"/>
            <w:right w:val="none" w:sz="0" w:space="0" w:color="auto"/>
          </w:divBdr>
        </w:div>
        <w:div w:id="1208568778">
          <w:marLeft w:val="547"/>
          <w:marRight w:val="0"/>
          <w:marTop w:val="200"/>
          <w:marBottom w:val="0"/>
          <w:divBdr>
            <w:top w:val="none" w:sz="0" w:space="0" w:color="auto"/>
            <w:left w:val="none" w:sz="0" w:space="0" w:color="auto"/>
            <w:bottom w:val="none" w:sz="0" w:space="0" w:color="auto"/>
            <w:right w:val="none" w:sz="0" w:space="0" w:color="auto"/>
          </w:divBdr>
        </w:div>
      </w:divsChild>
    </w:div>
    <w:div w:id="642009482">
      <w:bodyDiv w:val="1"/>
      <w:marLeft w:val="0"/>
      <w:marRight w:val="0"/>
      <w:marTop w:val="0"/>
      <w:marBottom w:val="0"/>
      <w:divBdr>
        <w:top w:val="none" w:sz="0" w:space="0" w:color="auto"/>
        <w:left w:val="none" w:sz="0" w:space="0" w:color="auto"/>
        <w:bottom w:val="none" w:sz="0" w:space="0" w:color="auto"/>
        <w:right w:val="none" w:sz="0" w:space="0" w:color="auto"/>
      </w:divBdr>
    </w:div>
    <w:div w:id="644549136">
      <w:bodyDiv w:val="1"/>
      <w:marLeft w:val="0"/>
      <w:marRight w:val="0"/>
      <w:marTop w:val="0"/>
      <w:marBottom w:val="0"/>
      <w:divBdr>
        <w:top w:val="none" w:sz="0" w:space="0" w:color="auto"/>
        <w:left w:val="none" w:sz="0" w:space="0" w:color="auto"/>
        <w:bottom w:val="none" w:sz="0" w:space="0" w:color="auto"/>
        <w:right w:val="none" w:sz="0" w:space="0" w:color="auto"/>
      </w:divBdr>
    </w:div>
    <w:div w:id="650212083">
      <w:bodyDiv w:val="1"/>
      <w:marLeft w:val="0"/>
      <w:marRight w:val="0"/>
      <w:marTop w:val="0"/>
      <w:marBottom w:val="0"/>
      <w:divBdr>
        <w:top w:val="none" w:sz="0" w:space="0" w:color="auto"/>
        <w:left w:val="none" w:sz="0" w:space="0" w:color="auto"/>
        <w:bottom w:val="none" w:sz="0" w:space="0" w:color="auto"/>
        <w:right w:val="none" w:sz="0" w:space="0" w:color="auto"/>
      </w:divBdr>
    </w:div>
    <w:div w:id="651956512">
      <w:bodyDiv w:val="1"/>
      <w:marLeft w:val="0"/>
      <w:marRight w:val="0"/>
      <w:marTop w:val="0"/>
      <w:marBottom w:val="0"/>
      <w:divBdr>
        <w:top w:val="none" w:sz="0" w:space="0" w:color="auto"/>
        <w:left w:val="none" w:sz="0" w:space="0" w:color="auto"/>
        <w:bottom w:val="none" w:sz="0" w:space="0" w:color="auto"/>
        <w:right w:val="none" w:sz="0" w:space="0" w:color="auto"/>
      </w:divBdr>
    </w:div>
    <w:div w:id="661546303">
      <w:bodyDiv w:val="1"/>
      <w:marLeft w:val="0"/>
      <w:marRight w:val="0"/>
      <w:marTop w:val="0"/>
      <w:marBottom w:val="0"/>
      <w:divBdr>
        <w:top w:val="none" w:sz="0" w:space="0" w:color="auto"/>
        <w:left w:val="none" w:sz="0" w:space="0" w:color="auto"/>
        <w:bottom w:val="none" w:sz="0" w:space="0" w:color="auto"/>
        <w:right w:val="none" w:sz="0" w:space="0" w:color="auto"/>
      </w:divBdr>
    </w:div>
    <w:div w:id="663362741">
      <w:bodyDiv w:val="1"/>
      <w:marLeft w:val="0"/>
      <w:marRight w:val="0"/>
      <w:marTop w:val="0"/>
      <w:marBottom w:val="0"/>
      <w:divBdr>
        <w:top w:val="none" w:sz="0" w:space="0" w:color="auto"/>
        <w:left w:val="none" w:sz="0" w:space="0" w:color="auto"/>
        <w:bottom w:val="none" w:sz="0" w:space="0" w:color="auto"/>
        <w:right w:val="none" w:sz="0" w:space="0" w:color="auto"/>
      </w:divBdr>
    </w:div>
    <w:div w:id="666322099">
      <w:bodyDiv w:val="1"/>
      <w:marLeft w:val="0"/>
      <w:marRight w:val="0"/>
      <w:marTop w:val="0"/>
      <w:marBottom w:val="0"/>
      <w:divBdr>
        <w:top w:val="none" w:sz="0" w:space="0" w:color="auto"/>
        <w:left w:val="none" w:sz="0" w:space="0" w:color="auto"/>
        <w:bottom w:val="none" w:sz="0" w:space="0" w:color="auto"/>
        <w:right w:val="none" w:sz="0" w:space="0" w:color="auto"/>
      </w:divBdr>
    </w:div>
    <w:div w:id="668169584">
      <w:bodyDiv w:val="1"/>
      <w:marLeft w:val="0"/>
      <w:marRight w:val="0"/>
      <w:marTop w:val="0"/>
      <w:marBottom w:val="0"/>
      <w:divBdr>
        <w:top w:val="none" w:sz="0" w:space="0" w:color="auto"/>
        <w:left w:val="none" w:sz="0" w:space="0" w:color="auto"/>
        <w:bottom w:val="none" w:sz="0" w:space="0" w:color="auto"/>
        <w:right w:val="none" w:sz="0" w:space="0" w:color="auto"/>
      </w:divBdr>
    </w:div>
    <w:div w:id="670833965">
      <w:bodyDiv w:val="1"/>
      <w:marLeft w:val="0"/>
      <w:marRight w:val="0"/>
      <w:marTop w:val="0"/>
      <w:marBottom w:val="0"/>
      <w:divBdr>
        <w:top w:val="none" w:sz="0" w:space="0" w:color="auto"/>
        <w:left w:val="none" w:sz="0" w:space="0" w:color="auto"/>
        <w:bottom w:val="none" w:sz="0" w:space="0" w:color="auto"/>
        <w:right w:val="none" w:sz="0" w:space="0" w:color="auto"/>
      </w:divBdr>
    </w:div>
    <w:div w:id="670841789">
      <w:bodyDiv w:val="1"/>
      <w:marLeft w:val="0"/>
      <w:marRight w:val="0"/>
      <w:marTop w:val="0"/>
      <w:marBottom w:val="0"/>
      <w:divBdr>
        <w:top w:val="none" w:sz="0" w:space="0" w:color="auto"/>
        <w:left w:val="none" w:sz="0" w:space="0" w:color="auto"/>
        <w:bottom w:val="none" w:sz="0" w:space="0" w:color="auto"/>
        <w:right w:val="none" w:sz="0" w:space="0" w:color="auto"/>
      </w:divBdr>
    </w:div>
    <w:div w:id="673806264">
      <w:bodyDiv w:val="1"/>
      <w:marLeft w:val="0"/>
      <w:marRight w:val="0"/>
      <w:marTop w:val="0"/>
      <w:marBottom w:val="0"/>
      <w:divBdr>
        <w:top w:val="none" w:sz="0" w:space="0" w:color="auto"/>
        <w:left w:val="none" w:sz="0" w:space="0" w:color="auto"/>
        <w:bottom w:val="none" w:sz="0" w:space="0" w:color="auto"/>
        <w:right w:val="none" w:sz="0" w:space="0" w:color="auto"/>
      </w:divBdr>
    </w:div>
    <w:div w:id="679624552">
      <w:bodyDiv w:val="1"/>
      <w:marLeft w:val="0"/>
      <w:marRight w:val="0"/>
      <w:marTop w:val="0"/>
      <w:marBottom w:val="0"/>
      <w:divBdr>
        <w:top w:val="none" w:sz="0" w:space="0" w:color="auto"/>
        <w:left w:val="none" w:sz="0" w:space="0" w:color="auto"/>
        <w:bottom w:val="none" w:sz="0" w:space="0" w:color="auto"/>
        <w:right w:val="none" w:sz="0" w:space="0" w:color="auto"/>
      </w:divBdr>
    </w:div>
    <w:div w:id="680157926">
      <w:bodyDiv w:val="1"/>
      <w:marLeft w:val="0"/>
      <w:marRight w:val="0"/>
      <w:marTop w:val="0"/>
      <w:marBottom w:val="0"/>
      <w:divBdr>
        <w:top w:val="none" w:sz="0" w:space="0" w:color="auto"/>
        <w:left w:val="none" w:sz="0" w:space="0" w:color="auto"/>
        <w:bottom w:val="none" w:sz="0" w:space="0" w:color="auto"/>
        <w:right w:val="none" w:sz="0" w:space="0" w:color="auto"/>
      </w:divBdr>
    </w:div>
    <w:div w:id="680745286">
      <w:bodyDiv w:val="1"/>
      <w:marLeft w:val="0"/>
      <w:marRight w:val="0"/>
      <w:marTop w:val="0"/>
      <w:marBottom w:val="0"/>
      <w:divBdr>
        <w:top w:val="none" w:sz="0" w:space="0" w:color="auto"/>
        <w:left w:val="none" w:sz="0" w:space="0" w:color="auto"/>
        <w:bottom w:val="none" w:sz="0" w:space="0" w:color="auto"/>
        <w:right w:val="none" w:sz="0" w:space="0" w:color="auto"/>
      </w:divBdr>
    </w:div>
    <w:div w:id="689337731">
      <w:bodyDiv w:val="1"/>
      <w:marLeft w:val="0"/>
      <w:marRight w:val="0"/>
      <w:marTop w:val="0"/>
      <w:marBottom w:val="0"/>
      <w:divBdr>
        <w:top w:val="none" w:sz="0" w:space="0" w:color="auto"/>
        <w:left w:val="none" w:sz="0" w:space="0" w:color="auto"/>
        <w:bottom w:val="none" w:sz="0" w:space="0" w:color="auto"/>
        <w:right w:val="none" w:sz="0" w:space="0" w:color="auto"/>
      </w:divBdr>
    </w:div>
    <w:div w:id="692340997">
      <w:bodyDiv w:val="1"/>
      <w:marLeft w:val="0"/>
      <w:marRight w:val="0"/>
      <w:marTop w:val="0"/>
      <w:marBottom w:val="0"/>
      <w:divBdr>
        <w:top w:val="none" w:sz="0" w:space="0" w:color="auto"/>
        <w:left w:val="none" w:sz="0" w:space="0" w:color="auto"/>
        <w:bottom w:val="none" w:sz="0" w:space="0" w:color="auto"/>
        <w:right w:val="none" w:sz="0" w:space="0" w:color="auto"/>
      </w:divBdr>
    </w:div>
    <w:div w:id="703335227">
      <w:bodyDiv w:val="1"/>
      <w:marLeft w:val="0"/>
      <w:marRight w:val="0"/>
      <w:marTop w:val="0"/>
      <w:marBottom w:val="0"/>
      <w:divBdr>
        <w:top w:val="none" w:sz="0" w:space="0" w:color="auto"/>
        <w:left w:val="none" w:sz="0" w:space="0" w:color="auto"/>
        <w:bottom w:val="none" w:sz="0" w:space="0" w:color="auto"/>
        <w:right w:val="none" w:sz="0" w:space="0" w:color="auto"/>
      </w:divBdr>
    </w:div>
    <w:div w:id="708529736">
      <w:bodyDiv w:val="1"/>
      <w:marLeft w:val="0"/>
      <w:marRight w:val="0"/>
      <w:marTop w:val="0"/>
      <w:marBottom w:val="0"/>
      <w:divBdr>
        <w:top w:val="none" w:sz="0" w:space="0" w:color="auto"/>
        <w:left w:val="none" w:sz="0" w:space="0" w:color="auto"/>
        <w:bottom w:val="none" w:sz="0" w:space="0" w:color="auto"/>
        <w:right w:val="none" w:sz="0" w:space="0" w:color="auto"/>
      </w:divBdr>
    </w:div>
    <w:div w:id="710569228">
      <w:bodyDiv w:val="1"/>
      <w:marLeft w:val="0"/>
      <w:marRight w:val="0"/>
      <w:marTop w:val="0"/>
      <w:marBottom w:val="0"/>
      <w:divBdr>
        <w:top w:val="none" w:sz="0" w:space="0" w:color="auto"/>
        <w:left w:val="none" w:sz="0" w:space="0" w:color="auto"/>
        <w:bottom w:val="none" w:sz="0" w:space="0" w:color="auto"/>
        <w:right w:val="none" w:sz="0" w:space="0" w:color="auto"/>
      </w:divBdr>
    </w:div>
    <w:div w:id="711152101">
      <w:bodyDiv w:val="1"/>
      <w:marLeft w:val="0"/>
      <w:marRight w:val="0"/>
      <w:marTop w:val="0"/>
      <w:marBottom w:val="0"/>
      <w:divBdr>
        <w:top w:val="none" w:sz="0" w:space="0" w:color="auto"/>
        <w:left w:val="none" w:sz="0" w:space="0" w:color="auto"/>
        <w:bottom w:val="none" w:sz="0" w:space="0" w:color="auto"/>
        <w:right w:val="none" w:sz="0" w:space="0" w:color="auto"/>
      </w:divBdr>
    </w:div>
    <w:div w:id="714738054">
      <w:bodyDiv w:val="1"/>
      <w:marLeft w:val="0"/>
      <w:marRight w:val="0"/>
      <w:marTop w:val="0"/>
      <w:marBottom w:val="0"/>
      <w:divBdr>
        <w:top w:val="none" w:sz="0" w:space="0" w:color="auto"/>
        <w:left w:val="none" w:sz="0" w:space="0" w:color="auto"/>
        <w:bottom w:val="none" w:sz="0" w:space="0" w:color="auto"/>
        <w:right w:val="none" w:sz="0" w:space="0" w:color="auto"/>
      </w:divBdr>
    </w:div>
    <w:div w:id="715395444">
      <w:bodyDiv w:val="1"/>
      <w:marLeft w:val="0"/>
      <w:marRight w:val="0"/>
      <w:marTop w:val="0"/>
      <w:marBottom w:val="0"/>
      <w:divBdr>
        <w:top w:val="none" w:sz="0" w:space="0" w:color="auto"/>
        <w:left w:val="none" w:sz="0" w:space="0" w:color="auto"/>
        <w:bottom w:val="none" w:sz="0" w:space="0" w:color="auto"/>
        <w:right w:val="none" w:sz="0" w:space="0" w:color="auto"/>
      </w:divBdr>
    </w:div>
    <w:div w:id="720590028">
      <w:bodyDiv w:val="1"/>
      <w:marLeft w:val="0"/>
      <w:marRight w:val="0"/>
      <w:marTop w:val="0"/>
      <w:marBottom w:val="0"/>
      <w:divBdr>
        <w:top w:val="none" w:sz="0" w:space="0" w:color="auto"/>
        <w:left w:val="none" w:sz="0" w:space="0" w:color="auto"/>
        <w:bottom w:val="none" w:sz="0" w:space="0" w:color="auto"/>
        <w:right w:val="none" w:sz="0" w:space="0" w:color="auto"/>
      </w:divBdr>
    </w:div>
    <w:div w:id="722604137">
      <w:bodyDiv w:val="1"/>
      <w:marLeft w:val="0"/>
      <w:marRight w:val="0"/>
      <w:marTop w:val="0"/>
      <w:marBottom w:val="0"/>
      <w:divBdr>
        <w:top w:val="none" w:sz="0" w:space="0" w:color="auto"/>
        <w:left w:val="none" w:sz="0" w:space="0" w:color="auto"/>
        <w:bottom w:val="none" w:sz="0" w:space="0" w:color="auto"/>
        <w:right w:val="none" w:sz="0" w:space="0" w:color="auto"/>
      </w:divBdr>
    </w:div>
    <w:div w:id="725764379">
      <w:bodyDiv w:val="1"/>
      <w:marLeft w:val="0"/>
      <w:marRight w:val="0"/>
      <w:marTop w:val="0"/>
      <w:marBottom w:val="0"/>
      <w:divBdr>
        <w:top w:val="none" w:sz="0" w:space="0" w:color="auto"/>
        <w:left w:val="none" w:sz="0" w:space="0" w:color="auto"/>
        <w:bottom w:val="none" w:sz="0" w:space="0" w:color="auto"/>
        <w:right w:val="none" w:sz="0" w:space="0" w:color="auto"/>
      </w:divBdr>
    </w:div>
    <w:div w:id="725952350">
      <w:bodyDiv w:val="1"/>
      <w:marLeft w:val="0"/>
      <w:marRight w:val="0"/>
      <w:marTop w:val="0"/>
      <w:marBottom w:val="0"/>
      <w:divBdr>
        <w:top w:val="none" w:sz="0" w:space="0" w:color="auto"/>
        <w:left w:val="none" w:sz="0" w:space="0" w:color="auto"/>
        <w:bottom w:val="none" w:sz="0" w:space="0" w:color="auto"/>
        <w:right w:val="none" w:sz="0" w:space="0" w:color="auto"/>
      </w:divBdr>
    </w:div>
    <w:div w:id="728460295">
      <w:bodyDiv w:val="1"/>
      <w:marLeft w:val="0"/>
      <w:marRight w:val="0"/>
      <w:marTop w:val="0"/>
      <w:marBottom w:val="0"/>
      <w:divBdr>
        <w:top w:val="none" w:sz="0" w:space="0" w:color="auto"/>
        <w:left w:val="none" w:sz="0" w:space="0" w:color="auto"/>
        <w:bottom w:val="none" w:sz="0" w:space="0" w:color="auto"/>
        <w:right w:val="none" w:sz="0" w:space="0" w:color="auto"/>
      </w:divBdr>
    </w:div>
    <w:div w:id="730229970">
      <w:bodyDiv w:val="1"/>
      <w:marLeft w:val="0"/>
      <w:marRight w:val="0"/>
      <w:marTop w:val="0"/>
      <w:marBottom w:val="0"/>
      <w:divBdr>
        <w:top w:val="none" w:sz="0" w:space="0" w:color="auto"/>
        <w:left w:val="none" w:sz="0" w:space="0" w:color="auto"/>
        <w:bottom w:val="none" w:sz="0" w:space="0" w:color="auto"/>
        <w:right w:val="none" w:sz="0" w:space="0" w:color="auto"/>
      </w:divBdr>
    </w:div>
    <w:div w:id="734667225">
      <w:bodyDiv w:val="1"/>
      <w:marLeft w:val="0"/>
      <w:marRight w:val="0"/>
      <w:marTop w:val="0"/>
      <w:marBottom w:val="0"/>
      <w:divBdr>
        <w:top w:val="none" w:sz="0" w:space="0" w:color="auto"/>
        <w:left w:val="none" w:sz="0" w:space="0" w:color="auto"/>
        <w:bottom w:val="none" w:sz="0" w:space="0" w:color="auto"/>
        <w:right w:val="none" w:sz="0" w:space="0" w:color="auto"/>
      </w:divBdr>
    </w:div>
    <w:div w:id="734857425">
      <w:bodyDiv w:val="1"/>
      <w:marLeft w:val="0"/>
      <w:marRight w:val="0"/>
      <w:marTop w:val="0"/>
      <w:marBottom w:val="0"/>
      <w:divBdr>
        <w:top w:val="none" w:sz="0" w:space="0" w:color="auto"/>
        <w:left w:val="none" w:sz="0" w:space="0" w:color="auto"/>
        <w:bottom w:val="none" w:sz="0" w:space="0" w:color="auto"/>
        <w:right w:val="none" w:sz="0" w:space="0" w:color="auto"/>
      </w:divBdr>
    </w:div>
    <w:div w:id="734864381">
      <w:bodyDiv w:val="1"/>
      <w:marLeft w:val="0"/>
      <w:marRight w:val="0"/>
      <w:marTop w:val="0"/>
      <w:marBottom w:val="0"/>
      <w:divBdr>
        <w:top w:val="none" w:sz="0" w:space="0" w:color="auto"/>
        <w:left w:val="none" w:sz="0" w:space="0" w:color="auto"/>
        <w:bottom w:val="none" w:sz="0" w:space="0" w:color="auto"/>
        <w:right w:val="none" w:sz="0" w:space="0" w:color="auto"/>
      </w:divBdr>
    </w:div>
    <w:div w:id="741568059">
      <w:bodyDiv w:val="1"/>
      <w:marLeft w:val="0"/>
      <w:marRight w:val="0"/>
      <w:marTop w:val="0"/>
      <w:marBottom w:val="0"/>
      <w:divBdr>
        <w:top w:val="none" w:sz="0" w:space="0" w:color="auto"/>
        <w:left w:val="none" w:sz="0" w:space="0" w:color="auto"/>
        <w:bottom w:val="none" w:sz="0" w:space="0" w:color="auto"/>
        <w:right w:val="none" w:sz="0" w:space="0" w:color="auto"/>
      </w:divBdr>
    </w:div>
    <w:div w:id="745222479">
      <w:bodyDiv w:val="1"/>
      <w:marLeft w:val="0"/>
      <w:marRight w:val="0"/>
      <w:marTop w:val="0"/>
      <w:marBottom w:val="0"/>
      <w:divBdr>
        <w:top w:val="none" w:sz="0" w:space="0" w:color="auto"/>
        <w:left w:val="none" w:sz="0" w:space="0" w:color="auto"/>
        <w:bottom w:val="none" w:sz="0" w:space="0" w:color="auto"/>
        <w:right w:val="none" w:sz="0" w:space="0" w:color="auto"/>
      </w:divBdr>
    </w:div>
    <w:div w:id="752900110">
      <w:bodyDiv w:val="1"/>
      <w:marLeft w:val="0"/>
      <w:marRight w:val="0"/>
      <w:marTop w:val="0"/>
      <w:marBottom w:val="0"/>
      <w:divBdr>
        <w:top w:val="none" w:sz="0" w:space="0" w:color="auto"/>
        <w:left w:val="none" w:sz="0" w:space="0" w:color="auto"/>
        <w:bottom w:val="none" w:sz="0" w:space="0" w:color="auto"/>
        <w:right w:val="none" w:sz="0" w:space="0" w:color="auto"/>
      </w:divBdr>
    </w:div>
    <w:div w:id="759372524">
      <w:bodyDiv w:val="1"/>
      <w:marLeft w:val="0"/>
      <w:marRight w:val="0"/>
      <w:marTop w:val="0"/>
      <w:marBottom w:val="0"/>
      <w:divBdr>
        <w:top w:val="none" w:sz="0" w:space="0" w:color="auto"/>
        <w:left w:val="none" w:sz="0" w:space="0" w:color="auto"/>
        <w:bottom w:val="none" w:sz="0" w:space="0" w:color="auto"/>
        <w:right w:val="none" w:sz="0" w:space="0" w:color="auto"/>
      </w:divBdr>
    </w:div>
    <w:div w:id="762997017">
      <w:bodyDiv w:val="1"/>
      <w:marLeft w:val="0"/>
      <w:marRight w:val="0"/>
      <w:marTop w:val="0"/>
      <w:marBottom w:val="0"/>
      <w:divBdr>
        <w:top w:val="none" w:sz="0" w:space="0" w:color="auto"/>
        <w:left w:val="none" w:sz="0" w:space="0" w:color="auto"/>
        <w:bottom w:val="none" w:sz="0" w:space="0" w:color="auto"/>
        <w:right w:val="none" w:sz="0" w:space="0" w:color="auto"/>
      </w:divBdr>
    </w:div>
    <w:div w:id="770469504">
      <w:bodyDiv w:val="1"/>
      <w:marLeft w:val="0"/>
      <w:marRight w:val="0"/>
      <w:marTop w:val="0"/>
      <w:marBottom w:val="0"/>
      <w:divBdr>
        <w:top w:val="none" w:sz="0" w:space="0" w:color="auto"/>
        <w:left w:val="none" w:sz="0" w:space="0" w:color="auto"/>
        <w:bottom w:val="none" w:sz="0" w:space="0" w:color="auto"/>
        <w:right w:val="none" w:sz="0" w:space="0" w:color="auto"/>
      </w:divBdr>
    </w:div>
    <w:div w:id="773524104">
      <w:bodyDiv w:val="1"/>
      <w:marLeft w:val="0"/>
      <w:marRight w:val="0"/>
      <w:marTop w:val="0"/>
      <w:marBottom w:val="0"/>
      <w:divBdr>
        <w:top w:val="none" w:sz="0" w:space="0" w:color="auto"/>
        <w:left w:val="none" w:sz="0" w:space="0" w:color="auto"/>
        <w:bottom w:val="none" w:sz="0" w:space="0" w:color="auto"/>
        <w:right w:val="none" w:sz="0" w:space="0" w:color="auto"/>
      </w:divBdr>
    </w:div>
    <w:div w:id="775902541">
      <w:bodyDiv w:val="1"/>
      <w:marLeft w:val="0"/>
      <w:marRight w:val="0"/>
      <w:marTop w:val="0"/>
      <w:marBottom w:val="0"/>
      <w:divBdr>
        <w:top w:val="none" w:sz="0" w:space="0" w:color="auto"/>
        <w:left w:val="none" w:sz="0" w:space="0" w:color="auto"/>
        <w:bottom w:val="none" w:sz="0" w:space="0" w:color="auto"/>
        <w:right w:val="none" w:sz="0" w:space="0" w:color="auto"/>
      </w:divBdr>
    </w:div>
    <w:div w:id="781924202">
      <w:bodyDiv w:val="1"/>
      <w:marLeft w:val="0"/>
      <w:marRight w:val="0"/>
      <w:marTop w:val="0"/>
      <w:marBottom w:val="0"/>
      <w:divBdr>
        <w:top w:val="none" w:sz="0" w:space="0" w:color="auto"/>
        <w:left w:val="none" w:sz="0" w:space="0" w:color="auto"/>
        <w:bottom w:val="none" w:sz="0" w:space="0" w:color="auto"/>
        <w:right w:val="none" w:sz="0" w:space="0" w:color="auto"/>
      </w:divBdr>
    </w:div>
    <w:div w:id="785127197">
      <w:bodyDiv w:val="1"/>
      <w:marLeft w:val="0"/>
      <w:marRight w:val="0"/>
      <w:marTop w:val="0"/>
      <w:marBottom w:val="0"/>
      <w:divBdr>
        <w:top w:val="none" w:sz="0" w:space="0" w:color="auto"/>
        <w:left w:val="none" w:sz="0" w:space="0" w:color="auto"/>
        <w:bottom w:val="none" w:sz="0" w:space="0" w:color="auto"/>
        <w:right w:val="none" w:sz="0" w:space="0" w:color="auto"/>
      </w:divBdr>
      <w:divsChild>
        <w:div w:id="1643732026">
          <w:marLeft w:val="0"/>
          <w:marRight w:val="0"/>
          <w:marTop w:val="0"/>
          <w:marBottom w:val="0"/>
          <w:divBdr>
            <w:top w:val="none" w:sz="0" w:space="0" w:color="auto"/>
            <w:left w:val="none" w:sz="0" w:space="0" w:color="auto"/>
            <w:bottom w:val="none" w:sz="0" w:space="0" w:color="auto"/>
            <w:right w:val="none" w:sz="0" w:space="0" w:color="auto"/>
          </w:divBdr>
          <w:divsChild>
            <w:div w:id="9823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963">
      <w:bodyDiv w:val="1"/>
      <w:marLeft w:val="0"/>
      <w:marRight w:val="0"/>
      <w:marTop w:val="0"/>
      <w:marBottom w:val="0"/>
      <w:divBdr>
        <w:top w:val="none" w:sz="0" w:space="0" w:color="auto"/>
        <w:left w:val="none" w:sz="0" w:space="0" w:color="auto"/>
        <w:bottom w:val="none" w:sz="0" w:space="0" w:color="auto"/>
        <w:right w:val="none" w:sz="0" w:space="0" w:color="auto"/>
      </w:divBdr>
    </w:div>
    <w:div w:id="803814351">
      <w:bodyDiv w:val="1"/>
      <w:marLeft w:val="0"/>
      <w:marRight w:val="0"/>
      <w:marTop w:val="0"/>
      <w:marBottom w:val="0"/>
      <w:divBdr>
        <w:top w:val="none" w:sz="0" w:space="0" w:color="auto"/>
        <w:left w:val="none" w:sz="0" w:space="0" w:color="auto"/>
        <w:bottom w:val="none" w:sz="0" w:space="0" w:color="auto"/>
        <w:right w:val="none" w:sz="0" w:space="0" w:color="auto"/>
      </w:divBdr>
    </w:div>
    <w:div w:id="805001840">
      <w:bodyDiv w:val="1"/>
      <w:marLeft w:val="0"/>
      <w:marRight w:val="0"/>
      <w:marTop w:val="0"/>
      <w:marBottom w:val="0"/>
      <w:divBdr>
        <w:top w:val="none" w:sz="0" w:space="0" w:color="auto"/>
        <w:left w:val="none" w:sz="0" w:space="0" w:color="auto"/>
        <w:bottom w:val="none" w:sz="0" w:space="0" w:color="auto"/>
        <w:right w:val="none" w:sz="0" w:space="0" w:color="auto"/>
      </w:divBdr>
    </w:div>
    <w:div w:id="806970457">
      <w:bodyDiv w:val="1"/>
      <w:marLeft w:val="0"/>
      <w:marRight w:val="0"/>
      <w:marTop w:val="0"/>
      <w:marBottom w:val="0"/>
      <w:divBdr>
        <w:top w:val="none" w:sz="0" w:space="0" w:color="auto"/>
        <w:left w:val="none" w:sz="0" w:space="0" w:color="auto"/>
        <w:bottom w:val="none" w:sz="0" w:space="0" w:color="auto"/>
        <w:right w:val="none" w:sz="0" w:space="0" w:color="auto"/>
      </w:divBdr>
    </w:div>
    <w:div w:id="807936755">
      <w:bodyDiv w:val="1"/>
      <w:marLeft w:val="0"/>
      <w:marRight w:val="0"/>
      <w:marTop w:val="0"/>
      <w:marBottom w:val="0"/>
      <w:divBdr>
        <w:top w:val="none" w:sz="0" w:space="0" w:color="auto"/>
        <w:left w:val="none" w:sz="0" w:space="0" w:color="auto"/>
        <w:bottom w:val="none" w:sz="0" w:space="0" w:color="auto"/>
        <w:right w:val="none" w:sz="0" w:space="0" w:color="auto"/>
      </w:divBdr>
    </w:div>
    <w:div w:id="816653297">
      <w:bodyDiv w:val="1"/>
      <w:marLeft w:val="0"/>
      <w:marRight w:val="0"/>
      <w:marTop w:val="0"/>
      <w:marBottom w:val="0"/>
      <w:divBdr>
        <w:top w:val="none" w:sz="0" w:space="0" w:color="auto"/>
        <w:left w:val="none" w:sz="0" w:space="0" w:color="auto"/>
        <w:bottom w:val="none" w:sz="0" w:space="0" w:color="auto"/>
        <w:right w:val="none" w:sz="0" w:space="0" w:color="auto"/>
      </w:divBdr>
    </w:div>
    <w:div w:id="817383247">
      <w:bodyDiv w:val="1"/>
      <w:marLeft w:val="0"/>
      <w:marRight w:val="0"/>
      <w:marTop w:val="0"/>
      <w:marBottom w:val="0"/>
      <w:divBdr>
        <w:top w:val="none" w:sz="0" w:space="0" w:color="auto"/>
        <w:left w:val="none" w:sz="0" w:space="0" w:color="auto"/>
        <w:bottom w:val="none" w:sz="0" w:space="0" w:color="auto"/>
        <w:right w:val="none" w:sz="0" w:space="0" w:color="auto"/>
      </w:divBdr>
    </w:div>
    <w:div w:id="819080468">
      <w:bodyDiv w:val="1"/>
      <w:marLeft w:val="0"/>
      <w:marRight w:val="0"/>
      <w:marTop w:val="0"/>
      <w:marBottom w:val="0"/>
      <w:divBdr>
        <w:top w:val="none" w:sz="0" w:space="0" w:color="auto"/>
        <w:left w:val="none" w:sz="0" w:space="0" w:color="auto"/>
        <w:bottom w:val="none" w:sz="0" w:space="0" w:color="auto"/>
        <w:right w:val="none" w:sz="0" w:space="0" w:color="auto"/>
      </w:divBdr>
    </w:div>
    <w:div w:id="819922113">
      <w:bodyDiv w:val="1"/>
      <w:marLeft w:val="0"/>
      <w:marRight w:val="0"/>
      <w:marTop w:val="0"/>
      <w:marBottom w:val="0"/>
      <w:divBdr>
        <w:top w:val="none" w:sz="0" w:space="0" w:color="auto"/>
        <w:left w:val="none" w:sz="0" w:space="0" w:color="auto"/>
        <w:bottom w:val="none" w:sz="0" w:space="0" w:color="auto"/>
        <w:right w:val="none" w:sz="0" w:space="0" w:color="auto"/>
      </w:divBdr>
    </w:div>
    <w:div w:id="826869555">
      <w:bodyDiv w:val="1"/>
      <w:marLeft w:val="0"/>
      <w:marRight w:val="0"/>
      <w:marTop w:val="0"/>
      <w:marBottom w:val="0"/>
      <w:divBdr>
        <w:top w:val="none" w:sz="0" w:space="0" w:color="auto"/>
        <w:left w:val="none" w:sz="0" w:space="0" w:color="auto"/>
        <w:bottom w:val="none" w:sz="0" w:space="0" w:color="auto"/>
        <w:right w:val="none" w:sz="0" w:space="0" w:color="auto"/>
      </w:divBdr>
    </w:div>
    <w:div w:id="833228061">
      <w:bodyDiv w:val="1"/>
      <w:marLeft w:val="0"/>
      <w:marRight w:val="0"/>
      <w:marTop w:val="0"/>
      <w:marBottom w:val="0"/>
      <w:divBdr>
        <w:top w:val="none" w:sz="0" w:space="0" w:color="auto"/>
        <w:left w:val="none" w:sz="0" w:space="0" w:color="auto"/>
        <w:bottom w:val="none" w:sz="0" w:space="0" w:color="auto"/>
        <w:right w:val="none" w:sz="0" w:space="0" w:color="auto"/>
      </w:divBdr>
    </w:div>
    <w:div w:id="844368230">
      <w:bodyDiv w:val="1"/>
      <w:marLeft w:val="0"/>
      <w:marRight w:val="0"/>
      <w:marTop w:val="0"/>
      <w:marBottom w:val="0"/>
      <w:divBdr>
        <w:top w:val="none" w:sz="0" w:space="0" w:color="auto"/>
        <w:left w:val="none" w:sz="0" w:space="0" w:color="auto"/>
        <w:bottom w:val="none" w:sz="0" w:space="0" w:color="auto"/>
        <w:right w:val="none" w:sz="0" w:space="0" w:color="auto"/>
      </w:divBdr>
    </w:div>
    <w:div w:id="855536701">
      <w:bodyDiv w:val="1"/>
      <w:marLeft w:val="0"/>
      <w:marRight w:val="0"/>
      <w:marTop w:val="0"/>
      <w:marBottom w:val="0"/>
      <w:divBdr>
        <w:top w:val="none" w:sz="0" w:space="0" w:color="auto"/>
        <w:left w:val="none" w:sz="0" w:space="0" w:color="auto"/>
        <w:bottom w:val="none" w:sz="0" w:space="0" w:color="auto"/>
        <w:right w:val="none" w:sz="0" w:space="0" w:color="auto"/>
      </w:divBdr>
    </w:div>
    <w:div w:id="862521494">
      <w:bodyDiv w:val="1"/>
      <w:marLeft w:val="0"/>
      <w:marRight w:val="0"/>
      <w:marTop w:val="0"/>
      <w:marBottom w:val="0"/>
      <w:divBdr>
        <w:top w:val="none" w:sz="0" w:space="0" w:color="auto"/>
        <w:left w:val="none" w:sz="0" w:space="0" w:color="auto"/>
        <w:bottom w:val="none" w:sz="0" w:space="0" w:color="auto"/>
        <w:right w:val="none" w:sz="0" w:space="0" w:color="auto"/>
      </w:divBdr>
    </w:div>
    <w:div w:id="866286994">
      <w:bodyDiv w:val="1"/>
      <w:marLeft w:val="0"/>
      <w:marRight w:val="0"/>
      <w:marTop w:val="0"/>
      <w:marBottom w:val="0"/>
      <w:divBdr>
        <w:top w:val="none" w:sz="0" w:space="0" w:color="auto"/>
        <w:left w:val="none" w:sz="0" w:space="0" w:color="auto"/>
        <w:bottom w:val="none" w:sz="0" w:space="0" w:color="auto"/>
        <w:right w:val="none" w:sz="0" w:space="0" w:color="auto"/>
      </w:divBdr>
    </w:div>
    <w:div w:id="868880118">
      <w:bodyDiv w:val="1"/>
      <w:marLeft w:val="0"/>
      <w:marRight w:val="0"/>
      <w:marTop w:val="0"/>
      <w:marBottom w:val="0"/>
      <w:divBdr>
        <w:top w:val="none" w:sz="0" w:space="0" w:color="auto"/>
        <w:left w:val="none" w:sz="0" w:space="0" w:color="auto"/>
        <w:bottom w:val="none" w:sz="0" w:space="0" w:color="auto"/>
        <w:right w:val="none" w:sz="0" w:space="0" w:color="auto"/>
      </w:divBdr>
    </w:div>
    <w:div w:id="871765574">
      <w:bodyDiv w:val="1"/>
      <w:marLeft w:val="0"/>
      <w:marRight w:val="0"/>
      <w:marTop w:val="0"/>
      <w:marBottom w:val="0"/>
      <w:divBdr>
        <w:top w:val="none" w:sz="0" w:space="0" w:color="auto"/>
        <w:left w:val="none" w:sz="0" w:space="0" w:color="auto"/>
        <w:bottom w:val="none" w:sz="0" w:space="0" w:color="auto"/>
        <w:right w:val="none" w:sz="0" w:space="0" w:color="auto"/>
      </w:divBdr>
    </w:div>
    <w:div w:id="874540735">
      <w:bodyDiv w:val="1"/>
      <w:marLeft w:val="0"/>
      <w:marRight w:val="0"/>
      <w:marTop w:val="0"/>
      <w:marBottom w:val="0"/>
      <w:divBdr>
        <w:top w:val="none" w:sz="0" w:space="0" w:color="auto"/>
        <w:left w:val="none" w:sz="0" w:space="0" w:color="auto"/>
        <w:bottom w:val="none" w:sz="0" w:space="0" w:color="auto"/>
        <w:right w:val="none" w:sz="0" w:space="0" w:color="auto"/>
      </w:divBdr>
    </w:div>
    <w:div w:id="876310903">
      <w:bodyDiv w:val="1"/>
      <w:marLeft w:val="0"/>
      <w:marRight w:val="0"/>
      <w:marTop w:val="0"/>
      <w:marBottom w:val="0"/>
      <w:divBdr>
        <w:top w:val="none" w:sz="0" w:space="0" w:color="auto"/>
        <w:left w:val="none" w:sz="0" w:space="0" w:color="auto"/>
        <w:bottom w:val="none" w:sz="0" w:space="0" w:color="auto"/>
        <w:right w:val="none" w:sz="0" w:space="0" w:color="auto"/>
      </w:divBdr>
    </w:div>
    <w:div w:id="877859714">
      <w:bodyDiv w:val="1"/>
      <w:marLeft w:val="0"/>
      <w:marRight w:val="0"/>
      <w:marTop w:val="0"/>
      <w:marBottom w:val="0"/>
      <w:divBdr>
        <w:top w:val="none" w:sz="0" w:space="0" w:color="auto"/>
        <w:left w:val="none" w:sz="0" w:space="0" w:color="auto"/>
        <w:bottom w:val="none" w:sz="0" w:space="0" w:color="auto"/>
        <w:right w:val="none" w:sz="0" w:space="0" w:color="auto"/>
      </w:divBdr>
    </w:div>
    <w:div w:id="879126690">
      <w:bodyDiv w:val="1"/>
      <w:marLeft w:val="0"/>
      <w:marRight w:val="0"/>
      <w:marTop w:val="0"/>
      <w:marBottom w:val="0"/>
      <w:divBdr>
        <w:top w:val="none" w:sz="0" w:space="0" w:color="auto"/>
        <w:left w:val="none" w:sz="0" w:space="0" w:color="auto"/>
        <w:bottom w:val="none" w:sz="0" w:space="0" w:color="auto"/>
        <w:right w:val="none" w:sz="0" w:space="0" w:color="auto"/>
      </w:divBdr>
    </w:div>
    <w:div w:id="885993610">
      <w:bodyDiv w:val="1"/>
      <w:marLeft w:val="0"/>
      <w:marRight w:val="0"/>
      <w:marTop w:val="0"/>
      <w:marBottom w:val="0"/>
      <w:divBdr>
        <w:top w:val="none" w:sz="0" w:space="0" w:color="auto"/>
        <w:left w:val="none" w:sz="0" w:space="0" w:color="auto"/>
        <w:bottom w:val="none" w:sz="0" w:space="0" w:color="auto"/>
        <w:right w:val="none" w:sz="0" w:space="0" w:color="auto"/>
      </w:divBdr>
    </w:div>
    <w:div w:id="891119263">
      <w:bodyDiv w:val="1"/>
      <w:marLeft w:val="0"/>
      <w:marRight w:val="0"/>
      <w:marTop w:val="0"/>
      <w:marBottom w:val="0"/>
      <w:divBdr>
        <w:top w:val="none" w:sz="0" w:space="0" w:color="auto"/>
        <w:left w:val="none" w:sz="0" w:space="0" w:color="auto"/>
        <w:bottom w:val="none" w:sz="0" w:space="0" w:color="auto"/>
        <w:right w:val="none" w:sz="0" w:space="0" w:color="auto"/>
      </w:divBdr>
    </w:div>
    <w:div w:id="898907816">
      <w:bodyDiv w:val="1"/>
      <w:marLeft w:val="0"/>
      <w:marRight w:val="0"/>
      <w:marTop w:val="0"/>
      <w:marBottom w:val="0"/>
      <w:divBdr>
        <w:top w:val="none" w:sz="0" w:space="0" w:color="auto"/>
        <w:left w:val="none" w:sz="0" w:space="0" w:color="auto"/>
        <w:bottom w:val="none" w:sz="0" w:space="0" w:color="auto"/>
        <w:right w:val="none" w:sz="0" w:space="0" w:color="auto"/>
      </w:divBdr>
    </w:div>
    <w:div w:id="901522554">
      <w:bodyDiv w:val="1"/>
      <w:marLeft w:val="0"/>
      <w:marRight w:val="0"/>
      <w:marTop w:val="0"/>
      <w:marBottom w:val="0"/>
      <w:divBdr>
        <w:top w:val="none" w:sz="0" w:space="0" w:color="auto"/>
        <w:left w:val="none" w:sz="0" w:space="0" w:color="auto"/>
        <w:bottom w:val="none" w:sz="0" w:space="0" w:color="auto"/>
        <w:right w:val="none" w:sz="0" w:space="0" w:color="auto"/>
      </w:divBdr>
    </w:div>
    <w:div w:id="907418957">
      <w:bodyDiv w:val="1"/>
      <w:marLeft w:val="0"/>
      <w:marRight w:val="0"/>
      <w:marTop w:val="0"/>
      <w:marBottom w:val="0"/>
      <w:divBdr>
        <w:top w:val="none" w:sz="0" w:space="0" w:color="auto"/>
        <w:left w:val="none" w:sz="0" w:space="0" w:color="auto"/>
        <w:bottom w:val="none" w:sz="0" w:space="0" w:color="auto"/>
        <w:right w:val="none" w:sz="0" w:space="0" w:color="auto"/>
      </w:divBdr>
    </w:div>
    <w:div w:id="920062987">
      <w:bodyDiv w:val="1"/>
      <w:marLeft w:val="0"/>
      <w:marRight w:val="0"/>
      <w:marTop w:val="0"/>
      <w:marBottom w:val="0"/>
      <w:divBdr>
        <w:top w:val="none" w:sz="0" w:space="0" w:color="auto"/>
        <w:left w:val="none" w:sz="0" w:space="0" w:color="auto"/>
        <w:bottom w:val="none" w:sz="0" w:space="0" w:color="auto"/>
        <w:right w:val="none" w:sz="0" w:space="0" w:color="auto"/>
      </w:divBdr>
    </w:div>
    <w:div w:id="925191142">
      <w:bodyDiv w:val="1"/>
      <w:marLeft w:val="0"/>
      <w:marRight w:val="0"/>
      <w:marTop w:val="0"/>
      <w:marBottom w:val="0"/>
      <w:divBdr>
        <w:top w:val="none" w:sz="0" w:space="0" w:color="auto"/>
        <w:left w:val="none" w:sz="0" w:space="0" w:color="auto"/>
        <w:bottom w:val="none" w:sz="0" w:space="0" w:color="auto"/>
        <w:right w:val="none" w:sz="0" w:space="0" w:color="auto"/>
      </w:divBdr>
    </w:div>
    <w:div w:id="929385137">
      <w:bodyDiv w:val="1"/>
      <w:marLeft w:val="0"/>
      <w:marRight w:val="0"/>
      <w:marTop w:val="0"/>
      <w:marBottom w:val="0"/>
      <w:divBdr>
        <w:top w:val="none" w:sz="0" w:space="0" w:color="auto"/>
        <w:left w:val="none" w:sz="0" w:space="0" w:color="auto"/>
        <w:bottom w:val="none" w:sz="0" w:space="0" w:color="auto"/>
        <w:right w:val="none" w:sz="0" w:space="0" w:color="auto"/>
      </w:divBdr>
    </w:div>
    <w:div w:id="930167800">
      <w:bodyDiv w:val="1"/>
      <w:marLeft w:val="0"/>
      <w:marRight w:val="0"/>
      <w:marTop w:val="0"/>
      <w:marBottom w:val="0"/>
      <w:divBdr>
        <w:top w:val="none" w:sz="0" w:space="0" w:color="auto"/>
        <w:left w:val="none" w:sz="0" w:space="0" w:color="auto"/>
        <w:bottom w:val="none" w:sz="0" w:space="0" w:color="auto"/>
        <w:right w:val="none" w:sz="0" w:space="0" w:color="auto"/>
      </w:divBdr>
    </w:div>
    <w:div w:id="934483186">
      <w:bodyDiv w:val="1"/>
      <w:marLeft w:val="0"/>
      <w:marRight w:val="0"/>
      <w:marTop w:val="0"/>
      <w:marBottom w:val="0"/>
      <w:divBdr>
        <w:top w:val="none" w:sz="0" w:space="0" w:color="auto"/>
        <w:left w:val="none" w:sz="0" w:space="0" w:color="auto"/>
        <w:bottom w:val="none" w:sz="0" w:space="0" w:color="auto"/>
        <w:right w:val="none" w:sz="0" w:space="0" w:color="auto"/>
      </w:divBdr>
    </w:div>
    <w:div w:id="945772136">
      <w:bodyDiv w:val="1"/>
      <w:marLeft w:val="0"/>
      <w:marRight w:val="0"/>
      <w:marTop w:val="0"/>
      <w:marBottom w:val="0"/>
      <w:divBdr>
        <w:top w:val="none" w:sz="0" w:space="0" w:color="auto"/>
        <w:left w:val="none" w:sz="0" w:space="0" w:color="auto"/>
        <w:bottom w:val="none" w:sz="0" w:space="0" w:color="auto"/>
        <w:right w:val="none" w:sz="0" w:space="0" w:color="auto"/>
      </w:divBdr>
    </w:div>
    <w:div w:id="946429170">
      <w:bodyDiv w:val="1"/>
      <w:marLeft w:val="0"/>
      <w:marRight w:val="0"/>
      <w:marTop w:val="0"/>
      <w:marBottom w:val="0"/>
      <w:divBdr>
        <w:top w:val="none" w:sz="0" w:space="0" w:color="auto"/>
        <w:left w:val="none" w:sz="0" w:space="0" w:color="auto"/>
        <w:bottom w:val="none" w:sz="0" w:space="0" w:color="auto"/>
        <w:right w:val="none" w:sz="0" w:space="0" w:color="auto"/>
      </w:divBdr>
    </w:div>
    <w:div w:id="947542584">
      <w:bodyDiv w:val="1"/>
      <w:marLeft w:val="0"/>
      <w:marRight w:val="0"/>
      <w:marTop w:val="0"/>
      <w:marBottom w:val="0"/>
      <w:divBdr>
        <w:top w:val="none" w:sz="0" w:space="0" w:color="auto"/>
        <w:left w:val="none" w:sz="0" w:space="0" w:color="auto"/>
        <w:bottom w:val="none" w:sz="0" w:space="0" w:color="auto"/>
        <w:right w:val="none" w:sz="0" w:space="0" w:color="auto"/>
      </w:divBdr>
    </w:div>
    <w:div w:id="961225835">
      <w:bodyDiv w:val="1"/>
      <w:marLeft w:val="0"/>
      <w:marRight w:val="0"/>
      <w:marTop w:val="0"/>
      <w:marBottom w:val="0"/>
      <w:divBdr>
        <w:top w:val="none" w:sz="0" w:space="0" w:color="auto"/>
        <w:left w:val="none" w:sz="0" w:space="0" w:color="auto"/>
        <w:bottom w:val="none" w:sz="0" w:space="0" w:color="auto"/>
        <w:right w:val="none" w:sz="0" w:space="0" w:color="auto"/>
      </w:divBdr>
    </w:div>
    <w:div w:id="966816435">
      <w:bodyDiv w:val="1"/>
      <w:marLeft w:val="0"/>
      <w:marRight w:val="0"/>
      <w:marTop w:val="0"/>
      <w:marBottom w:val="0"/>
      <w:divBdr>
        <w:top w:val="none" w:sz="0" w:space="0" w:color="auto"/>
        <w:left w:val="none" w:sz="0" w:space="0" w:color="auto"/>
        <w:bottom w:val="none" w:sz="0" w:space="0" w:color="auto"/>
        <w:right w:val="none" w:sz="0" w:space="0" w:color="auto"/>
      </w:divBdr>
    </w:div>
    <w:div w:id="967204596">
      <w:bodyDiv w:val="1"/>
      <w:marLeft w:val="0"/>
      <w:marRight w:val="0"/>
      <w:marTop w:val="0"/>
      <w:marBottom w:val="0"/>
      <w:divBdr>
        <w:top w:val="none" w:sz="0" w:space="0" w:color="auto"/>
        <w:left w:val="none" w:sz="0" w:space="0" w:color="auto"/>
        <w:bottom w:val="none" w:sz="0" w:space="0" w:color="auto"/>
        <w:right w:val="none" w:sz="0" w:space="0" w:color="auto"/>
      </w:divBdr>
    </w:div>
    <w:div w:id="967318015">
      <w:bodyDiv w:val="1"/>
      <w:marLeft w:val="0"/>
      <w:marRight w:val="0"/>
      <w:marTop w:val="0"/>
      <w:marBottom w:val="0"/>
      <w:divBdr>
        <w:top w:val="none" w:sz="0" w:space="0" w:color="auto"/>
        <w:left w:val="none" w:sz="0" w:space="0" w:color="auto"/>
        <w:bottom w:val="none" w:sz="0" w:space="0" w:color="auto"/>
        <w:right w:val="none" w:sz="0" w:space="0" w:color="auto"/>
      </w:divBdr>
    </w:div>
    <w:div w:id="967587705">
      <w:bodyDiv w:val="1"/>
      <w:marLeft w:val="0"/>
      <w:marRight w:val="0"/>
      <w:marTop w:val="0"/>
      <w:marBottom w:val="0"/>
      <w:divBdr>
        <w:top w:val="none" w:sz="0" w:space="0" w:color="auto"/>
        <w:left w:val="none" w:sz="0" w:space="0" w:color="auto"/>
        <w:bottom w:val="none" w:sz="0" w:space="0" w:color="auto"/>
        <w:right w:val="none" w:sz="0" w:space="0" w:color="auto"/>
      </w:divBdr>
    </w:div>
    <w:div w:id="978799831">
      <w:bodyDiv w:val="1"/>
      <w:marLeft w:val="0"/>
      <w:marRight w:val="0"/>
      <w:marTop w:val="0"/>
      <w:marBottom w:val="0"/>
      <w:divBdr>
        <w:top w:val="none" w:sz="0" w:space="0" w:color="auto"/>
        <w:left w:val="none" w:sz="0" w:space="0" w:color="auto"/>
        <w:bottom w:val="none" w:sz="0" w:space="0" w:color="auto"/>
        <w:right w:val="none" w:sz="0" w:space="0" w:color="auto"/>
      </w:divBdr>
    </w:div>
    <w:div w:id="991908470">
      <w:bodyDiv w:val="1"/>
      <w:marLeft w:val="0"/>
      <w:marRight w:val="0"/>
      <w:marTop w:val="0"/>
      <w:marBottom w:val="0"/>
      <w:divBdr>
        <w:top w:val="none" w:sz="0" w:space="0" w:color="auto"/>
        <w:left w:val="none" w:sz="0" w:space="0" w:color="auto"/>
        <w:bottom w:val="none" w:sz="0" w:space="0" w:color="auto"/>
        <w:right w:val="none" w:sz="0" w:space="0" w:color="auto"/>
      </w:divBdr>
    </w:div>
    <w:div w:id="1005477993">
      <w:bodyDiv w:val="1"/>
      <w:marLeft w:val="0"/>
      <w:marRight w:val="0"/>
      <w:marTop w:val="0"/>
      <w:marBottom w:val="0"/>
      <w:divBdr>
        <w:top w:val="none" w:sz="0" w:space="0" w:color="auto"/>
        <w:left w:val="none" w:sz="0" w:space="0" w:color="auto"/>
        <w:bottom w:val="none" w:sz="0" w:space="0" w:color="auto"/>
        <w:right w:val="none" w:sz="0" w:space="0" w:color="auto"/>
      </w:divBdr>
    </w:div>
    <w:div w:id="1010370569">
      <w:bodyDiv w:val="1"/>
      <w:marLeft w:val="0"/>
      <w:marRight w:val="0"/>
      <w:marTop w:val="0"/>
      <w:marBottom w:val="0"/>
      <w:divBdr>
        <w:top w:val="none" w:sz="0" w:space="0" w:color="auto"/>
        <w:left w:val="none" w:sz="0" w:space="0" w:color="auto"/>
        <w:bottom w:val="none" w:sz="0" w:space="0" w:color="auto"/>
        <w:right w:val="none" w:sz="0" w:space="0" w:color="auto"/>
      </w:divBdr>
    </w:div>
    <w:div w:id="1012492990">
      <w:bodyDiv w:val="1"/>
      <w:marLeft w:val="0"/>
      <w:marRight w:val="0"/>
      <w:marTop w:val="0"/>
      <w:marBottom w:val="0"/>
      <w:divBdr>
        <w:top w:val="none" w:sz="0" w:space="0" w:color="auto"/>
        <w:left w:val="none" w:sz="0" w:space="0" w:color="auto"/>
        <w:bottom w:val="none" w:sz="0" w:space="0" w:color="auto"/>
        <w:right w:val="none" w:sz="0" w:space="0" w:color="auto"/>
      </w:divBdr>
    </w:div>
    <w:div w:id="1014192683">
      <w:bodyDiv w:val="1"/>
      <w:marLeft w:val="0"/>
      <w:marRight w:val="0"/>
      <w:marTop w:val="0"/>
      <w:marBottom w:val="0"/>
      <w:divBdr>
        <w:top w:val="none" w:sz="0" w:space="0" w:color="auto"/>
        <w:left w:val="none" w:sz="0" w:space="0" w:color="auto"/>
        <w:bottom w:val="none" w:sz="0" w:space="0" w:color="auto"/>
        <w:right w:val="none" w:sz="0" w:space="0" w:color="auto"/>
      </w:divBdr>
    </w:div>
    <w:div w:id="1016345270">
      <w:bodyDiv w:val="1"/>
      <w:marLeft w:val="0"/>
      <w:marRight w:val="0"/>
      <w:marTop w:val="0"/>
      <w:marBottom w:val="0"/>
      <w:divBdr>
        <w:top w:val="none" w:sz="0" w:space="0" w:color="auto"/>
        <w:left w:val="none" w:sz="0" w:space="0" w:color="auto"/>
        <w:bottom w:val="none" w:sz="0" w:space="0" w:color="auto"/>
        <w:right w:val="none" w:sz="0" w:space="0" w:color="auto"/>
      </w:divBdr>
    </w:div>
    <w:div w:id="1022442070">
      <w:bodyDiv w:val="1"/>
      <w:marLeft w:val="0"/>
      <w:marRight w:val="0"/>
      <w:marTop w:val="0"/>
      <w:marBottom w:val="0"/>
      <w:divBdr>
        <w:top w:val="none" w:sz="0" w:space="0" w:color="auto"/>
        <w:left w:val="none" w:sz="0" w:space="0" w:color="auto"/>
        <w:bottom w:val="none" w:sz="0" w:space="0" w:color="auto"/>
        <w:right w:val="none" w:sz="0" w:space="0" w:color="auto"/>
      </w:divBdr>
    </w:div>
    <w:div w:id="1023630362">
      <w:bodyDiv w:val="1"/>
      <w:marLeft w:val="0"/>
      <w:marRight w:val="0"/>
      <w:marTop w:val="0"/>
      <w:marBottom w:val="0"/>
      <w:divBdr>
        <w:top w:val="none" w:sz="0" w:space="0" w:color="auto"/>
        <w:left w:val="none" w:sz="0" w:space="0" w:color="auto"/>
        <w:bottom w:val="none" w:sz="0" w:space="0" w:color="auto"/>
        <w:right w:val="none" w:sz="0" w:space="0" w:color="auto"/>
      </w:divBdr>
    </w:div>
    <w:div w:id="1023673772">
      <w:bodyDiv w:val="1"/>
      <w:marLeft w:val="0"/>
      <w:marRight w:val="0"/>
      <w:marTop w:val="0"/>
      <w:marBottom w:val="0"/>
      <w:divBdr>
        <w:top w:val="none" w:sz="0" w:space="0" w:color="auto"/>
        <w:left w:val="none" w:sz="0" w:space="0" w:color="auto"/>
        <w:bottom w:val="none" w:sz="0" w:space="0" w:color="auto"/>
        <w:right w:val="none" w:sz="0" w:space="0" w:color="auto"/>
      </w:divBdr>
    </w:div>
    <w:div w:id="1028146551">
      <w:bodyDiv w:val="1"/>
      <w:marLeft w:val="0"/>
      <w:marRight w:val="0"/>
      <w:marTop w:val="0"/>
      <w:marBottom w:val="0"/>
      <w:divBdr>
        <w:top w:val="none" w:sz="0" w:space="0" w:color="auto"/>
        <w:left w:val="none" w:sz="0" w:space="0" w:color="auto"/>
        <w:bottom w:val="none" w:sz="0" w:space="0" w:color="auto"/>
        <w:right w:val="none" w:sz="0" w:space="0" w:color="auto"/>
      </w:divBdr>
    </w:div>
    <w:div w:id="1032147402">
      <w:bodyDiv w:val="1"/>
      <w:marLeft w:val="0"/>
      <w:marRight w:val="0"/>
      <w:marTop w:val="0"/>
      <w:marBottom w:val="0"/>
      <w:divBdr>
        <w:top w:val="none" w:sz="0" w:space="0" w:color="auto"/>
        <w:left w:val="none" w:sz="0" w:space="0" w:color="auto"/>
        <w:bottom w:val="none" w:sz="0" w:space="0" w:color="auto"/>
        <w:right w:val="none" w:sz="0" w:space="0" w:color="auto"/>
      </w:divBdr>
    </w:div>
    <w:div w:id="1036271775">
      <w:bodyDiv w:val="1"/>
      <w:marLeft w:val="0"/>
      <w:marRight w:val="0"/>
      <w:marTop w:val="0"/>
      <w:marBottom w:val="0"/>
      <w:divBdr>
        <w:top w:val="none" w:sz="0" w:space="0" w:color="auto"/>
        <w:left w:val="none" w:sz="0" w:space="0" w:color="auto"/>
        <w:bottom w:val="none" w:sz="0" w:space="0" w:color="auto"/>
        <w:right w:val="none" w:sz="0" w:space="0" w:color="auto"/>
      </w:divBdr>
    </w:div>
    <w:div w:id="1036615147">
      <w:bodyDiv w:val="1"/>
      <w:marLeft w:val="0"/>
      <w:marRight w:val="0"/>
      <w:marTop w:val="0"/>
      <w:marBottom w:val="0"/>
      <w:divBdr>
        <w:top w:val="none" w:sz="0" w:space="0" w:color="auto"/>
        <w:left w:val="none" w:sz="0" w:space="0" w:color="auto"/>
        <w:bottom w:val="none" w:sz="0" w:space="0" w:color="auto"/>
        <w:right w:val="none" w:sz="0" w:space="0" w:color="auto"/>
      </w:divBdr>
    </w:div>
    <w:div w:id="1040981692">
      <w:bodyDiv w:val="1"/>
      <w:marLeft w:val="0"/>
      <w:marRight w:val="0"/>
      <w:marTop w:val="0"/>
      <w:marBottom w:val="0"/>
      <w:divBdr>
        <w:top w:val="none" w:sz="0" w:space="0" w:color="auto"/>
        <w:left w:val="none" w:sz="0" w:space="0" w:color="auto"/>
        <w:bottom w:val="none" w:sz="0" w:space="0" w:color="auto"/>
        <w:right w:val="none" w:sz="0" w:space="0" w:color="auto"/>
      </w:divBdr>
    </w:div>
    <w:div w:id="1043823828">
      <w:bodyDiv w:val="1"/>
      <w:marLeft w:val="0"/>
      <w:marRight w:val="0"/>
      <w:marTop w:val="0"/>
      <w:marBottom w:val="0"/>
      <w:divBdr>
        <w:top w:val="none" w:sz="0" w:space="0" w:color="auto"/>
        <w:left w:val="none" w:sz="0" w:space="0" w:color="auto"/>
        <w:bottom w:val="none" w:sz="0" w:space="0" w:color="auto"/>
        <w:right w:val="none" w:sz="0" w:space="0" w:color="auto"/>
      </w:divBdr>
    </w:div>
    <w:div w:id="1044520978">
      <w:bodyDiv w:val="1"/>
      <w:marLeft w:val="0"/>
      <w:marRight w:val="0"/>
      <w:marTop w:val="0"/>
      <w:marBottom w:val="0"/>
      <w:divBdr>
        <w:top w:val="none" w:sz="0" w:space="0" w:color="auto"/>
        <w:left w:val="none" w:sz="0" w:space="0" w:color="auto"/>
        <w:bottom w:val="none" w:sz="0" w:space="0" w:color="auto"/>
        <w:right w:val="none" w:sz="0" w:space="0" w:color="auto"/>
      </w:divBdr>
    </w:div>
    <w:div w:id="1052266676">
      <w:bodyDiv w:val="1"/>
      <w:marLeft w:val="0"/>
      <w:marRight w:val="0"/>
      <w:marTop w:val="0"/>
      <w:marBottom w:val="0"/>
      <w:divBdr>
        <w:top w:val="none" w:sz="0" w:space="0" w:color="auto"/>
        <w:left w:val="none" w:sz="0" w:space="0" w:color="auto"/>
        <w:bottom w:val="none" w:sz="0" w:space="0" w:color="auto"/>
        <w:right w:val="none" w:sz="0" w:space="0" w:color="auto"/>
      </w:divBdr>
    </w:div>
    <w:div w:id="1057239187">
      <w:bodyDiv w:val="1"/>
      <w:marLeft w:val="0"/>
      <w:marRight w:val="0"/>
      <w:marTop w:val="0"/>
      <w:marBottom w:val="0"/>
      <w:divBdr>
        <w:top w:val="none" w:sz="0" w:space="0" w:color="auto"/>
        <w:left w:val="none" w:sz="0" w:space="0" w:color="auto"/>
        <w:bottom w:val="none" w:sz="0" w:space="0" w:color="auto"/>
        <w:right w:val="none" w:sz="0" w:space="0" w:color="auto"/>
      </w:divBdr>
    </w:div>
    <w:div w:id="1063260524">
      <w:bodyDiv w:val="1"/>
      <w:marLeft w:val="0"/>
      <w:marRight w:val="0"/>
      <w:marTop w:val="0"/>
      <w:marBottom w:val="0"/>
      <w:divBdr>
        <w:top w:val="none" w:sz="0" w:space="0" w:color="auto"/>
        <w:left w:val="none" w:sz="0" w:space="0" w:color="auto"/>
        <w:bottom w:val="none" w:sz="0" w:space="0" w:color="auto"/>
        <w:right w:val="none" w:sz="0" w:space="0" w:color="auto"/>
      </w:divBdr>
    </w:div>
    <w:div w:id="1064330301">
      <w:bodyDiv w:val="1"/>
      <w:marLeft w:val="0"/>
      <w:marRight w:val="0"/>
      <w:marTop w:val="0"/>
      <w:marBottom w:val="0"/>
      <w:divBdr>
        <w:top w:val="none" w:sz="0" w:space="0" w:color="auto"/>
        <w:left w:val="none" w:sz="0" w:space="0" w:color="auto"/>
        <w:bottom w:val="none" w:sz="0" w:space="0" w:color="auto"/>
        <w:right w:val="none" w:sz="0" w:space="0" w:color="auto"/>
      </w:divBdr>
    </w:div>
    <w:div w:id="1067803974">
      <w:bodyDiv w:val="1"/>
      <w:marLeft w:val="0"/>
      <w:marRight w:val="0"/>
      <w:marTop w:val="0"/>
      <w:marBottom w:val="0"/>
      <w:divBdr>
        <w:top w:val="none" w:sz="0" w:space="0" w:color="auto"/>
        <w:left w:val="none" w:sz="0" w:space="0" w:color="auto"/>
        <w:bottom w:val="none" w:sz="0" w:space="0" w:color="auto"/>
        <w:right w:val="none" w:sz="0" w:space="0" w:color="auto"/>
      </w:divBdr>
    </w:div>
    <w:div w:id="1070663180">
      <w:bodyDiv w:val="1"/>
      <w:marLeft w:val="0"/>
      <w:marRight w:val="0"/>
      <w:marTop w:val="0"/>
      <w:marBottom w:val="0"/>
      <w:divBdr>
        <w:top w:val="none" w:sz="0" w:space="0" w:color="auto"/>
        <w:left w:val="none" w:sz="0" w:space="0" w:color="auto"/>
        <w:bottom w:val="none" w:sz="0" w:space="0" w:color="auto"/>
        <w:right w:val="none" w:sz="0" w:space="0" w:color="auto"/>
      </w:divBdr>
    </w:div>
    <w:div w:id="1072196785">
      <w:bodyDiv w:val="1"/>
      <w:marLeft w:val="0"/>
      <w:marRight w:val="0"/>
      <w:marTop w:val="0"/>
      <w:marBottom w:val="0"/>
      <w:divBdr>
        <w:top w:val="none" w:sz="0" w:space="0" w:color="auto"/>
        <w:left w:val="none" w:sz="0" w:space="0" w:color="auto"/>
        <w:bottom w:val="none" w:sz="0" w:space="0" w:color="auto"/>
        <w:right w:val="none" w:sz="0" w:space="0" w:color="auto"/>
      </w:divBdr>
    </w:div>
    <w:div w:id="1075128857">
      <w:bodyDiv w:val="1"/>
      <w:marLeft w:val="0"/>
      <w:marRight w:val="0"/>
      <w:marTop w:val="0"/>
      <w:marBottom w:val="0"/>
      <w:divBdr>
        <w:top w:val="none" w:sz="0" w:space="0" w:color="auto"/>
        <w:left w:val="none" w:sz="0" w:space="0" w:color="auto"/>
        <w:bottom w:val="none" w:sz="0" w:space="0" w:color="auto"/>
        <w:right w:val="none" w:sz="0" w:space="0" w:color="auto"/>
      </w:divBdr>
    </w:div>
    <w:div w:id="1077629513">
      <w:bodyDiv w:val="1"/>
      <w:marLeft w:val="0"/>
      <w:marRight w:val="0"/>
      <w:marTop w:val="0"/>
      <w:marBottom w:val="0"/>
      <w:divBdr>
        <w:top w:val="none" w:sz="0" w:space="0" w:color="auto"/>
        <w:left w:val="none" w:sz="0" w:space="0" w:color="auto"/>
        <w:bottom w:val="none" w:sz="0" w:space="0" w:color="auto"/>
        <w:right w:val="none" w:sz="0" w:space="0" w:color="auto"/>
      </w:divBdr>
    </w:div>
    <w:div w:id="1082069015">
      <w:bodyDiv w:val="1"/>
      <w:marLeft w:val="0"/>
      <w:marRight w:val="0"/>
      <w:marTop w:val="0"/>
      <w:marBottom w:val="0"/>
      <w:divBdr>
        <w:top w:val="none" w:sz="0" w:space="0" w:color="auto"/>
        <w:left w:val="none" w:sz="0" w:space="0" w:color="auto"/>
        <w:bottom w:val="none" w:sz="0" w:space="0" w:color="auto"/>
        <w:right w:val="none" w:sz="0" w:space="0" w:color="auto"/>
      </w:divBdr>
    </w:div>
    <w:div w:id="1083603180">
      <w:bodyDiv w:val="1"/>
      <w:marLeft w:val="0"/>
      <w:marRight w:val="0"/>
      <w:marTop w:val="0"/>
      <w:marBottom w:val="0"/>
      <w:divBdr>
        <w:top w:val="none" w:sz="0" w:space="0" w:color="auto"/>
        <w:left w:val="none" w:sz="0" w:space="0" w:color="auto"/>
        <w:bottom w:val="none" w:sz="0" w:space="0" w:color="auto"/>
        <w:right w:val="none" w:sz="0" w:space="0" w:color="auto"/>
      </w:divBdr>
    </w:div>
    <w:div w:id="1096439081">
      <w:bodyDiv w:val="1"/>
      <w:marLeft w:val="0"/>
      <w:marRight w:val="0"/>
      <w:marTop w:val="0"/>
      <w:marBottom w:val="0"/>
      <w:divBdr>
        <w:top w:val="none" w:sz="0" w:space="0" w:color="auto"/>
        <w:left w:val="none" w:sz="0" w:space="0" w:color="auto"/>
        <w:bottom w:val="none" w:sz="0" w:space="0" w:color="auto"/>
        <w:right w:val="none" w:sz="0" w:space="0" w:color="auto"/>
      </w:divBdr>
    </w:div>
    <w:div w:id="1108161158">
      <w:bodyDiv w:val="1"/>
      <w:marLeft w:val="0"/>
      <w:marRight w:val="0"/>
      <w:marTop w:val="0"/>
      <w:marBottom w:val="0"/>
      <w:divBdr>
        <w:top w:val="none" w:sz="0" w:space="0" w:color="auto"/>
        <w:left w:val="none" w:sz="0" w:space="0" w:color="auto"/>
        <w:bottom w:val="none" w:sz="0" w:space="0" w:color="auto"/>
        <w:right w:val="none" w:sz="0" w:space="0" w:color="auto"/>
      </w:divBdr>
    </w:div>
    <w:div w:id="1114405177">
      <w:bodyDiv w:val="1"/>
      <w:marLeft w:val="0"/>
      <w:marRight w:val="0"/>
      <w:marTop w:val="0"/>
      <w:marBottom w:val="0"/>
      <w:divBdr>
        <w:top w:val="none" w:sz="0" w:space="0" w:color="auto"/>
        <w:left w:val="none" w:sz="0" w:space="0" w:color="auto"/>
        <w:bottom w:val="none" w:sz="0" w:space="0" w:color="auto"/>
        <w:right w:val="none" w:sz="0" w:space="0" w:color="auto"/>
      </w:divBdr>
    </w:div>
    <w:div w:id="1119225654">
      <w:bodyDiv w:val="1"/>
      <w:marLeft w:val="0"/>
      <w:marRight w:val="0"/>
      <w:marTop w:val="0"/>
      <w:marBottom w:val="0"/>
      <w:divBdr>
        <w:top w:val="none" w:sz="0" w:space="0" w:color="auto"/>
        <w:left w:val="none" w:sz="0" w:space="0" w:color="auto"/>
        <w:bottom w:val="none" w:sz="0" w:space="0" w:color="auto"/>
        <w:right w:val="none" w:sz="0" w:space="0" w:color="auto"/>
      </w:divBdr>
    </w:div>
    <w:div w:id="1119252496">
      <w:bodyDiv w:val="1"/>
      <w:marLeft w:val="0"/>
      <w:marRight w:val="0"/>
      <w:marTop w:val="0"/>
      <w:marBottom w:val="0"/>
      <w:divBdr>
        <w:top w:val="none" w:sz="0" w:space="0" w:color="auto"/>
        <w:left w:val="none" w:sz="0" w:space="0" w:color="auto"/>
        <w:bottom w:val="none" w:sz="0" w:space="0" w:color="auto"/>
        <w:right w:val="none" w:sz="0" w:space="0" w:color="auto"/>
      </w:divBdr>
    </w:div>
    <w:div w:id="1122116288">
      <w:bodyDiv w:val="1"/>
      <w:marLeft w:val="0"/>
      <w:marRight w:val="0"/>
      <w:marTop w:val="0"/>
      <w:marBottom w:val="0"/>
      <w:divBdr>
        <w:top w:val="none" w:sz="0" w:space="0" w:color="auto"/>
        <w:left w:val="none" w:sz="0" w:space="0" w:color="auto"/>
        <w:bottom w:val="none" w:sz="0" w:space="0" w:color="auto"/>
        <w:right w:val="none" w:sz="0" w:space="0" w:color="auto"/>
      </w:divBdr>
    </w:div>
    <w:div w:id="1127241989">
      <w:bodyDiv w:val="1"/>
      <w:marLeft w:val="0"/>
      <w:marRight w:val="0"/>
      <w:marTop w:val="0"/>
      <w:marBottom w:val="0"/>
      <w:divBdr>
        <w:top w:val="none" w:sz="0" w:space="0" w:color="auto"/>
        <w:left w:val="none" w:sz="0" w:space="0" w:color="auto"/>
        <w:bottom w:val="none" w:sz="0" w:space="0" w:color="auto"/>
        <w:right w:val="none" w:sz="0" w:space="0" w:color="auto"/>
      </w:divBdr>
    </w:div>
    <w:div w:id="1136753302">
      <w:bodyDiv w:val="1"/>
      <w:marLeft w:val="0"/>
      <w:marRight w:val="0"/>
      <w:marTop w:val="0"/>
      <w:marBottom w:val="0"/>
      <w:divBdr>
        <w:top w:val="none" w:sz="0" w:space="0" w:color="auto"/>
        <w:left w:val="none" w:sz="0" w:space="0" w:color="auto"/>
        <w:bottom w:val="none" w:sz="0" w:space="0" w:color="auto"/>
        <w:right w:val="none" w:sz="0" w:space="0" w:color="auto"/>
      </w:divBdr>
    </w:div>
    <w:div w:id="1141531972">
      <w:bodyDiv w:val="1"/>
      <w:marLeft w:val="0"/>
      <w:marRight w:val="0"/>
      <w:marTop w:val="0"/>
      <w:marBottom w:val="0"/>
      <w:divBdr>
        <w:top w:val="none" w:sz="0" w:space="0" w:color="auto"/>
        <w:left w:val="none" w:sz="0" w:space="0" w:color="auto"/>
        <w:bottom w:val="none" w:sz="0" w:space="0" w:color="auto"/>
        <w:right w:val="none" w:sz="0" w:space="0" w:color="auto"/>
      </w:divBdr>
    </w:div>
    <w:div w:id="1145008712">
      <w:bodyDiv w:val="1"/>
      <w:marLeft w:val="0"/>
      <w:marRight w:val="0"/>
      <w:marTop w:val="0"/>
      <w:marBottom w:val="0"/>
      <w:divBdr>
        <w:top w:val="none" w:sz="0" w:space="0" w:color="auto"/>
        <w:left w:val="none" w:sz="0" w:space="0" w:color="auto"/>
        <w:bottom w:val="none" w:sz="0" w:space="0" w:color="auto"/>
        <w:right w:val="none" w:sz="0" w:space="0" w:color="auto"/>
      </w:divBdr>
    </w:div>
    <w:div w:id="1145706765">
      <w:bodyDiv w:val="1"/>
      <w:marLeft w:val="0"/>
      <w:marRight w:val="0"/>
      <w:marTop w:val="0"/>
      <w:marBottom w:val="0"/>
      <w:divBdr>
        <w:top w:val="none" w:sz="0" w:space="0" w:color="auto"/>
        <w:left w:val="none" w:sz="0" w:space="0" w:color="auto"/>
        <w:bottom w:val="none" w:sz="0" w:space="0" w:color="auto"/>
        <w:right w:val="none" w:sz="0" w:space="0" w:color="auto"/>
      </w:divBdr>
    </w:div>
    <w:div w:id="1151944686">
      <w:bodyDiv w:val="1"/>
      <w:marLeft w:val="0"/>
      <w:marRight w:val="0"/>
      <w:marTop w:val="0"/>
      <w:marBottom w:val="0"/>
      <w:divBdr>
        <w:top w:val="none" w:sz="0" w:space="0" w:color="auto"/>
        <w:left w:val="none" w:sz="0" w:space="0" w:color="auto"/>
        <w:bottom w:val="none" w:sz="0" w:space="0" w:color="auto"/>
        <w:right w:val="none" w:sz="0" w:space="0" w:color="auto"/>
      </w:divBdr>
    </w:div>
    <w:div w:id="1159080969">
      <w:bodyDiv w:val="1"/>
      <w:marLeft w:val="0"/>
      <w:marRight w:val="0"/>
      <w:marTop w:val="0"/>
      <w:marBottom w:val="0"/>
      <w:divBdr>
        <w:top w:val="none" w:sz="0" w:space="0" w:color="auto"/>
        <w:left w:val="none" w:sz="0" w:space="0" w:color="auto"/>
        <w:bottom w:val="none" w:sz="0" w:space="0" w:color="auto"/>
        <w:right w:val="none" w:sz="0" w:space="0" w:color="auto"/>
      </w:divBdr>
    </w:div>
    <w:div w:id="1164468308">
      <w:bodyDiv w:val="1"/>
      <w:marLeft w:val="0"/>
      <w:marRight w:val="0"/>
      <w:marTop w:val="0"/>
      <w:marBottom w:val="0"/>
      <w:divBdr>
        <w:top w:val="none" w:sz="0" w:space="0" w:color="auto"/>
        <w:left w:val="none" w:sz="0" w:space="0" w:color="auto"/>
        <w:bottom w:val="none" w:sz="0" w:space="0" w:color="auto"/>
        <w:right w:val="none" w:sz="0" w:space="0" w:color="auto"/>
      </w:divBdr>
    </w:div>
    <w:div w:id="1167596529">
      <w:bodyDiv w:val="1"/>
      <w:marLeft w:val="0"/>
      <w:marRight w:val="0"/>
      <w:marTop w:val="0"/>
      <w:marBottom w:val="0"/>
      <w:divBdr>
        <w:top w:val="none" w:sz="0" w:space="0" w:color="auto"/>
        <w:left w:val="none" w:sz="0" w:space="0" w:color="auto"/>
        <w:bottom w:val="none" w:sz="0" w:space="0" w:color="auto"/>
        <w:right w:val="none" w:sz="0" w:space="0" w:color="auto"/>
      </w:divBdr>
    </w:div>
    <w:div w:id="1168593352">
      <w:bodyDiv w:val="1"/>
      <w:marLeft w:val="0"/>
      <w:marRight w:val="0"/>
      <w:marTop w:val="0"/>
      <w:marBottom w:val="0"/>
      <w:divBdr>
        <w:top w:val="none" w:sz="0" w:space="0" w:color="auto"/>
        <w:left w:val="none" w:sz="0" w:space="0" w:color="auto"/>
        <w:bottom w:val="none" w:sz="0" w:space="0" w:color="auto"/>
        <w:right w:val="none" w:sz="0" w:space="0" w:color="auto"/>
      </w:divBdr>
    </w:div>
    <w:div w:id="1169949784">
      <w:bodyDiv w:val="1"/>
      <w:marLeft w:val="0"/>
      <w:marRight w:val="0"/>
      <w:marTop w:val="0"/>
      <w:marBottom w:val="0"/>
      <w:divBdr>
        <w:top w:val="none" w:sz="0" w:space="0" w:color="auto"/>
        <w:left w:val="none" w:sz="0" w:space="0" w:color="auto"/>
        <w:bottom w:val="none" w:sz="0" w:space="0" w:color="auto"/>
        <w:right w:val="none" w:sz="0" w:space="0" w:color="auto"/>
      </w:divBdr>
    </w:div>
    <w:div w:id="1181044879">
      <w:bodyDiv w:val="1"/>
      <w:marLeft w:val="0"/>
      <w:marRight w:val="0"/>
      <w:marTop w:val="0"/>
      <w:marBottom w:val="0"/>
      <w:divBdr>
        <w:top w:val="none" w:sz="0" w:space="0" w:color="auto"/>
        <w:left w:val="none" w:sz="0" w:space="0" w:color="auto"/>
        <w:bottom w:val="none" w:sz="0" w:space="0" w:color="auto"/>
        <w:right w:val="none" w:sz="0" w:space="0" w:color="auto"/>
      </w:divBdr>
    </w:div>
    <w:div w:id="1186485429">
      <w:bodyDiv w:val="1"/>
      <w:marLeft w:val="0"/>
      <w:marRight w:val="0"/>
      <w:marTop w:val="0"/>
      <w:marBottom w:val="0"/>
      <w:divBdr>
        <w:top w:val="none" w:sz="0" w:space="0" w:color="auto"/>
        <w:left w:val="none" w:sz="0" w:space="0" w:color="auto"/>
        <w:bottom w:val="none" w:sz="0" w:space="0" w:color="auto"/>
        <w:right w:val="none" w:sz="0" w:space="0" w:color="auto"/>
      </w:divBdr>
    </w:div>
    <w:div w:id="1187060811">
      <w:bodyDiv w:val="1"/>
      <w:marLeft w:val="0"/>
      <w:marRight w:val="0"/>
      <w:marTop w:val="0"/>
      <w:marBottom w:val="0"/>
      <w:divBdr>
        <w:top w:val="none" w:sz="0" w:space="0" w:color="auto"/>
        <w:left w:val="none" w:sz="0" w:space="0" w:color="auto"/>
        <w:bottom w:val="none" w:sz="0" w:space="0" w:color="auto"/>
        <w:right w:val="none" w:sz="0" w:space="0" w:color="auto"/>
      </w:divBdr>
    </w:div>
    <w:div w:id="1187912821">
      <w:bodyDiv w:val="1"/>
      <w:marLeft w:val="0"/>
      <w:marRight w:val="0"/>
      <w:marTop w:val="0"/>
      <w:marBottom w:val="0"/>
      <w:divBdr>
        <w:top w:val="none" w:sz="0" w:space="0" w:color="auto"/>
        <w:left w:val="none" w:sz="0" w:space="0" w:color="auto"/>
        <w:bottom w:val="none" w:sz="0" w:space="0" w:color="auto"/>
        <w:right w:val="none" w:sz="0" w:space="0" w:color="auto"/>
      </w:divBdr>
    </w:div>
    <w:div w:id="1191838419">
      <w:bodyDiv w:val="1"/>
      <w:marLeft w:val="0"/>
      <w:marRight w:val="0"/>
      <w:marTop w:val="0"/>
      <w:marBottom w:val="0"/>
      <w:divBdr>
        <w:top w:val="none" w:sz="0" w:space="0" w:color="auto"/>
        <w:left w:val="none" w:sz="0" w:space="0" w:color="auto"/>
        <w:bottom w:val="none" w:sz="0" w:space="0" w:color="auto"/>
        <w:right w:val="none" w:sz="0" w:space="0" w:color="auto"/>
      </w:divBdr>
    </w:div>
    <w:div w:id="1194807582">
      <w:bodyDiv w:val="1"/>
      <w:marLeft w:val="0"/>
      <w:marRight w:val="0"/>
      <w:marTop w:val="0"/>
      <w:marBottom w:val="0"/>
      <w:divBdr>
        <w:top w:val="none" w:sz="0" w:space="0" w:color="auto"/>
        <w:left w:val="none" w:sz="0" w:space="0" w:color="auto"/>
        <w:bottom w:val="none" w:sz="0" w:space="0" w:color="auto"/>
        <w:right w:val="none" w:sz="0" w:space="0" w:color="auto"/>
      </w:divBdr>
    </w:div>
    <w:div w:id="1197426980">
      <w:bodyDiv w:val="1"/>
      <w:marLeft w:val="0"/>
      <w:marRight w:val="0"/>
      <w:marTop w:val="0"/>
      <w:marBottom w:val="0"/>
      <w:divBdr>
        <w:top w:val="none" w:sz="0" w:space="0" w:color="auto"/>
        <w:left w:val="none" w:sz="0" w:space="0" w:color="auto"/>
        <w:bottom w:val="none" w:sz="0" w:space="0" w:color="auto"/>
        <w:right w:val="none" w:sz="0" w:space="0" w:color="auto"/>
      </w:divBdr>
    </w:div>
    <w:div w:id="1199929147">
      <w:bodyDiv w:val="1"/>
      <w:marLeft w:val="0"/>
      <w:marRight w:val="0"/>
      <w:marTop w:val="0"/>
      <w:marBottom w:val="0"/>
      <w:divBdr>
        <w:top w:val="none" w:sz="0" w:space="0" w:color="auto"/>
        <w:left w:val="none" w:sz="0" w:space="0" w:color="auto"/>
        <w:bottom w:val="none" w:sz="0" w:space="0" w:color="auto"/>
        <w:right w:val="none" w:sz="0" w:space="0" w:color="auto"/>
      </w:divBdr>
    </w:div>
    <w:div w:id="1202212566">
      <w:bodyDiv w:val="1"/>
      <w:marLeft w:val="0"/>
      <w:marRight w:val="0"/>
      <w:marTop w:val="0"/>
      <w:marBottom w:val="0"/>
      <w:divBdr>
        <w:top w:val="none" w:sz="0" w:space="0" w:color="auto"/>
        <w:left w:val="none" w:sz="0" w:space="0" w:color="auto"/>
        <w:bottom w:val="none" w:sz="0" w:space="0" w:color="auto"/>
        <w:right w:val="none" w:sz="0" w:space="0" w:color="auto"/>
      </w:divBdr>
    </w:div>
    <w:div w:id="1203395433">
      <w:bodyDiv w:val="1"/>
      <w:marLeft w:val="0"/>
      <w:marRight w:val="0"/>
      <w:marTop w:val="0"/>
      <w:marBottom w:val="0"/>
      <w:divBdr>
        <w:top w:val="none" w:sz="0" w:space="0" w:color="auto"/>
        <w:left w:val="none" w:sz="0" w:space="0" w:color="auto"/>
        <w:bottom w:val="none" w:sz="0" w:space="0" w:color="auto"/>
        <w:right w:val="none" w:sz="0" w:space="0" w:color="auto"/>
      </w:divBdr>
    </w:div>
    <w:div w:id="1203399325">
      <w:bodyDiv w:val="1"/>
      <w:marLeft w:val="0"/>
      <w:marRight w:val="0"/>
      <w:marTop w:val="0"/>
      <w:marBottom w:val="0"/>
      <w:divBdr>
        <w:top w:val="none" w:sz="0" w:space="0" w:color="auto"/>
        <w:left w:val="none" w:sz="0" w:space="0" w:color="auto"/>
        <w:bottom w:val="none" w:sz="0" w:space="0" w:color="auto"/>
        <w:right w:val="none" w:sz="0" w:space="0" w:color="auto"/>
      </w:divBdr>
    </w:div>
    <w:div w:id="1209103358">
      <w:bodyDiv w:val="1"/>
      <w:marLeft w:val="0"/>
      <w:marRight w:val="0"/>
      <w:marTop w:val="0"/>
      <w:marBottom w:val="0"/>
      <w:divBdr>
        <w:top w:val="none" w:sz="0" w:space="0" w:color="auto"/>
        <w:left w:val="none" w:sz="0" w:space="0" w:color="auto"/>
        <w:bottom w:val="none" w:sz="0" w:space="0" w:color="auto"/>
        <w:right w:val="none" w:sz="0" w:space="0" w:color="auto"/>
      </w:divBdr>
    </w:div>
    <w:div w:id="1212501041">
      <w:bodyDiv w:val="1"/>
      <w:marLeft w:val="0"/>
      <w:marRight w:val="0"/>
      <w:marTop w:val="0"/>
      <w:marBottom w:val="0"/>
      <w:divBdr>
        <w:top w:val="none" w:sz="0" w:space="0" w:color="auto"/>
        <w:left w:val="none" w:sz="0" w:space="0" w:color="auto"/>
        <w:bottom w:val="none" w:sz="0" w:space="0" w:color="auto"/>
        <w:right w:val="none" w:sz="0" w:space="0" w:color="auto"/>
      </w:divBdr>
    </w:div>
    <w:div w:id="1212578783">
      <w:bodyDiv w:val="1"/>
      <w:marLeft w:val="0"/>
      <w:marRight w:val="0"/>
      <w:marTop w:val="0"/>
      <w:marBottom w:val="0"/>
      <w:divBdr>
        <w:top w:val="none" w:sz="0" w:space="0" w:color="auto"/>
        <w:left w:val="none" w:sz="0" w:space="0" w:color="auto"/>
        <w:bottom w:val="none" w:sz="0" w:space="0" w:color="auto"/>
        <w:right w:val="none" w:sz="0" w:space="0" w:color="auto"/>
      </w:divBdr>
    </w:div>
    <w:div w:id="1214997627">
      <w:bodyDiv w:val="1"/>
      <w:marLeft w:val="0"/>
      <w:marRight w:val="0"/>
      <w:marTop w:val="0"/>
      <w:marBottom w:val="0"/>
      <w:divBdr>
        <w:top w:val="none" w:sz="0" w:space="0" w:color="auto"/>
        <w:left w:val="none" w:sz="0" w:space="0" w:color="auto"/>
        <w:bottom w:val="none" w:sz="0" w:space="0" w:color="auto"/>
        <w:right w:val="none" w:sz="0" w:space="0" w:color="auto"/>
      </w:divBdr>
    </w:div>
    <w:div w:id="1223180932">
      <w:bodyDiv w:val="1"/>
      <w:marLeft w:val="0"/>
      <w:marRight w:val="0"/>
      <w:marTop w:val="0"/>
      <w:marBottom w:val="0"/>
      <w:divBdr>
        <w:top w:val="none" w:sz="0" w:space="0" w:color="auto"/>
        <w:left w:val="none" w:sz="0" w:space="0" w:color="auto"/>
        <w:bottom w:val="none" w:sz="0" w:space="0" w:color="auto"/>
        <w:right w:val="none" w:sz="0" w:space="0" w:color="auto"/>
      </w:divBdr>
    </w:div>
    <w:div w:id="1223564975">
      <w:bodyDiv w:val="1"/>
      <w:marLeft w:val="0"/>
      <w:marRight w:val="0"/>
      <w:marTop w:val="0"/>
      <w:marBottom w:val="0"/>
      <w:divBdr>
        <w:top w:val="none" w:sz="0" w:space="0" w:color="auto"/>
        <w:left w:val="none" w:sz="0" w:space="0" w:color="auto"/>
        <w:bottom w:val="none" w:sz="0" w:space="0" w:color="auto"/>
        <w:right w:val="none" w:sz="0" w:space="0" w:color="auto"/>
      </w:divBdr>
    </w:div>
    <w:div w:id="1227184840">
      <w:bodyDiv w:val="1"/>
      <w:marLeft w:val="0"/>
      <w:marRight w:val="0"/>
      <w:marTop w:val="0"/>
      <w:marBottom w:val="0"/>
      <w:divBdr>
        <w:top w:val="none" w:sz="0" w:space="0" w:color="auto"/>
        <w:left w:val="none" w:sz="0" w:space="0" w:color="auto"/>
        <w:bottom w:val="none" w:sz="0" w:space="0" w:color="auto"/>
        <w:right w:val="none" w:sz="0" w:space="0" w:color="auto"/>
      </w:divBdr>
    </w:div>
    <w:div w:id="1227491282">
      <w:bodyDiv w:val="1"/>
      <w:marLeft w:val="0"/>
      <w:marRight w:val="0"/>
      <w:marTop w:val="0"/>
      <w:marBottom w:val="0"/>
      <w:divBdr>
        <w:top w:val="none" w:sz="0" w:space="0" w:color="auto"/>
        <w:left w:val="none" w:sz="0" w:space="0" w:color="auto"/>
        <w:bottom w:val="none" w:sz="0" w:space="0" w:color="auto"/>
        <w:right w:val="none" w:sz="0" w:space="0" w:color="auto"/>
      </w:divBdr>
    </w:div>
    <w:div w:id="1231964558">
      <w:bodyDiv w:val="1"/>
      <w:marLeft w:val="0"/>
      <w:marRight w:val="0"/>
      <w:marTop w:val="0"/>
      <w:marBottom w:val="0"/>
      <w:divBdr>
        <w:top w:val="none" w:sz="0" w:space="0" w:color="auto"/>
        <w:left w:val="none" w:sz="0" w:space="0" w:color="auto"/>
        <w:bottom w:val="none" w:sz="0" w:space="0" w:color="auto"/>
        <w:right w:val="none" w:sz="0" w:space="0" w:color="auto"/>
      </w:divBdr>
    </w:div>
    <w:div w:id="1233077203">
      <w:bodyDiv w:val="1"/>
      <w:marLeft w:val="0"/>
      <w:marRight w:val="0"/>
      <w:marTop w:val="0"/>
      <w:marBottom w:val="0"/>
      <w:divBdr>
        <w:top w:val="none" w:sz="0" w:space="0" w:color="auto"/>
        <w:left w:val="none" w:sz="0" w:space="0" w:color="auto"/>
        <w:bottom w:val="none" w:sz="0" w:space="0" w:color="auto"/>
        <w:right w:val="none" w:sz="0" w:space="0" w:color="auto"/>
      </w:divBdr>
    </w:div>
    <w:div w:id="1235815330">
      <w:bodyDiv w:val="1"/>
      <w:marLeft w:val="0"/>
      <w:marRight w:val="0"/>
      <w:marTop w:val="0"/>
      <w:marBottom w:val="0"/>
      <w:divBdr>
        <w:top w:val="none" w:sz="0" w:space="0" w:color="auto"/>
        <w:left w:val="none" w:sz="0" w:space="0" w:color="auto"/>
        <w:bottom w:val="none" w:sz="0" w:space="0" w:color="auto"/>
        <w:right w:val="none" w:sz="0" w:space="0" w:color="auto"/>
      </w:divBdr>
    </w:div>
    <w:div w:id="1242446197">
      <w:bodyDiv w:val="1"/>
      <w:marLeft w:val="0"/>
      <w:marRight w:val="0"/>
      <w:marTop w:val="0"/>
      <w:marBottom w:val="0"/>
      <w:divBdr>
        <w:top w:val="none" w:sz="0" w:space="0" w:color="auto"/>
        <w:left w:val="none" w:sz="0" w:space="0" w:color="auto"/>
        <w:bottom w:val="none" w:sz="0" w:space="0" w:color="auto"/>
        <w:right w:val="none" w:sz="0" w:space="0" w:color="auto"/>
      </w:divBdr>
    </w:div>
    <w:div w:id="1248924750">
      <w:bodyDiv w:val="1"/>
      <w:marLeft w:val="0"/>
      <w:marRight w:val="0"/>
      <w:marTop w:val="0"/>
      <w:marBottom w:val="0"/>
      <w:divBdr>
        <w:top w:val="none" w:sz="0" w:space="0" w:color="auto"/>
        <w:left w:val="none" w:sz="0" w:space="0" w:color="auto"/>
        <w:bottom w:val="none" w:sz="0" w:space="0" w:color="auto"/>
        <w:right w:val="none" w:sz="0" w:space="0" w:color="auto"/>
      </w:divBdr>
    </w:div>
    <w:div w:id="1254049817">
      <w:bodyDiv w:val="1"/>
      <w:marLeft w:val="0"/>
      <w:marRight w:val="0"/>
      <w:marTop w:val="0"/>
      <w:marBottom w:val="0"/>
      <w:divBdr>
        <w:top w:val="none" w:sz="0" w:space="0" w:color="auto"/>
        <w:left w:val="none" w:sz="0" w:space="0" w:color="auto"/>
        <w:bottom w:val="none" w:sz="0" w:space="0" w:color="auto"/>
        <w:right w:val="none" w:sz="0" w:space="0" w:color="auto"/>
      </w:divBdr>
    </w:div>
    <w:div w:id="1255211420">
      <w:bodyDiv w:val="1"/>
      <w:marLeft w:val="0"/>
      <w:marRight w:val="0"/>
      <w:marTop w:val="0"/>
      <w:marBottom w:val="0"/>
      <w:divBdr>
        <w:top w:val="none" w:sz="0" w:space="0" w:color="auto"/>
        <w:left w:val="none" w:sz="0" w:space="0" w:color="auto"/>
        <w:bottom w:val="none" w:sz="0" w:space="0" w:color="auto"/>
        <w:right w:val="none" w:sz="0" w:space="0" w:color="auto"/>
      </w:divBdr>
    </w:div>
    <w:div w:id="1265847379">
      <w:bodyDiv w:val="1"/>
      <w:marLeft w:val="0"/>
      <w:marRight w:val="0"/>
      <w:marTop w:val="0"/>
      <w:marBottom w:val="0"/>
      <w:divBdr>
        <w:top w:val="none" w:sz="0" w:space="0" w:color="auto"/>
        <w:left w:val="none" w:sz="0" w:space="0" w:color="auto"/>
        <w:bottom w:val="none" w:sz="0" w:space="0" w:color="auto"/>
        <w:right w:val="none" w:sz="0" w:space="0" w:color="auto"/>
      </w:divBdr>
    </w:div>
    <w:div w:id="1271429955">
      <w:bodyDiv w:val="1"/>
      <w:marLeft w:val="0"/>
      <w:marRight w:val="0"/>
      <w:marTop w:val="0"/>
      <w:marBottom w:val="0"/>
      <w:divBdr>
        <w:top w:val="none" w:sz="0" w:space="0" w:color="auto"/>
        <w:left w:val="none" w:sz="0" w:space="0" w:color="auto"/>
        <w:bottom w:val="none" w:sz="0" w:space="0" w:color="auto"/>
        <w:right w:val="none" w:sz="0" w:space="0" w:color="auto"/>
      </w:divBdr>
    </w:div>
    <w:div w:id="1271620785">
      <w:bodyDiv w:val="1"/>
      <w:marLeft w:val="0"/>
      <w:marRight w:val="0"/>
      <w:marTop w:val="0"/>
      <w:marBottom w:val="0"/>
      <w:divBdr>
        <w:top w:val="none" w:sz="0" w:space="0" w:color="auto"/>
        <w:left w:val="none" w:sz="0" w:space="0" w:color="auto"/>
        <w:bottom w:val="none" w:sz="0" w:space="0" w:color="auto"/>
        <w:right w:val="none" w:sz="0" w:space="0" w:color="auto"/>
      </w:divBdr>
    </w:div>
    <w:div w:id="1272084364">
      <w:bodyDiv w:val="1"/>
      <w:marLeft w:val="0"/>
      <w:marRight w:val="0"/>
      <w:marTop w:val="0"/>
      <w:marBottom w:val="0"/>
      <w:divBdr>
        <w:top w:val="none" w:sz="0" w:space="0" w:color="auto"/>
        <w:left w:val="none" w:sz="0" w:space="0" w:color="auto"/>
        <w:bottom w:val="none" w:sz="0" w:space="0" w:color="auto"/>
        <w:right w:val="none" w:sz="0" w:space="0" w:color="auto"/>
      </w:divBdr>
    </w:div>
    <w:div w:id="1286619644">
      <w:bodyDiv w:val="1"/>
      <w:marLeft w:val="0"/>
      <w:marRight w:val="0"/>
      <w:marTop w:val="0"/>
      <w:marBottom w:val="0"/>
      <w:divBdr>
        <w:top w:val="none" w:sz="0" w:space="0" w:color="auto"/>
        <w:left w:val="none" w:sz="0" w:space="0" w:color="auto"/>
        <w:bottom w:val="none" w:sz="0" w:space="0" w:color="auto"/>
        <w:right w:val="none" w:sz="0" w:space="0" w:color="auto"/>
      </w:divBdr>
    </w:div>
    <w:div w:id="1295284238">
      <w:bodyDiv w:val="1"/>
      <w:marLeft w:val="0"/>
      <w:marRight w:val="0"/>
      <w:marTop w:val="0"/>
      <w:marBottom w:val="0"/>
      <w:divBdr>
        <w:top w:val="none" w:sz="0" w:space="0" w:color="auto"/>
        <w:left w:val="none" w:sz="0" w:space="0" w:color="auto"/>
        <w:bottom w:val="none" w:sz="0" w:space="0" w:color="auto"/>
        <w:right w:val="none" w:sz="0" w:space="0" w:color="auto"/>
      </w:divBdr>
    </w:div>
    <w:div w:id="1297489120">
      <w:bodyDiv w:val="1"/>
      <w:marLeft w:val="0"/>
      <w:marRight w:val="0"/>
      <w:marTop w:val="0"/>
      <w:marBottom w:val="0"/>
      <w:divBdr>
        <w:top w:val="none" w:sz="0" w:space="0" w:color="auto"/>
        <w:left w:val="none" w:sz="0" w:space="0" w:color="auto"/>
        <w:bottom w:val="none" w:sz="0" w:space="0" w:color="auto"/>
        <w:right w:val="none" w:sz="0" w:space="0" w:color="auto"/>
      </w:divBdr>
    </w:div>
    <w:div w:id="1302275328">
      <w:bodyDiv w:val="1"/>
      <w:marLeft w:val="0"/>
      <w:marRight w:val="0"/>
      <w:marTop w:val="0"/>
      <w:marBottom w:val="0"/>
      <w:divBdr>
        <w:top w:val="none" w:sz="0" w:space="0" w:color="auto"/>
        <w:left w:val="none" w:sz="0" w:space="0" w:color="auto"/>
        <w:bottom w:val="none" w:sz="0" w:space="0" w:color="auto"/>
        <w:right w:val="none" w:sz="0" w:space="0" w:color="auto"/>
      </w:divBdr>
    </w:div>
    <w:div w:id="1302924402">
      <w:bodyDiv w:val="1"/>
      <w:marLeft w:val="0"/>
      <w:marRight w:val="0"/>
      <w:marTop w:val="0"/>
      <w:marBottom w:val="0"/>
      <w:divBdr>
        <w:top w:val="none" w:sz="0" w:space="0" w:color="auto"/>
        <w:left w:val="none" w:sz="0" w:space="0" w:color="auto"/>
        <w:bottom w:val="none" w:sz="0" w:space="0" w:color="auto"/>
        <w:right w:val="none" w:sz="0" w:space="0" w:color="auto"/>
      </w:divBdr>
    </w:div>
    <w:div w:id="1304385053">
      <w:bodyDiv w:val="1"/>
      <w:marLeft w:val="0"/>
      <w:marRight w:val="0"/>
      <w:marTop w:val="0"/>
      <w:marBottom w:val="0"/>
      <w:divBdr>
        <w:top w:val="none" w:sz="0" w:space="0" w:color="auto"/>
        <w:left w:val="none" w:sz="0" w:space="0" w:color="auto"/>
        <w:bottom w:val="none" w:sz="0" w:space="0" w:color="auto"/>
        <w:right w:val="none" w:sz="0" w:space="0" w:color="auto"/>
      </w:divBdr>
    </w:div>
    <w:div w:id="1311907550">
      <w:bodyDiv w:val="1"/>
      <w:marLeft w:val="0"/>
      <w:marRight w:val="0"/>
      <w:marTop w:val="0"/>
      <w:marBottom w:val="0"/>
      <w:divBdr>
        <w:top w:val="none" w:sz="0" w:space="0" w:color="auto"/>
        <w:left w:val="none" w:sz="0" w:space="0" w:color="auto"/>
        <w:bottom w:val="none" w:sz="0" w:space="0" w:color="auto"/>
        <w:right w:val="none" w:sz="0" w:space="0" w:color="auto"/>
      </w:divBdr>
    </w:div>
    <w:div w:id="1321041681">
      <w:bodyDiv w:val="1"/>
      <w:marLeft w:val="0"/>
      <w:marRight w:val="0"/>
      <w:marTop w:val="0"/>
      <w:marBottom w:val="0"/>
      <w:divBdr>
        <w:top w:val="none" w:sz="0" w:space="0" w:color="auto"/>
        <w:left w:val="none" w:sz="0" w:space="0" w:color="auto"/>
        <w:bottom w:val="none" w:sz="0" w:space="0" w:color="auto"/>
        <w:right w:val="none" w:sz="0" w:space="0" w:color="auto"/>
      </w:divBdr>
    </w:div>
    <w:div w:id="1321617450">
      <w:bodyDiv w:val="1"/>
      <w:marLeft w:val="0"/>
      <w:marRight w:val="0"/>
      <w:marTop w:val="0"/>
      <w:marBottom w:val="0"/>
      <w:divBdr>
        <w:top w:val="none" w:sz="0" w:space="0" w:color="auto"/>
        <w:left w:val="none" w:sz="0" w:space="0" w:color="auto"/>
        <w:bottom w:val="none" w:sz="0" w:space="0" w:color="auto"/>
        <w:right w:val="none" w:sz="0" w:space="0" w:color="auto"/>
      </w:divBdr>
    </w:div>
    <w:div w:id="1323242391">
      <w:bodyDiv w:val="1"/>
      <w:marLeft w:val="0"/>
      <w:marRight w:val="0"/>
      <w:marTop w:val="0"/>
      <w:marBottom w:val="0"/>
      <w:divBdr>
        <w:top w:val="none" w:sz="0" w:space="0" w:color="auto"/>
        <w:left w:val="none" w:sz="0" w:space="0" w:color="auto"/>
        <w:bottom w:val="none" w:sz="0" w:space="0" w:color="auto"/>
        <w:right w:val="none" w:sz="0" w:space="0" w:color="auto"/>
      </w:divBdr>
    </w:div>
    <w:div w:id="1324238253">
      <w:bodyDiv w:val="1"/>
      <w:marLeft w:val="0"/>
      <w:marRight w:val="0"/>
      <w:marTop w:val="0"/>
      <w:marBottom w:val="0"/>
      <w:divBdr>
        <w:top w:val="none" w:sz="0" w:space="0" w:color="auto"/>
        <w:left w:val="none" w:sz="0" w:space="0" w:color="auto"/>
        <w:bottom w:val="none" w:sz="0" w:space="0" w:color="auto"/>
        <w:right w:val="none" w:sz="0" w:space="0" w:color="auto"/>
      </w:divBdr>
    </w:div>
    <w:div w:id="1325083442">
      <w:bodyDiv w:val="1"/>
      <w:marLeft w:val="0"/>
      <w:marRight w:val="0"/>
      <w:marTop w:val="0"/>
      <w:marBottom w:val="0"/>
      <w:divBdr>
        <w:top w:val="none" w:sz="0" w:space="0" w:color="auto"/>
        <w:left w:val="none" w:sz="0" w:space="0" w:color="auto"/>
        <w:bottom w:val="none" w:sz="0" w:space="0" w:color="auto"/>
        <w:right w:val="none" w:sz="0" w:space="0" w:color="auto"/>
      </w:divBdr>
    </w:div>
    <w:div w:id="1326401853">
      <w:bodyDiv w:val="1"/>
      <w:marLeft w:val="0"/>
      <w:marRight w:val="0"/>
      <w:marTop w:val="0"/>
      <w:marBottom w:val="0"/>
      <w:divBdr>
        <w:top w:val="none" w:sz="0" w:space="0" w:color="auto"/>
        <w:left w:val="none" w:sz="0" w:space="0" w:color="auto"/>
        <w:bottom w:val="none" w:sz="0" w:space="0" w:color="auto"/>
        <w:right w:val="none" w:sz="0" w:space="0" w:color="auto"/>
      </w:divBdr>
    </w:div>
    <w:div w:id="1331643530">
      <w:bodyDiv w:val="1"/>
      <w:marLeft w:val="0"/>
      <w:marRight w:val="0"/>
      <w:marTop w:val="0"/>
      <w:marBottom w:val="0"/>
      <w:divBdr>
        <w:top w:val="none" w:sz="0" w:space="0" w:color="auto"/>
        <w:left w:val="none" w:sz="0" w:space="0" w:color="auto"/>
        <w:bottom w:val="none" w:sz="0" w:space="0" w:color="auto"/>
        <w:right w:val="none" w:sz="0" w:space="0" w:color="auto"/>
      </w:divBdr>
    </w:div>
    <w:div w:id="1339625395">
      <w:bodyDiv w:val="1"/>
      <w:marLeft w:val="0"/>
      <w:marRight w:val="0"/>
      <w:marTop w:val="0"/>
      <w:marBottom w:val="0"/>
      <w:divBdr>
        <w:top w:val="none" w:sz="0" w:space="0" w:color="auto"/>
        <w:left w:val="none" w:sz="0" w:space="0" w:color="auto"/>
        <w:bottom w:val="none" w:sz="0" w:space="0" w:color="auto"/>
        <w:right w:val="none" w:sz="0" w:space="0" w:color="auto"/>
      </w:divBdr>
    </w:div>
    <w:div w:id="1347057826">
      <w:bodyDiv w:val="1"/>
      <w:marLeft w:val="0"/>
      <w:marRight w:val="0"/>
      <w:marTop w:val="0"/>
      <w:marBottom w:val="0"/>
      <w:divBdr>
        <w:top w:val="none" w:sz="0" w:space="0" w:color="auto"/>
        <w:left w:val="none" w:sz="0" w:space="0" w:color="auto"/>
        <w:bottom w:val="none" w:sz="0" w:space="0" w:color="auto"/>
        <w:right w:val="none" w:sz="0" w:space="0" w:color="auto"/>
      </w:divBdr>
    </w:div>
    <w:div w:id="1350569238">
      <w:bodyDiv w:val="1"/>
      <w:marLeft w:val="0"/>
      <w:marRight w:val="0"/>
      <w:marTop w:val="0"/>
      <w:marBottom w:val="0"/>
      <w:divBdr>
        <w:top w:val="none" w:sz="0" w:space="0" w:color="auto"/>
        <w:left w:val="none" w:sz="0" w:space="0" w:color="auto"/>
        <w:bottom w:val="none" w:sz="0" w:space="0" w:color="auto"/>
        <w:right w:val="none" w:sz="0" w:space="0" w:color="auto"/>
      </w:divBdr>
    </w:div>
    <w:div w:id="1350795144">
      <w:bodyDiv w:val="1"/>
      <w:marLeft w:val="0"/>
      <w:marRight w:val="0"/>
      <w:marTop w:val="0"/>
      <w:marBottom w:val="0"/>
      <w:divBdr>
        <w:top w:val="none" w:sz="0" w:space="0" w:color="auto"/>
        <w:left w:val="none" w:sz="0" w:space="0" w:color="auto"/>
        <w:bottom w:val="none" w:sz="0" w:space="0" w:color="auto"/>
        <w:right w:val="none" w:sz="0" w:space="0" w:color="auto"/>
      </w:divBdr>
    </w:div>
    <w:div w:id="1363555269">
      <w:bodyDiv w:val="1"/>
      <w:marLeft w:val="0"/>
      <w:marRight w:val="0"/>
      <w:marTop w:val="0"/>
      <w:marBottom w:val="0"/>
      <w:divBdr>
        <w:top w:val="none" w:sz="0" w:space="0" w:color="auto"/>
        <w:left w:val="none" w:sz="0" w:space="0" w:color="auto"/>
        <w:bottom w:val="none" w:sz="0" w:space="0" w:color="auto"/>
        <w:right w:val="none" w:sz="0" w:space="0" w:color="auto"/>
      </w:divBdr>
    </w:div>
    <w:div w:id="1365517831">
      <w:bodyDiv w:val="1"/>
      <w:marLeft w:val="0"/>
      <w:marRight w:val="0"/>
      <w:marTop w:val="0"/>
      <w:marBottom w:val="0"/>
      <w:divBdr>
        <w:top w:val="none" w:sz="0" w:space="0" w:color="auto"/>
        <w:left w:val="none" w:sz="0" w:space="0" w:color="auto"/>
        <w:bottom w:val="none" w:sz="0" w:space="0" w:color="auto"/>
        <w:right w:val="none" w:sz="0" w:space="0" w:color="auto"/>
      </w:divBdr>
    </w:div>
    <w:div w:id="1369136478">
      <w:bodyDiv w:val="1"/>
      <w:marLeft w:val="0"/>
      <w:marRight w:val="0"/>
      <w:marTop w:val="0"/>
      <w:marBottom w:val="0"/>
      <w:divBdr>
        <w:top w:val="none" w:sz="0" w:space="0" w:color="auto"/>
        <w:left w:val="none" w:sz="0" w:space="0" w:color="auto"/>
        <w:bottom w:val="none" w:sz="0" w:space="0" w:color="auto"/>
        <w:right w:val="none" w:sz="0" w:space="0" w:color="auto"/>
      </w:divBdr>
    </w:div>
    <w:div w:id="1370179180">
      <w:bodyDiv w:val="1"/>
      <w:marLeft w:val="0"/>
      <w:marRight w:val="0"/>
      <w:marTop w:val="0"/>
      <w:marBottom w:val="0"/>
      <w:divBdr>
        <w:top w:val="none" w:sz="0" w:space="0" w:color="auto"/>
        <w:left w:val="none" w:sz="0" w:space="0" w:color="auto"/>
        <w:bottom w:val="none" w:sz="0" w:space="0" w:color="auto"/>
        <w:right w:val="none" w:sz="0" w:space="0" w:color="auto"/>
      </w:divBdr>
    </w:div>
    <w:div w:id="1383093968">
      <w:bodyDiv w:val="1"/>
      <w:marLeft w:val="0"/>
      <w:marRight w:val="0"/>
      <w:marTop w:val="0"/>
      <w:marBottom w:val="0"/>
      <w:divBdr>
        <w:top w:val="none" w:sz="0" w:space="0" w:color="auto"/>
        <w:left w:val="none" w:sz="0" w:space="0" w:color="auto"/>
        <w:bottom w:val="none" w:sz="0" w:space="0" w:color="auto"/>
        <w:right w:val="none" w:sz="0" w:space="0" w:color="auto"/>
      </w:divBdr>
    </w:div>
    <w:div w:id="1389110919">
      <w:bodyDiv w:val="1"/>
      <w:marLeft w:val="0"/>
      <w:marRight w:val="0"/>
      <w:marTop w:val="0"/>
      <w:marBottom w:val="0"/>
      <w:divBdr>
        <w:top w:val="none" w:sz="0" w:space="0" w:color="auto"/>
        <w:left w:val="none" w:sz="0" w:space="0" w:color="auto"/>
        <w:bottom w:val="none" w:sz="0" w:space="0" w:color="auto"/>
        <w:right w:val="none" w:sz="0" w:space="0" w:color="auto"/>
      </w:divBdr>
    </w:div>
    <w:div w:id="1396853425">
      <w:bodyDiv w:val="1"/>
      <w:marLeft w:val="0"/>
      <w:marRight w:val="0"/>
      <w:marTop w:val="0"/>
      <w:marBottom w:val="0"/>
      <w:divBdr>
        <w:top w:val="none" w:sz="0" w:space="0" w:color="auto"/>
        <w:left w:val="none" w:sz="0" w:space="0" w:color="auto"/>
        <w:bottom w:val="none" w:sz="0" w:space="0" w:color="auto"/>
        <w:right w:val="none" w:sz="0" w:space="0" w:color="auto"/>
      </w:divBdr>
    </w:div>
    <w:div w:id="1405950919">
      <w:bodyDiv w:val="1"/>
      <w:marLeft w:val="0"/>
      <w:marRight w:val="0"/>
      <w:marTop w:val="0"/>
      <w:marBottom w:val="0"/>
      <w:divBdr>
        <w:top w:val="none" w:sz="0" w:space="0" w:color="auto"/>
        <w:left w:val="none" w:sz="0" w:space="0" w:color="auto"/>
        <w:bottom w:val="none" w:sz="0" w:space="0" w:color="auto"/>
        <w:right w:val="none" w:sz="0" w:space="0" w:color="auto"/>
      </w:divBdr>
    </w:div>
    <w:div w:id="1409495822">
      <w:bodyDiv w:val="1"/>
      <w:marLeft w:val="0"/>
      <w:marRight w:val="0"/>
      <w:marTop w:val="0"/>
      <w:marBottom w:val="0"/>
      <w:divBdr>
        <w:top w:val="none" w:sz="0" w:space="0" w:color="auto"/>
        <w:left w:val="none" w:sz="0" w:space="0" w:color="auto"/>
        <w:bottom w:val="none" w:sz="0" w:space="0" w:color="auto"/>
        <w:right w:val="none" w:sz="0" w:space="0" w:color="auto"/>
      </w:divBdr>
    </w:div>
    <w:div w:id="1413233821">
      <w:bodyDiv w:val="1"/>
      <w:marLeft w:val="0"/>
      <w:marRight w:val="0"/>
      <w:marTop w:val="0"/>
      <w:marBottom w:val="0"/>
      <w:divBdr>
        <w:top w:val="none" w:sz="0" w:space="0" w:color="auto"/>
        <w:left w:val="none" w:sz="0" w:space="0" w:color="auto"/>
        <w:bottom w:val="none" w:sz="0" w:space="0" w:color="auto"/>
        <w:right w:val="none" w:sz="0" w:space="0" w:color="auto"/>
      </w:divBdr>
    </w:div>
    <w:div w:id="1419863725">
      <w:bodyDiv w:val="1"/>
      <w:marLeft w:val="0"/>
      <w:marRight w:val="0"/>
      <w:marTop w:val="0"/>
      <w:marBottom w:val="0"/>
      <w:divBdr>
        <w:top w:val="none" w:sz="0" w:space="0" w:color="auto"/>
        <w:left w:val="none" w:sz="0" w:space="0" w:color="auto"/>
        <w:bottom w:val="none" w:sz="0" w:space="0" w:color="auto"/>
        <w:right w:val="none" w:sz="0" w:space="0" w:color="auto"/>
      </w:divBdr>
    </w:div>
    <w:div w:id="1423409151">
      <w:bodyDiv w:val="1"/>
      <w:marLeft w:val="0"/>
      <w:marRight w:val="0"/>
      <w:marTop w:val="0"/>
      <w:marBottom w:val="0"/>
      <w:divBdr>
        <w:top w:val="none" w:sz="0" w:space="0" w:color="auto"/>
        <w:left w:val="none" w:sz="0" w:space="0" w:color="auto"/>
        <w:bottom w:val="none" w:sz="0" w:space="0" w:color="auto"/>
        <w:right w:val="none" w:sz="0" w:space="0" w:color="auto"/>
      </w:divBdr>
    </w:div>
    <w:div w:id="1423603487">
      <w:bodyDiv w:val="1"/>
      <w:marLeft w:val="0"/>
      <w:marRight w:val="0"/>
      <w:marTop w:val="0"/>
      <w:marBottom w:val="0"/>
      <w:divBdr>
        <w:top w:val="none" w:sz="0" w:space="0" w:color="auto"/>
        <w:left w:val="none" w:sz="0" w:space="0" w:color="auto"/>
        <w:bottom w:val="none" w:sz="0" w:space="0" w:color="auto"/>
        <w:right w:val="none" w:sz="0" w:space="0" w:color="auto"/>
      </w:divBdr>
      <w:divsChild>
        <w:div w:id="2145148663">
          <w:marLeft w:val="0"/>
          <w:marRight w:val="0"/>
          <w:marTop w:val="0"/>
          <w:marBottom w:val="0"/>
          <w:divBdr>
            <w:top w:val="none" w:sz="0" w:space="0" w:color="auto"/>
            <w:left w:val="none" w:sz="0" w:space="0" w:color="auto"/>
            <w:bottom w:val="none" w:sz="0" w:space="0" w:color="auto"/>
            <w:right w:val="none" w:sz="0" w:space="0" w:color="auto"/>
          </w:divBdr>
          <w:divsChild>
            <w:div w:id="17113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099">
      <w:bodyDiv w:val="1"/>
      <w:marLeft w:val="0"/>
      <w:marRight w:val="0"/>
      <w:marTop w:val="0"/>
      <w:marBottom w:val="0"/>
      <w:divBdr>
        <w:top w:val="none" w:sz="0" w:space="0" w:color="auto"/>
        <w:left w:val="none" w:sz="0" w:space="0" w:color="auto"/>
        <w:bottom w:val="none" w:sz="0" w:space="0" w:color="auto"/>
        <w:right w:val="none" w:sz="0" w:space="0" w:color="auto"/>
      </w:divBdr>
    </w:div>
    <w:div w:id="1424452742">
      <w:bodyDiv w:val="1"/>
      <w:marLeft w:val="0"/>
      <w:marRight w:val="0"/>
      <w:marTop w:val="0"/>
      <w:marBottom w:val="0"/>
      <w:divBdr>
        <w:top w:val="none" w:sz="0" w:space="0" w:color="auto"/>
        <w:left w:val="none" w:sz="0" w:space="0" w:color="auto"/>
        <w:bottom w:val="none" w:sz="0" w:space="0" w:color="auto"/>
        <w:right w:val="none" w:sz="0" w:space="0" w:color="auto"/>
      </w:divBdr>
    </w:div>
    <w:div w:id="1426196523">
      <w:bodyDiv w:val="1"/>
      <w:marLeft w:val="0"/>
      <w:marRight w:val="0"/>
      <w:marTop w:val="0"/>
      <w:marBottom w:val="0"/>
      <w:divBdr>
        <w:top w:val="none" w:sz="0" w:space="0" w:color="auto"/>
        <w:left w:val="none" w:sz="0" w:space="0" w:color="auto"/>
        <w:bottom w:val="none" w:sz="0" w:space="0" w:color="auto"/>
        <w:right w:val="none" w:sz="0" w:space="0" w:color="auto"/>
      </w:divBdr>
    </w:div>
    <w:div w:id="1435133747">
      <w:bodyDiv w:val="1"/>
      <w:marLeft w:val="0"/>
      <w:marRight w:val="0"/>
      <w:marTop w:val="0"/>
      <w:marBottom w:val="0"/>
      <w:divBdr>
        <w:top w:val="none" w:sz="0" w:space="0" w:color="auto"/>
        <w:left w:val="none" w:sz="0" w:space="0" w:color="auto"/>
        <w:bottom w:val="none" w:sz="0" w:space="0" w:color="auto"/>
        <w:right w:val="none" w:sz="0" w:space="0" w:color="auto"/>
      </w:divBdr>
    </w:div>
    <w:div w:id="1437284494">
      <w:bodyDiv w:val="1"/>
      <w:marLeft w:val="0"/>
      <w:marRight w:val="0"/>
      <w:marTop w:val="0"/>
      <w:marBottom w:val="0"/>
      <w:divBdr>
        <w:top w:val="none" w:sz="0" w:space="0" w:color="auto"/>
        <w:left w:val="none" w:sz="0" w:space="0" w:color="auto"/>
        <w:bottom w:val="none" w:sz="0" w:space="0" w:color="auto"/>
        <w:right w:val="none" w:sz="0" w:space="0" w:color="auto"/>
      </w:divBdr>
    </w:div>
    <w:div w:id="1439715389">
      <w:bodyDiv w:val="1"/>
      <w:marLeft w:val="0"/>
      <w:marRight w:val="0"/>
      <w:marTop w:val="0"/>
      <w:marBottom w:val="0"/>
      <w:divBdr>
        <w:top w:val="none" w:sz="0" w:space="0" w:color="auto"/>
        <w:left w:val="none" w:sz="0" w:space="0" w:color="auto"/>
        <w:bottom w:val="none" w:sz="0" w:space="0" w:color="auto"/>
        <w:right w:val="none" w:sz="0" w:space="0" w:color="auto"/>
      </w:divBdr>
    </w:div>
    <w:div w:id="1439720930">
      <w:bodyDiv w:val="1"/>
      <w:marLeft w:val="0"/>
      <w:marRight w:val="0"/>
      <w:marTop w:val="0"/>
      <w:marBottom w:val="0"/>
      <w:divBdr>
        <w:top w:val="none" w:sz="0" w:space="0" w:color="auto"/>
        <w:left w:val="none" w:sz="0" w:space="0" w:color="auto"/>
        <w:bottom w:val="none" w:sz="0" w:space="0" w:color="auto"/>
        <w:right w:val="none" w:sz="0" w:space="0" w:color="auto"/>
      </w:divBdr>
    </w:div>
    <w:div w:id="1444035738">
      <w:bodyDiv w:val="1"/>
      <w:marLeft w:val="0"/>
      <w:marRight w:val="0"/>
      <w:marTop w:val="0"/>
      <w:marBottom w:val="0"/>
      <w:divBdr>
        <w:top w:val="none" w:sz="0" w:space="0" w:color="auto"/>
        <w:left w:val="none" w:sz="0" w:space="0" w:color="auto"/>
        <w:bottom w:val="none" w:sz="0" w:space="0" w:color="auto"/>
        <w:right w:val="none" w:sz="0" w:space="0" w:color="auto"/>
      </w:divBdr>
    </w:div>
    <w:div w:id="1456366607">
      <w:bodyDiv w:val="1"/>
      <w:marLeft w:val="0"/>
      <w:marRight w:val="0"/>
      <w:marTop w:val="0"/>
      <w:marBottom w:val="0"/>
      <w:divBdr>
        <w:top w:val="none" w:sz="0" w:space="0" w:color="auto"/>
        <w:left w:val="none" w:sz="0" w:space="0" w:color="auto"/>
        <w:bottom w:val="none" w:sz="0" w:space="0" w:color="auto"/>
        <w:right w:val="none" w:sz="0" w:space="0" w:color="auto"/>
      </w:divBdr>
    </w:div>
    <w:div w:id="1464883234">
      <w:bodyDiv w:val="1"/>
      <w:marLeft w:val="0"/>
      <w:marRight w:val="0"/>
      <w:marTop w:val="0"/>
      <w:marBottom w:val="0"/>
      <w:divBdr>
        <w:top w:val="none" w:sz="0" w:space="0" w:color="auto"/>
        <w:left w:val="none" w:sz="0" w:space="0" w:color="auto"/>
        <w:bottom w:val="none" w:sz="0" w:space="0" w:color="auto"/>
        <w:right w:val="none" w:sz="0" w:space="0" w:color="auto"/>
      </w:divBdr>
    </w:div>
    <w:div w:id="1468474855">
      <w:bodyDiv w:val="1"/>
      <w:marLeft w:val="0"/>
      <w:marRight w:val="0"/>
      <w:marTop w:val="0"/>
      <w:marBottom w:val="0"/>
      <w:divBdr>
        <w:top w:val="none" w:sz="0" w:space="0" w:color="auto"/>
        <w:left w:val="none" w:sz="0" w:space="0" w:color="auto"/>
        <w:bottom w:val="none" w:sz="0" w:space="0" w:color="auto"/>
        <w:right w:val="none" w:sz="0" w:space="0" w:color="auto"/>
      </w:divBdr>
      <w:divsChild>
        <w:div w:id="1402407202">
          <w:marLeft w:val="0"/>
          <w:marRight w:val="0"/>
          <w:marTop w:val="0"/>
          <w:marBottom w:val="0"/>
          <w:divBdr>
            <w:top w:val="none" w:sz="0" w:space="0" w:color="auto"/>
            <w:left w:val="none" w:sz="0" w:space="0" w:color="auto"/>
            <w:bottom w:val="none" w:sz="0" w:space="0" w:color="auto"/>
            <w:right w:val="none" w:sz="0" w:space="0" w:color="auto"/>
          </w:divBdr>
          <w:divsChild>
            <w:div w:id="9797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6305">
      <w:bodyDiv w:val="1"/>
      <w:marLeft w:val="0"/>
      <w:marRight w:val="0"/>
      <w:marTop w:val="0"/>
      <w:marBottom w:val="0"/>
      <w:divBdr>
        <w:top w:val="none" w:sz="0" w:space="0" w:color="auto"/>
        <w:left w:val="none" w:sz="0" w:space="0" w:color="auto"/>
        <w:bottom w:val="none" w:sz="0" w:space="0" w:color="auto"/>
        <w:right w:val="none" w:sz="0" w:space="0" w:color="auto"/>
      </w:divBdr>
    </w:div>
    <w:div w:id="1484394651">
      <w:bodyDiv w:val="1"/>
      <w:marLeft w:val="0"/>
      <w:marRight w:val="0"/>
      <w:marTop w:val="0"/>
      <w:marBottom w:val="0"/>
      <w:divBdr>
        <w:top w:val="none" w:sz="0" w:space="0" w:color="auto"/>
        <w:left w:val="none" w:sz="0" w:space="0" w:color="auto"/>
        <w:bottom w:val="none" w:sz="0" w:space="0" w:color="auto"/>
        <w:right w:val="none" w:sz="0" w:space="0" w:color="auto"/>
      </w:divBdr>
      <w:divsChild>
        <w:div w:id="960037146">
          <w:marLeft w:val="547"/>
          <w:marRight w:val="0"/>
          <w:marTop w:val="0"/>
          <w:marBottom w:val="0"/>
          <w:divBdr>
            <w:top w:val="none" w:sz="0" w:space="0" w:color="auto"/>
            <w:left w:val="none" w:sz="0" w:space="0" w:color="auto"/>
            <w:bottom w:val="none" w:sz="0" w:space="0" w:color="auto"/>
            <w:right w:val="none" w:sz="0" w:space="0" w:color="auto"/>
          </w:divBdr>
        </w:div>
        <w:div w:id="1315140568">
          <w:marLeft w:val="547"/>
          <w:marRight w:val="0"/>
          <w:marTop w:val="0"/>
          <w:marBottom w:val="0"/>
          <w:divBdr>
            <w:top w:val="none" w:sz="0" w:space="0" w:color="auto"/>
            <w:left w:val="none" w:sz="0" w:space="0" w:color="auto"/>
            <w:bottom w:val="none" w:sz="0" w:space="0" w:color="auto"/>
            <w:right w:val="none" w:sz="0" w:space="0" w:color="auto"/>
          </w:divBdr>
        </w:div>
      </w:divsChild>
    </w:div>
    <w:div w:id="1488403411">
      <w:bodyDiv w:val="1"/>
      <w:marLeft w:val="0"/>
      <w:marRight w:val="0"/>
      <w:marTop w:val="0"/>
      <w:marBottom w:val="0"/>
      <w:divBdr>
        <w:top w:val="none" w:sz="0" w:space="0" w:color="auto"/>
        <w:left w:val="none" w:sz="0" w:space="0" w:color="auto"/>
        <w:bottom w:val="none" w:sz="0" w:space="0" w:color="auto"/>
        <w:right w:val="none" w:sz="0" w:space="0" w:color="auto"/>
      </w:divBdr>
    </w:div>
    <w:div w:id="1493136990">
      <w:bodyDiv w:val="1"/>
      <w:marLeft w:val="0"/>
      <w:marRight w:val="0"/>
      <w:marTop w:val="0"/>
      <w:marBottom w:val="0"/>
      <w:divBdr>
        <w:top w:val="none" w:sz="0" w:space="0" w:color="auto"/>
        <w:left w:val="none" w:sz="0" w:space="0" w:color="auto"/>
        <w:bottom w:val="none" w:sz="0" w:space="0" w:color="auto"/>
        <w:right w:val="none" w:sz="0" w:space="0" w:color="auto"/>
      </w:divBdr>
    </w:div>
    <w:div w:id="1498836562">
      <w:bodyDiv w:val="1"/>
      <w:marLeft w:val="0"/>
      <w:marRight w:val="0"/>
      <w:marTop w:val="0"/>
      <w:marBottom w:val="0"/>
      <w:divBdr>
        <w:top w:val="none" w:sz="0" w:space="0" w:color="auto"/>
        <w:left w:val="none" w:sz="0" w:space="0" w:color="auto"/>
        <w:bottom w:val="none" w:sz="0" w:space="0" w:color="auto"/>
        <w:right w:val="none" w:sz="0" w:space="0" w:color="auto"/>
      </w:divBdr>
    </w:div>
    <w:div w:id="1502349077">
      <w:bodyDiv w:val="1"/>
      <w:marLeft w:val="0"/>
      <w:marRight w:val="0"/>
      <w:marTop w:val="0"/>
      <w:marBottom w:val="0"/>
      <w:divBdr>
        <w:top w:val="none" w:sz="0" w:space="0" w:color="auto"/>
        <w:left w:val="none" w:sz="0" w:space="0" w:color="auto"/>
        <w:bottom w:val="none" w:sz="0" w:space="0" w:color="auto"/>
        <w:right w:val="none" w:sz="0" w:space="0" w:color="auto"/>
      </w:divBdr>
    </w:div>
    <w:div w:id="1506171426">
      <w:bodyDiv w:val="1"/>
      <w:marLeft w:val="0"/>
      <w:marRight w:val="0"/>
      <w:marTop w:val="0"/>
      <w:marBottom w:val="0"/>
      <w:divBdr>
        <w:top w:val="none" w:sz="0" w:space="0" w:color="auto"/>
        <w:left w:val="none" w:sz="0" w:space="0" w:color="auto"/>
        <w:bottom w:val="none" w:sz="0" w:space="0" w:color="auto"/>
        <w:right w:val="none" w:sz="0" w:space="0" w:color="auto"/>
      </w:divBdr>
    </w:div>
    <w:div w:id="1511679262">
      <w:bodyDiv w:val="1"/>
      <w:marLeft w:val="0"/>
      <w:marRight w:val="0"/>
      <w:marTop w:val="0"/>
      <w:marBottom w:val="0"/>
      <w:divBdr>
        <w:top w:val="none" w:sz="0" w:space="0" w:color="auto"/>
        <w:left w:val="none" w:sz="0" w:space="0" w:color="auto"/>
        <w:bottom w:val="none" w:sz="0" w:space="0" w:color="auto"/>
        <w:right w:val="none" w:sz="0" w:space="0" w:color="auto"/>
      </w:divBdr>
    </w:div>
    <w:div w:id="1513494658">
      <w:bodyDiv w:val="1"/>
      <w:marLeft w:val="0"/>
      <w:marRight w:val="0"/>
      <w:marTop w:val="0"/>
      <w:marBottom w:val="0"/>
      <w:divBdr>
        <w:top w:val="none" w:sz="0" w:space="0" w:color="auto"/>
        <w:left w:val="none" w:sz="0" w:space="0" w:color="auto"/>
        <w:bottom w:val="none" w:sz="0" w:space="0" w:color="auto"/>
        <w:right w:val="none" w:sz="0" w:space="0" w:color="auto"/>
      </w:divBdr>
    </w:div>
    <w:div w:id="1514878821">
      <w:bodyDiv w:val="1"/>
      <w:marLeft w:val="0"/>
      <w:marRight w:val="0"/>
      <w:marTop w:val="0"/>
      <w:marBottom w:val="0"/>
      <w:divBdr>
        <w:top w:val="none" w:sz="0" w:space="0" w:color="auto"/>
        <w:left w:val="none" w:sz="0" w:space="0" w:color="auto"/>
        <w:bottom w:val="none" w:sz="0" w:space="0" w:color="auto"/>
        <w:right w:val="none" w:sz="0" w:space="0" w:color="auto"/>
      </w:divBdr>
    </w:div>
    <w:div w:id="1520970565">
      <w:bodyDiv w:val="1"/>
      <w:marLeft w:val="0"/>
      <w:marRight w:val="0"/>
      <w:marTop w:val="0"/>
      <w:marBottom w:val="0"/>
      <w:divBdr>
        <w:top w:val="none" w:sz="0" w:space="0" w:color="auto"/>
        <w:left w:val="none" w:sz="0" w:space="0" w:color="auto"/>
        <w:bottom w:val="none" w:sz="0" w:space="0" w:color="auto"/>
        <w:right w:val="none" w:sz="0" w:space="0" w:color="auto"/>
      </w:divBdr>
    </w:div>
    <w:div w:id="1522940296">
      <w:bodyDiv w:val="1"/>
      <w:marLeft w:val="0"/>
      <w:marRight w:val="0"/>
      <w:marTop w:val="0"/>
      <w:marBottom w:val="0"/>
      <w:divBdr>
        <w:top w:val="none" w:sz="0" w:space="0" w:color="auto"/>
        <w:left w:val="none" w:sz="0" w:space="0" w:color="auto"/>
        <w:bottom w:val="none" w:sz="0" w:space="0" w:color="auto"/>
        <w:right w:val="none" w:sz="0" w:space="0" w:color="auto"/>
      </w:divBdr>
    </w:div>
    <w:div w:id="1523129642">
      <w:bodyDiv w:val="1"/>
      <w:marLeft w:val="0"/>
      <w:marRight w:val="0"/>
      <w:marTop w:val="0"/>
      <w:marBottom w:val="0"/>
      <w:divBdr>
        <w:top w:val="none" w:sz="0" w:space="0" w:color="auto"/>
        <w:left w:val="none" w:sz="0" w:space="0" w:color="auto"/>
        <w:bottom w:val="none" w:sz="0" w:space="0" w:color="auto"/>
        <w:right w:val="none" w:sz="0" w:space="0" w:color="auto"/>
      </w:divBdr>
    </w:div>
    <w:div w:id="1533760345">
      <w:bodyDiv w:val="1"/>
      <w:marLeft w:val="0"/>
      <w:marRight w:val="0"/>
      <w:marTop w:val="0"/>
      <w:marBottom w:val="0"/>
      <w:divBdr>
        <w:top w:val="none" w:sz="0" w:space="0" w:color="auto"/>
        <w:left w:val="none" w:sz="0" w:space="0" w:color="auto"/>
        <w:bottom w:val="none" w:sz="0" w:space="0" w:color="auto"/>
        <w:right w:val="none" w:sz="0" w:space="0" w:color="auto"/>
      </w:divBdr>
    </w:div>
    <w:div w:id="1546064414">
      <w:bodyDiv w:val="1"/>
      <w:marLeft w:val="0"/>
      <w:marRight w:val="0"/>
      <w:marTop w:val="0"/>
      <w:marBottom w:val="0"/>
      <w:divBdr>
        <w:top w:val="none" w:sz="0" w:space="0" w:color="auto"/>
        <w:left w:val="none" w:sz="0" w:space="0" w:color="auto"/>
        <w:bottom w:val="none" w:sz="0" w:space="0" w:color="auto"/>
        <w:right w:val="none" w:sz="0" w:space="0" w:color="auto"/>
      </w:divBdr>
    </w:div>
    <w:div w:id="1553619633">
      <w:bodyDiv w:val="1"/>
      <w:marLeft w:val="0"/>
      <w:marRight w:val="0"/>
      <w:marTop w:val="0"/>
      <w:marBottom w:val="0"/>
      <w:divBdr>
        <w:top w:val="none" w:sz="0" w:space="0" w:color="auto"/>
        <w:left w:val="none" w:sz="0" w:space="0" w:color="auto"/>
        <w:bottom w:val="none" w:sz="0" w:space="0" w:color="auto"/>
        <w:right w:val="none" w:sz="0" w:space="0" w:color="auto"/>
      </w:divBdr>
    </w:div>
    <w:div w:id="1554079957">
      <w:bodyDiv w:val="1"/>
      <w:marLeft w:val="0"/>
      <w:marRight w:val="0"/>
      <w:marTop w:val="0"/>
      <w:marBottom w:val="0"/>
      <w:divBdr>
        <w:top w:val="none" w:sz="0" w:space="0" w:color="auto"/>
        <w:left w:val="none" w:sz="0" w:space="0" w:color="auto"/>
        <w:bottom w:val="none" w:sz="0" w:space="0" w:color="auto"/>
        <w:right w:val="none" w:sz="0" w:space="0" w:color="auto"/>
      </w:divBdr>
    </w:div>
    <w:div w:id="1557164625">
      <w:bodyDiv w:val="1"/>
      <w:marLeft w:val="0"/>
      <w:marRight w:val="0"/>
      <w:marTop w:val="0"/>
      <w:marBottom w:val="0"/>
      <w:divBdr>
        <w:top w:val="none" w:sz="0" w:space="0" w:color="auto"/>
        <w:left w:val="none" w:sz="0" w:space="0" w:color="auto"/>
        <w:bottom w:val="none" w:sz="0" w:space="0" w:color="auto"/>
        <w:right w:val="none" w:sz="0" w:space="0" w:color="auto"/>
      </w:divBdr>
    </w:div>
    <w:div w:id="1558083373">
      <w:bodyDiv w:val="1"/>
      <w:marLeft w:val="0"/>
      <w:marRight w:val="0"/>
      <w:marTop w:val="0"/>
      <w:marBottom w:val="0"/>
      <w:divBdr>
        <w:top w:val="none" w:sz="0" w:space="0" w:color="auto"/>
        <w:left w:val="none" w:sz="0" w:space="0" w:color="auto"/>
        <w:bottom w:val="none" w:sz="0" w:space="0" w:color="auto"/>
        <w:right w:val="none" w:sz="0" w:space="0" w:color="auto"/>
      </w:divBdr>
    </w:div>
    <w:div w:id="1564951427">
      <w:bodyDiv w:val="1"/>
      <w:marLeft w:val="0"/>
      <w:marRight w:val="0"/>
      <w:marTop w:val="0"/>
      <w:marBottom w:val="0"/>
      <w:divBdr>
        <w:top w:val="none" w:sz="0" w:space="0" w:color="auto"/>
        <w:left w:val="none" w:sz="0" w:space="0" w:color="auto"/>
        <w:bottom w:val="none" w:sz="0" w:space="0" w:color="auto"/>
        <w:right w:val="none" w:sz="0" w:space="0" w:color="auto"/>
      </w:divBdr>
    </w:div>
    <w:div w:id="1573276376">
      <w:bodyDiv w:val="1"/>
      <w:marLeft w:val="0"/>
      <w:marRight w:val="0"/>
      <w:marTop w:val="0"/>
      <w:marBottom w:val="0"/>
      <w:divBdr>
        <w:top w:val="none" w:sz="0" w:space="0" w:color="auto"/>
        <w:left w:val="none" w:sz="0" w:space="0" w:color="auto"/>
        <w:bottom w:val="none" w:sz="0" w:space="0" w:color="auto"/>
        <w:right w:val="none" w:sz="0" w:space="0" w:color="auto"/>
      </w:divBdr>
    </w:div>
    <w:div w:id="1577544604">
      <w:bodyDiv w:val="1"/>
      <w:marLeft w:val="0"/>
      <w:marRight w:val="0"/>
      <w:marTop w:val="0"/>
      <w:marBottom w:val="0"/>
      <w:divBdr>
        <w:top w:val="none" w:sz="0" w:space="0" w:color="auto"/>
        <w:left w:val="none" w:sz="0" w:space="0" w:color="auto"/>
        <w:bottom w:val="none" w:sz="0" w:space="0" w:color="auto"/>
        <w:right w:val="none" w:sz="0" w:space="0" w:color="auto"/>
      </w:divBdr>
    </w:div>
    <w:div w:id="1578787088">
      <w:bodyDiv w:val="1"/>
      <w:marLeft w:val="0"/>
      <w:marRight w:val="0"/>
      <w:marTop w:val="0"/>
      <w:marBottom w:val="0"/>
      <w:divBdr>
        <w:top w:val="none" w:sz="0" w:space="0" w:color="auto"/>
        <w:left w:val="none" w:sz="0" w:space="0" w:color="auto"/>
        <w:bottom w:val="none" w:sz="0" w:space="0" w:color="auto"/>
        <w:right w:val="none" w:sz="0" w:space="0" w:color="auto"/>
      </w:divBdr>
    </w:div>
    <w:div w:id="1584677230">
      <w:bodyDiv w:val="1"/>
      <w:marLeft w:val="0"/>
      <w:marRight w:val="0"/>
      <w:marTop w:val="0"/>
      <w:marBottom w:val="0"/>
      <w:divBdr>
        <w:top w:val="none" w:sz="0" w:space="0" w:color="auto"/>
        <w:left w:val="none" w:sz="0" w:space="0" w:color="auto"/>
        <w:bottom w:val="none" w:sz="0" w:space="0" w:color="auto"/>
        <w:right w:val="none" w:sz="0" w:space="0" w:color="auto"/>
      </w:divBdr>
    </w:div>
    <w:div w:id="1592159907">
      <w:bodyDiv w:val="1"/>
      <w:marLeft w:val="0"/>
      <w:marRight w:val="0"/>
      <w:marTop w:val="0"/>
      <w:marBottom w:val="0"/>
      <w:divBdr>
        <w:top w:val="none" w:sz="0" w:space="0" w:color="auto"/>
        <w:left w:val="none" w:sz="0" w:space="0" w:color="auto"/>
        <w:bottom w:val="none" w:sz="0" w:space="0" w:color="auto"/>
        <w:right w:val="none" w:sz="0" w:space="0" w:color="auto"/>
      </w:divBdr>
    </w:div>
    <w:div w:id="1609310930">
      <w:bodyDiv w:val="1"/>
      <w:marLeft w:val="0"/>
      <w:marRight w:val="0"/>
      <w:marTop w:val="0"/>
      <w:marBottom w:val="0"/>
      <w:divBdr>
        <w:top w:val="none" w:sz="0" w:space="0" w:color="auto"/>
        <w:left w:val="none" w:sz="0" w:space="0" w:color="auto"/>
        <w:bottom w:val="none" w:sz="0" w:space="0" w:color="auto"/>
        <w:right w:val="none" w:sz="0" w:space="0" w:color="auto"/>
      </w:divBdr>
    </w:div>
    <w:div w:id="1610241261">
      <w:bodyDiv w:val="1"/>
      <w:marLeft w:val="0"/>
      <w:marRight w:val="0"/>
      <w:marTop w:val="0"/>
      <w:marBottom w:val="0"/>
      <w:divBdr>
        <w:top w:val="none" w:sz="0" w:space="0" w:color="auto"/>
        <w:left w:val="none" w:sz="0" w:space="0" w:color="auto"/>
        <w:bottom w:val="none" w:sz="0" w:space="0" w:color="auto"/>
        <w:right w:val="none" w:sz="0" w:space="0" w:color="auto"/>
      </w:divBdr>
    </w:div>
    <w:div w:id="1612929342">
      <w:bodyDiv w:val="1"/>
      <w:marLeft w:val="0"/>
      <w:marRight w:val="0"/>
      <w:marTop w:val="0"/>
      <w:marBottom w:val="0"/>
      <w:divBdr>
        <w:top w:val="none" w:sz="0" w:space="0" w:color="auto"/>
        <w:left w:val="none" w:sz="0" w:space="0" w:color="auto"/>
        <w:bottom w:val="none" w:sz="0" w:space="0" w:color="auto"/>
        <w:right w:val="none" w:sz="0" w:space="0" w:color="auto"/>
      </w:divBdr>
    </w:div>
    <w:div w:id="1613979964">
      <w:bodyDiv w:val="1"/>
      <w:marLeft w:val="0"/>
      <w:marRight w:val="0"/>
      <w:marTop w:val="0"/>
      <w:marBottom w:val="0"/>
      <w:divBdr>
        <w:top w:val="none" w:sz="0" w:space="0" w:color="auto"/>
        <w:left w:val="none" w:sz="0" w:space="0" w:color="auto"/>
        <w:bottom w:val="none" w:sz="0" w:space="0" w:color="auto"/>
        <w:right w:val="none" w:sz="0" w:space="0" w:color="auto"/>
      </w:divBdr>
    </w:div>
    <w:div w:id="1618634531">
      <w:bodyDiv w:val="1"/>
      <w:marLeft w:val="0"/>
      <w:marRight w:val="0"/>
      <w:marTop w:val="0"/>
      <w:marBottom w:val="0"/>
      <w:divBdr>
        <w:top w:val="none" w:sz="0" w:space="0" w:color="auto"/>
        <w:left w:val="none" w:sz="0" w:space="0" w:color="auto"/>
        <w:bottom w:val="none" w:sz="0" w:space="0" w:color="auto"/>
        <w:right w:val="none" w:sz="0" w:space="0" w:color="auto"/>
      </w:divBdr>
    </w:div>
    <w:div w:id="1618677635">
      <w:bodyDiv w:val="1"/>
      <w:marLeft w:val="0"/>
      <w:marRight w:val="0"/>
      <w:marTop w:val="0"/>
      <w:marBottom w:val="0"/>
      <w:divBdr>
        <w:top w:val="none" w:sz="0" w:space="0" w:color="auto"/>
        <w:left w:val="none" w:sz="0" w:space="0" w:color="auto"/>
        <w:bottom w:val="none" w:sz="0" w:space="0" w:color="auto"/>
        <w:right w:val="none" w:sz="0" w:space="0" w:color="auto"/>
      </w:divBdr>
    </w:div>
    <w:div w:id="1628270177">
      <w:bodyDiv w:val="1"/>
      <w:marLeft w:val="0"/>
      <w:marRight w:val="0"/>
      <w:marTop w:val="0"/>
      <w:marBottom w:val="0"/>
      <w:divBdr>
        <w:top w:val="none" w:sz="0" w:space="0" w:color="auto"/>
        <w:left w:val="none" w:sz="0" w:space="0" w:color="auto"/>
        <w:bottom w:val="none" w:sz="0" w:space="0" w:color="auto"/>
        <w:right w:val="none" w:sz="0" w:space="0" w:color="auto"/>
      </w:divBdr>
    </w:div>
    <w:div w:id="1638336046">
      <w:bodyDiv w:val="1"/>
      <w:marLeft w:val="0"/>
      <w:marRight w:val="0"/>
      <w:marTop w:val="0"/>
      <w:marBottom w:val="0"/>
      <w:divBdr>
        <w:top w:val="none" w:sz="0" w:space="0" w:color="auto"/>
        <w:left w:val="none" w:sz="0" w:space="0" w:color="auto"/>
        <w:bottom w:val="none" w:sz="0" w:space="0" w:color="auto"/>
        <w:right w:val="none" w:sz="0" w:space="0" w:color="auto"/>
      </w:divBdr>
    </w:div>
    <w:div w:id="1639189787">
      <w:bodyDiv w:val="1"/>
      <w:marLeft w:val="0"/>
      <w:marRight w:val="0"/>
      <w:marTop w:val="0"/>
      <w:marBottom w:val="0"/>
      <w:divBdr>
        <w:top w:val="none" w:sz="0" w:space="0" w:color="auto"/>
        <w:left w:val="none" w:sz="0" w:space="0" w:color="auto"/>
        <w:bottom w:val="none" w:sz="0" w:space="0" w:color="auto"/>
        <w:right w:val="none" w:sz="0" w:space="0" w:color="auto"/>
      </w:divBdr>
    </w:div>
    <w:div w:id="1641617454">
      <w:bodyDiv w:val="1"/>
      <w:marLeft w:val="0"/>
      <w:marRight w:val="0"/>
      <w:marTop w:val="0"/>
      <w:marBottom w:val="0"/>
      <w:divBdr>
        <w:top w:val="none" w:sz="0" w:space="0" w:color="auto"/>
        <w:left w:val="none" w:sz="0" w:space="0" w:color="auto"/>
        <w:bottom w:val="none" w:sz="0" w:space="0" w:color="auto"/>
        <w:right w:val="none" w:sz="0" w:space="0" w:color="auto"/>
      </w:divBdr>
    </w:div>
    <w:div w:id="1642929877">
      <w:bodyDiv w:val="1"/>
      <w:marLeft w:val="0"/>
      <w:marRight w:val="0"/>
      <w:marTop w:val="0"/>
      <w:marBottom w:val="0"/>
      <w:divBdr>
        <w:top w:val="none" w:sz="0" w:space="0" w:color="auto"/>
        <w:left w:val="none" w:sz="0" w:space="0" w:color="auto"/>
        <w:bottom w:val="none" w:sz="0" w:space="0" w:color="auto"/>
        <w:right w:val="none" w:sz="0" w:space="0" w:color="auto"/>
      </w:divBdr>
    </w:div>
    <w:div w:id="1648582410">
      <w:bodyDiv w:val="1"/>
      <w:marLeft w:val="0"/>
      <w:marRight w:val="0"/>
      <w:marTop w:val="0"/>
      <w:marBottom w:val="0"/>
      <w:divBdr>
        <w:top w:val="none" w:sz="0" w:space="0" w:color="auto"/>
        <w:left w:val="none" w:sz="0" w:space="0" w:color="auto"/>
        <w:bottom w:val="none" w:sz="0" w:space="0" w:color="auto"/>
        <w:right w:val="none" w:sz="0" w:space="0" w:color="auto"/>
      </w:divBdr>
    </w:div>
    <w:div w:id="1651012541">
      <w:bodyDiv w:val="1"/>
      <w:marLeft w:val="0"/>
      <w:marRight w:val="0"/>
      <w:marTop w:val="0"/>
      <w:marBottom w:val="0"/>
      <w:divBdr>
        <w:top w:val="none" w:sz="0" w:space="0" w:color="auto"/>
        <w:left w:val="none" w:sz="0" w:space="0" w:color="auto"/>
        <w:bottom w:val="none" w:sz="0" w:space="0" w:color="auto"/>
        <w:right w:val="none" w:sz="0" w:space="0" w:color="auto"/>
      </w:divBdr>
    </w:div>
    <w:div w:id="1669214709">
      <w:bodyDiv w:val="1"/>
      <w:marLeft w:val="0"/>
      <w:marRight w:val="0"/>
      <w:marTop w:val="0"/>
      <w:marBottom w:val="0"/>
      <w:divBdr>
        <w:top w:val="none" w:sz="0" w:space="0" w:color="auto"/>
        <w:left w:val="none" w:sz="0" w:space="0" w:color="auto"/>
        <w:bottom w:val="none" w:sz="0" w:space="0" w:color="auto"/>
        <w:right w:val="none" w:sz="0" w:space="0" w:color="auto"/>
      </w:divBdr>
    </w:div>
    <w:div w:id="1672100029">
      <w:bodyDiv w:val="1"/>
      <w:marLeft w:val="0"/>
      <w:marRight w:val="0"/>
      <w:marTop w:val="0"/>
      <w:marBottom w:val="0"/>
      <w:divBdr>
        <w:top w:val="none" w:sz="0" w:space="0" w:color="auto"/>
        <w:left w:val="none" w:sz="0" w:space="0" w:color="auto"/>
        <w:bottom w:val="none" w:sz="0" w:space="0" w:color="auto"/>
        <w:right w:val="none" w:sz="0" w:space="0" w:color="auto"/>
      </w:divBdr>
    </w:div>
    <w:div w:id="1676609802">
      <w:bodyDiv w:val="1"/>
      <w:marLeft w:val="0"/>
      <w:marRight w:val="0"/>
      <w:marTop w:val="0"/>
      <w:marBottom w:val="0"/>
      <w:divBdr>
        <w:top w:val="none" w:sz="0" w:space="0" w:color="auto"/>
        <w:left w:val="none" w:sz="0" w:space="0" w:color="auto"/>
        <w:bottom w:val="none" w:sz="0" w:space="0" w:color="auto"/>
        <w:right w:val="none" w:sz="0" w:space="0" w:color="auto"/>
      </w:divBdr>
    </w:div>
    <w:div w:id="1677460990">
      <w:bodyDiv w:val="1"/>
      <w:marLeft w:val="0"/>
      <w:marRight w:val="0"/>
      <w:marTop w:val="0"/>
      <w:marBottom w:val="0"/>
      <w:divBdr>
        <w:top w:val="none" w:sz="0" w:space="0" w:color="auto"/>
        <w:left w:val="none" w:sz="0" w:space="0" w:color="auto"/>
        <w:bottom w:val="none" w:sz="0" w:space="0" w:color="auto"/>
        <w:right w:val="none" w:sz="0" w:space="0" w:color="auto"/>
      </w:divBdr>
    </w:div>
    <w:div w:id="1677884620">
      <w:bodyDiv w:val="1"/>
      <w:marLeft w:val="0"/>
      <w:marRight w:val="0"/>
      <w:marTop w:val="0"/>
      <w:marBottom w:val="0"/>
      <w:divBdr>
        <w:top w:val="none" w:sz="0" w:space="0" w:color="auto"/>
        <w:left w:val="none" w:sz="0" w:space="0" w:color="auto"/>
        <w:bottom w:val="none" w:sz="0" w:space="0" w:color="auto"/>
        <w:right w:val="none" w:sz="0" w:space="0" w:color="auto"/>
      </w:divBdr>
    </w:div>
    <w:div w:id="1683043745">
      <w:bodyDiv w:val="1"/>
      <w:marLeft w:val="0"/>
      <w:marRight w:val="0"/>
      <w:marTop w:val="0"/>
      <w:marBottom w:val="0"/>
      <w:divBdr>
        <w:top w:val="none" w:sz="0" w:space="0" w:color="auto"/>
        <w:left w:val="none" w:sz="0" w:space="0" w:color="auto"/>
        <w:bottom w:val="none" w:sz="0" w:space="0" w:color="auto"/>
        <w:right w:val="none" w:sz="0" w:space="0" w:color="auto"/>
      </w:divBdr>
    </w:div>
    <w:div w:id="1686905131">
      <w:bodyDiv w:val="1"/>
      <w:marLeft w:val="0"/>
      <w:marRight w:val="0"/>
      <w:marTop w:val="0"/>
      <w:marBottom w:val="0"/>
      <w:divBdr>
        <w:top w:val="none" w:sz="0" w:space="0" w:color="auto"/>
        <w:left w:val="none" w:sz="0" w:space="0" w:color="auto"/>
        <w:bottom w:val="none" w:sz="0" w:space="0" w:color="auto"/>
        <w:right w:val="none" w:sz="0" w:space="0" w:color="auto"/>
      </w:divBdr>
    </w:div>
    <w:div w:id="1694649015">
      <w:bodyDiv w:val="1"/>
      <w:marLeft w:val="0"/>
      <w:marRight w:val="0"/>
      <w:marTop w:val="0"/>
      <w:marBottom w:val="0"/>
      <w:divBdr>
        <w:top w:val="none" w:sz="0" w:space="0" w:color="auto"/>
        <w:left w:val="none" w:sz="0" w:space="0" w:color="auto"/>
        <w:bottom w:val="none" w:sz="0" w:space="0" w:color="auto"/>
        <w:right w:val="none" w:sz="0" w:space="0" w:color="auto"/>
      </w:divBdr>
    </w:div>
    <w:div w:id="1697660481">
      <w:bodyDiv w:val="1"/>
      <w:marLeft w:val="0"/>
      <w:marRight w:val="0"/>
      <w:marTop w:val="0"/>
      <w:marBottom w:val="0"/>
      <w:divBdr>
        <w:top w:val="none" w:sz="0" w:space="0" w:color="auto"/>
        <w:left w:val="none" w:sz="0" w:space="0" w:color="auto"/>
        <w:bottom w:val="none" w:sz="0" w:space="0" w:color="auto"/>
        <w:right w:val="none" w:sz="0" w:space="0" w:color="auto"/>
      </w:divBdr>
    </w:div>
    <w:div w:id="1699626650">
      <w:bodyDiv w:val="1"/>
      <w:marLeft w:val="0"/>
      <w:marRight w:val="0"/>
      <w:marTop w:val="0"/>
      <w:marBottom w:val="0"/>
      <w:divBdr>
        <w:top w:val="none" w:sz="0" w:space="0" w:color="auto"/>
        <w:left w:val="none" w:sz="0" w:space="0" w:color="auto"/>
        <w:bottom w:val="none" w:sz="0" w:space="0" w:color="auto"/>
        <w:right w:val="none" w:sz="0" w:space="0" w:color="auto"/>
      </w:divBdr>
    </w:div>
    <w:div w:id="1714504052">
      <w:bodyDiv w:val="1"/>
      <w:marLeft w:val="0"/>
      <w:marRight w:val="0"/>
      <w:marTop w:val="0"/>
      <w:marBottom w:val="0"/>
      <w:divBdr>
        <w:top w:val="none" w:sz="0" w:space="0" w:color="auto"/>
        <w:left w:val="none" w:sz="0" w:space="0" w:color="auto"/>
        <w:bottom w:val="none" w:sz="0" w:space="0" w:color="auto"/>
        <w:right w:val="none" w:sz="0" w:space="0" w:color="auto"/>
      </w:divBdr>
    </w:div>
    <w:div w:id="1726754693">
      <w:bodyDiv w:val="1"/>
      <w:marLeft w:val="0"/>
      <w:marRight w:val="0"/>
      <w:marTop w:val="0"/>
      <w:marBottom w:val="0"/>
      <w:divBdr>
        <w:top w:val="none" w:sz="0" w:space="0" w:color="auto"/>
        <w:left w:val="none" w:sz="0" w:space="0" w:color="auto"/>
        <w:bottom w:val="none" w:sz="0" w:space="0" w:color="auto"/>
        <w:right w:val="none" w:sz="0" w:space="0" w:color="auto"/>
      </w:divBdr>
    </w:div>
    <w:div w:id="1733234688">
      <w:bodyDiv w:val="1"/>
      <w:marLeft w:val="0"/>
      <w:marRight w:val="0"/>
      <w:marTop w:val="0"/>
      <w:marBottom w:val="0"/>
      <w:divBdr>
        <w:top w:val="none" w:sz="0" w:space="0" w:color="auto"/>
        <w:left w:val="none" w:sz="0" w:space="0" w:color="auto"/>
        <w:bottom w:val="none" w:sz="0" w:space="0" w:color="auto"/>
        <w:right w:val="none" w:sz="0" w:space="0" w:color="auto"/>
      </w:divBdr>
    </w:div>
    <w:div w:id="1733699497">
      <w:bodyDiv w:val="1"/>
      <w:marLeft w:val="0"/>
      <w:marRight w:val="0"/>
      <w:marTop w:val="0"/>
      <w:marBottom w:val="0"/>
      <w:divBdr>
        <w:top w:val="none" w:sz="0" w:space="0" w:color="auto"/>
        <w:left w:val="none" w:sz="0" w:space="0" w:color="auto"/>
        <w:bottom w:val="none" w:sz="0" w:space="0" w:color="auto"/>
        <w:right w:val="none" w:sz="0" w:space="0" w:color="auto"/>
      </w:divBdr>
    </w:div>
    <w:div w:id="1739329585">
      <w:bodyDiv w:val="1"/>
      <w:marLeft w:val="0"/>
      <w:marRight w:val="0"/>
      <w:marTop w:val="0"/>
      <w:marBottom w:val="0"/>
      <w:divBdr>
        <w:top w:val="none" w:sz="0" w:space="0" w:color="auto"/>
        <w:left w:val="none" w:sz="0" w:space="0" w:color="auto"/>
        <w:bottom w:val="none" w:sz="0" w:space="0" w:color="auto"/>
        <w:right w:val="none" w:sz="0" w:space="0" w:color="auto"/>
      </w:divBdr>
    </w:div>
    <w:div w:id="1739594907">
      <w:bodyDiv w:val="1"/>
      <w:marLeft w:val="0"/>
      <w:marRight w:val="0"/>
      <w:marTop w:val="0"/>
      <w:marBottom w:val="0"/>
      <w:divBdr>
        <w:top w:val="none" w:sz="0" w:space="0" w:color="auto"/>
        <w:left w:val="none" w:sz="0" w:space="0" w:color="auto"/>
        <w:bottom w:val="none" w:sz="0" w:space="0" w:color="auto"/>
        <w:right w:val="none" w:sz="0" w:space="0" w:color="auto"/>
      </w:divBdr>
    </w:div>
    <w:div w:id="1756778759">
      <w:bodyDiv w:val="1"/>
      <w:marLeft w:val="0"/>
      <w:marRight w:val="0"/>
      <w:marTop w:val="0"/>
      <w:marBottom w:val="0"/>
      <w:divBdr>
        <w:top w:val="none" w:sz="0" w:space="0" w:color="auto"/>
        <w:left w:val="none" w:sz="0" w:space="0" w:color="auto"/>
        <w:bottom w:val="none" w:sz="0" w:space="0" w:color="auto"/>
        <w:right w:val="none" w:sz="0" w:space="0" w:color="auto"/>
      </w:divBdr>
    </w:div>
    <w:div w:id="1760522265">
      <w:bodyDiv w:val="1"/>
      <w:marLeft w:val="0"/>
      <w:marRight w:val="0"/>
      <w:marTop w:val="0"/>
      <w:marBottom w:val="0"/>
      <w:divBdr>
        <w:top w:val="none" w:sz="0" w:space="0" w:color="auto"/>
        <w:left w:val="none" w:sz="0" w:space="0" w:color="auto"/>
        <w:bottom w:val="none" w:sz="0" w:space="0" w:color="auto"/>
        <w:right w:val="none" w:sz="0" w:space="0" w:color="auto"/>
      </w:divBdr>
    </w:div>
    <w:div w:id="1764719434">
      <w:bodyDiv w:val="1"/>
      <w:marLeft w:val="0"/>
      <w:marRight w:val="0"/>
      <w:marTop w:val="0"/>
      <w:marBottom w:val="0"/>
      <w:divBdr>
        <w:top w:val="none" w:sz="0" w:space="0" w:color="auto"/>
        <w:left w:val="none" w:sz="0" w:space="0" w:color="auto"/>
        <w:bottom w:val="none" w:sz="0" w:space="0" w:color="auto"/>
        <w:right w:val="none" w:sz="0" w:space="0" w:color="auto"/>
      </w:divBdr>
    </w:div>
    <w:div w:id="1775512157">
      <w:bodyDiv w:val="1"/>
      <w:marLeft w:val="0"/>
      <w:marRight w:val="0"/>
      <w:marTop w:val="0"/>
      <w:marBottom w:val="0"/>
      <w:divBdr>
        <w:top w:val="none" w:sz="0" w:space="0" w:color="auto"/>
        <w:left w:val="none" w:sz="0" w:space="0" w:color="auto"/>
        <w:bottom w:val="none" w:sz="0" w:space="0" w:color="auto"/>
        <w:right w:val="none" w:sz="0" w:space="0" w:color="auto"/>
      </w:divBdr>
    </w:div>
    <w:div w:id="1776056039">
      <w:bodyDiv w:val="1"/>
      <w:marLeft w:val="0"/>
      <w:marRight w:val="0"/>
      <w:marTop w:val="0"/>
      <w:marBottom w:val="0"/>
      <w:divBdr>
        <w:top w:val="none" w:sz="0" w:space="0" w:color="auto"/>
        <w:left w:val="none" w:sz="0" w:space="0" w:color="auto"/>
        <w:bottom w:val="none" w:sz="0" w:space="0" w:color="auto"/>
        <w:right w:val="none" w:sz="0" w:space="0" w:color="auto"/>
      </w:divBdr>
    </w:div>
    <w:div w:id="1783303517">
      <w:bodyDiv w:val="1"/>
      <w:marLeft w:val="0"/>
      <w:marRight w:val="0"/>
      <w:marTop w:val="0"/>
      <w:marBottom w:val="0"/>
      <w:divBdr>
        <w:top w:val="none" w:sz="0" w:space="0" w:color="auto"/>
        <w:left w:val="none" w:sz="0" w:space="0" w:color="auto"/>
        <w:bottom w:val="none" w:sz="0" w:space="0" w:color="auto"/>
        <w:right w:val="none" w:sz="0" w:space="0" w:color="auto"/>
      </w:divBdr>
    </w:div>
    <w:div w:id="1788498176">
      <w:bodyDiv w:val="1"/>
      <w:marLeft w:val="0"/>
      <w:marRight w:val="0"/>
      <w:marTop w:val="0"/>
      <w:marBottom w:val="0"/>
      <w:divBdr>
        <w:top w:val="none" w:sz="0" w:space="0" w:color="auto"/>
        <w:left w:val="none" w:sz="0" w:space="0" w:color="auto"/>
        <w:bottom w:val="none" w:sz="0" w:space="0" w:color="auto"/>
        <w:right w:val="none" w:sz="0" w:space="0" w:color="auto"/>
      </w:divBdr>
    </w:div>
    <w:div w:id="1791431897">
      <w:bodyDiv w:val="1"/>
      <w:marLeft w:val="0"/>
      <w:marRight w:val="0"/>
      <w:marTop w:val="0"/>
      <w:marBottom w:val="0"/>
      <w:divBdr>
        <w:top w:val="none" w:sz="0" w:space="0" w:color="auto"/>
        <w:left w:val="none" w:sz="0" w:space="0" w:color="auto"/>
        <w:bottom w:val="none" w:sz="0" w:space="0" w:color="auto"/>
        <w:right w:val="none" w:sz="0" w:space="0" w:color="auto"/>
      </w:divBdr>
    </w:div>
    <w:div w:id="1795637074">
      <w:bodyDiv w:val="1"/>
      <w:marLeft w:val="0"/>
      <w:marRight w:val="0"/>
      <w:marTop w:val="0"/>
      <w:marBottom w:val="0"/>
      <w:divBdr>
        <w:top w:val="none" w:sz="0" w:space="0" w:color="auto"/>
        <w:left w:val="none" w:sz="0" w:space="0" w:color="auto"/>
        <w:bottom w:val="none" w:sz="0" w:space="0" w:color="auto"/>
        <w:right w:val="none" w:sz="0" w:space="0" w:color="auto"/>
      </w:divBdr>
    </w:div>
    <w:div w:id="1799106984">
      <w:bodyDiv w:val="1"/>
      <w:marLeft w:val="0"/>
      <w:marRight w:val="0"/>
      <w:marTop w:val="0"/>
      <w:marBottom w:val="0"/>
      <w:divBdr>
        <w:top w:val="none" w:sz="0" w:space="0" w:color="auto"/>
        <w:left w:val="none" w:sz="0" w:space="0" w:color="auto"/>
        <w:bottom w:val="none" w:sz="0" w:space="0" w:color="auto"/>
        <w:right w:val="none" w:sz="0" w:space="0" w:color="auto"/>
      </w:divBdr>
    </w:div>
    <w:div w:id="1816410586">
      <w:bodyDiv w:val="1"/>
      <w:marLeft w:val="0"/>
      <w:marRight w:val="0"/>
      <w:marTop w:val="0"/>
      <w:marBottom w:val="0"/>
      <w:divBdr>
        <w:top w:val="none" w:sz="0" w:space="0" w:color="auto"/>
        <w:left w:val="none" w:sz="0" w:space="0" w:color="auto"/>
        <w:bottom w:val="none" w:sz="0" w:space="0" w:color="auto"/>
        <w:right w:val="none" w:sz="0" w:space="0" w:color="auto"/>
      </w:divBdr>
    </w:div>
    <w:div w:id="1819609039">
      <w:bodyDiv w:val="1"/>
      <w:marLeft w:val="0"/>
      <w:marRight w:val="0"/>
      <w:marTop w:val="0"/>
      <w:marBottom w:val="0"/>
      <w:divBdr>
        <w:top w:val="none" w:sz="0" w:space="0" w:color="auto"/>
        <w:left w:val="none" w:sz="0" w:space="0" w:color="auto"/>
        <w:bottom w:val="none" w:sz="0" w:space="0" w:color="auto"/>
        <w:right w:val="none" w:sz="0" w:space="0" w:color="auto"/>
      </w:divBdr>
    </w:div>
    <w:div w:id="1829978598">
      <w:bodyDiv w:val="1"/>
      <w:marLeft w:val="0"/>
      <w:marRight w:val="0"/>
      <w:marTop w:val="0"/>
      <w:marBottom w:val="0"/>
      <w:divBdr>
        <w:top w:val="none" w:sz="0" w:space="0" w:color="auto"/>
        <w:left w:val="none" w:sz="0" w:space="0" w:color="auto"/>
        <w:bottom w:val="none" w:sz="0" w:space="0" w:color="auto"/>
        <w:right w:val="none" w:sz="0" w:space="0" w:color="auto"/>
      </w:divBdr>
    </w:div>
    <w:div w:id="1831099507">
      <w:bodyDiv w:val="1"/>
      <w:marLeft w:val="0"/>
      <w:marRight w:val="0"/>
      <w:marTop w:val="0"/>
      <w:marBottom w:val="0"/>
      <w:divBdr>
        <w:top w:val="none" w:sz="0" w:space="0" w:color="auto"/>
        <w:left w:val="none" w:sz="0" w:space="0" w:color="auto"/>
        <w:bottom w:val="none" w:sz="0" w:space="0" w:color="auto"/>
        <w:right w:val="none" w:sz="0" w:space="0" w:color="auto"/>
      </w:divBdr>
    </w:div>
    <w:div w:id="1833519986">
      <w:bodyDiv w:val="1"/>
      <w:marLeft w:val="0"/>
      <w:marRight w:val="0"/>
      <w:marTop w:val="0"/>
      <w:marBottom w:val="0"/>
      <w:divBdr>
        <w:top w:val="none" w:sz="0" w:space="0" w:color="auto"/>
        <w:left w:val="none" w:sz="0" w:space="0" w:color="auto"/>
        <w:bottom w:val="none" w:sz="0" w:space="0" w:color="auto"/>
        <w:right w:val="none" w:sz="0" w:space="0" w:color="auto"/>
      </w:divBdr>
    </w:div>
    <w:div w:id="1841965982">
      <w:bodyDiv w:val="1"/>
      <w:marLeft w:val="0"/>
      <w:marRight w:val="0"/>
      <w:marTop w:val="0"/>
      <w:marBottom w:val="0"/>
      <w:divBdr>
        <w:top w:val="none" w:sz="0" w:space="0" w:color="auto"/>
        <w:left w:val="none" w:sz="0" w:space="0" w:color="auto"/>
        <w:bottom w:val="none" w:sz="0" w:space="0" w:color="auto"/>
        <w:right w:val="none" w:sz="0" w:space="0" w:color="auto"/>
      </w:divBdr>
    </w:div>
    <w:div w:id="1848910039">
      <w:bodyDiv w:val="1"/>
      <w:marLeft w:val="0"/>
      <w:marRight w:val="0"/>
      <w:marTop w:val="0"/>
      <w:marBottom w:val="0"/>
      <w:divBdr>
        <w:top w:val="none" w:sz="0" w:space="0" w:color="auto"/>
        <w:left w:val="none" w:sz="0" w:space="0" w:color="auto"/>
        <w:bottom w:val="none" w:sz="0" w:space="0" w:color="auto"/>
        <w:right w:val="none" w:sz="0" w:space="0" w:color="auto"/>
      </w:divBdr>
    </w:div>
    <w:div w:id="1852916896">
      <w:bodyDiv w:val="1"/>
      <w:marLeft w:val="0"/>
      <w:marRight w:val="0"/>
      <w:marTop w:val="0"/>
      <w:marBottom w:val="0"/>
      <w:divBdr>
        <w:top w:val="none" w:sz="0" w:space="0" w:color="auto"/>
        <w:left w:val="none" w:sz="0" w:space="0" w:color="auto"/>
        <w:bottom w:val="none" w:sz="0" w:space="0" w:color="auto"/>
        <w:right w:val="none" w:sz="0" w:space="0" w:color="auto"/>
      </w:divBdr>
    </w:div>
    <w:div w:id="1854875361">
      <w:bodyDiv w:val="1"/>
      <w:marLeft w:val="0"/>
      <w:marRight w:val="0"/>
      <w:marTop w:val="0"/>
      <w:marBottom w:val="0"/>
      <w:divBdr>
        <w:top w:val="none" w:sz="0" w:space="0" w:color="auto"/>
        <w:left w:val="none" w:sz="0" w:space="0" w:color="auto"/>
        <w:bottom w:val="none" w:sz="0" w:space="0" w:color="auto"/>
        <w:right w:val="none" w:sz="0" w:space="0" w:color="auto"/>
      </w:divBdr>
    </w:div>
    <w:div w:id="1863975058">
      <w:bodyDiv w:val="1"/>
      <w:marLeft w:val="0"/>
      <w:marRight w:val="0"/>
      <w:marTop w:val="0"/>
      <w:marBottom w:val="0"/>
      <w:divBdr>
        <w:top w:val="none" w:sz="0" w:space="0" w:color="auto"/>
        <w:left w:val="none" w:sz="0" w:space="0" w:color="auto"/>
        <w:bottom w:val="none" w:sz="0" w:space="0" w:color="auto"/>
        <w:right w:val="none" w:sz="0" w:space="0" w:color="auto"/>
      </w:divBdr>
    </w:div>
    <w:div w:id="1864704239">
      <w:bodyDiv w:val="1"/>
      <w:marLeft w:val="0"/>
      <w:marRight w:val="0"/>
      <w:marTop w:val="0"/>
      <w:marBottom w:val="0"/>
      <w:divBdr>
        <w:top w:val="none" w:sz="0" w:space="0" w:color="auto"/>
        <w:left w:val="none" w:sz="0" w:space="0" w:color="auto"/>
        <w:bottom w:val="none" w:sz="0" w:space="0" w:color="auto"/>
        <w:right w:val="none" w:sz="0" w:space="0" w:color="auto"/>
      </w:divBdr>
    </w:div>
    <w:div w:id="1866165768">
      <w:bodyDiv w:val="1"/>
      <w:marLeft w:val="0"/>
      <w:marRight w:val="0"/>
      <w:marTop w:val="0"/>
      <w:marBottom w:val="0"/>
      <w:divBdr>
        <w:top w:val="none" w:sz="0" w:space="0" w:color="auto"/>
        <w:left w:val="none" w:sz="0" w:space="0" w:color="auto"/>
        <w:bottom w:val="none" w:sz="0" w:space="0" w:color="auto"/>
        <w:right w:val="none" w:sz="0" w:space="0" w:color="auto"/>
      </w:divBdr>
    </w:div>
    <w:div w:id="1870219662">
      <w:bodyDiv w:val="1"/>
      <w:marLeft w:val="0"/>
      <w:marRight w:val="0"/>
      <w:marTop w:val="0"/>
      <w:marBottom w:val="0"/>
      <w:divBdr>
        <w:top w:val="none" w:sz="0" w:space="0" w:color="auto"/>
        <w:left w:val="none" w:sz="0" w:space="0" w:color="auto"/>
        <w:bottom w:val="none" w:sz="0" w:space="0" w:color="auto"/>
        <w:right w:val="none" w:sz="0" w:space="0" w:color="auto"/>
      </w:divBdr>
    </w:div>
    <w:div w:id="1883252252">
      <w:bodyDiv w:val="1"/>
      <w:marLeft w:val="0"/>
      <w:marRight w:val="0"/>
      <w:marTop w:val="0"/>
      <w:marBottom w:val="0"/>
      <w:divBdr>
        <w:top w:val="none" w:sz="0" w:space="0" w:color="auto"/>
        <w:left w:val="none" w:sz="0" w:space="0" w:color="auto"/>
        <w:bottom w:val="none" w:sz="0" w:space="0" w:color="auto"/>
        <w:right w:val="none" w:sz="0" w:space="0" w:color="auto"/>
      </w:divBdr>
    </w:div>
    <w:div w:id="1887835766">
      <w:bodyDiv w:val="1"/>
      <w:marLeft w:val="0"/>
      <w:marRight w:val="0"/>
      <w:marTop w:val="0"/>
      <w:marBottom w:val="0"/>
      <w:divBdr>
        <w:top w:val="none" w:sz="0" w:space="0" w:color="auto"/>
        <w:left w:val="none" w:sz="0" w:space="0" w:color="auto"/>
        <w:bottom w:val="none" w:sz="0" w:space="0" w:color="auto"/>
        <w:right w:val="none" w:sz="0" w:space="0" w:color="auto"/>
      </w:divBdr>
    </w:div>
    <w:div w:id="1891385200">
      <w:bodyDiv w:val="1"/>
      <w:marLeft w:val="0"/>
      <w:marRight w:val="0"/>
      <w:marTop w:val="0"/>
      <w:marBottom w:val="0"/>
      <w:divBdr>
        <w:top w:val="none" w:sz="0" w:space="0" w:color="auto"/>
        <w:left w:val="none" w:sz="0" w:space="0" w:color="auto"/>
        <w:bottom w:val="none" w:sz="0" w:space="0" w:color="auto"/>
        <w:right w:val="none" w:sz="0" w:space="0" w:color="auto"/>
      </w:divBdr>
    </w:div>
    <w:div w:id="1896116145">
      <w:bodyDiv w:val="1"/>
      <w:marLeft w:val="0"/>
      <w:marRight w:val="0"/>
      <w:marTop w:val="0"/>
      <w:marBottom w:val="0"/>
      <w:divBdr>
        <w:top w:val="none" w:sz="0" w:space="0" w:color="auto"/>
        <w:left w:val="none" w:sz="0" w:space="0" w:color="auto"/>
        <w:bottom w:val="none" w:sz="0" w:space="0" w:color="auto"/>
        <w:right w:val="none" w:sz="0" w:space="0" w:color="auto"/>
      </w:divBdr>
    </w:div>
    <w:div w:id="1897813731">
      <w:bodyDiv w:val="1"/>
      <w:marLeft w:val="0"/>
      <w:marRight w:val="0"/>
      <w:marTop w:val="0"/>
      <w:marBottom w:val="0"/>
      <w:divBdr>
        <w:top w:val="none" w:sz="0" w:space="0" w:color="auto"/>
        <w:left w:val="none" w:sz="0" w:space="0" w:color="auto"/>
        <w:bottom w:val="none" w:sz="0" w:space="0" w:color="auto"/>
        <w:right w:val="none" w:sz="0" w:space="0" w:color="auto"/>
      </w:divBdr>
      <w:divsChild>
        <w:div w:id="1250969334">
          <w:marLeft w:val="0"/>
          <w:marRight w:val="0"/>
          <w:marTop w:val="0"/>
          <w:marBottom w:val="0"/>
          <w:divBdr>
            <w:top w:val="none" w:sz="0" w:space="0" w:color="auto"/>
            <w:left w:val="none" w:sz="0" w:space="0" w:color="auto"/>
            <w:bottom w:val="none" w:sz="0" w:space="0" w:color="auto"/>
            <w:right w:val="none" w:sz="0" w:space="0" w:color="auto"/>
          </w:divBdr>
          <w:divsChild>
            <w:div w:id="1798715420">
              <w:marLeft w:val="0"/>
              <w:marRight w:val="0"/>
              <w:marTop w:val="0"/>
              <w:marBottom w:val="0"/>
              <w:divBdr>
                <w:top w:val="none" w:sz="0" w:space="0" w:color="auto"/>
                <w:left w:val="none" w:sz="0" w:space="0" w:color="auto"/>
                <w:bottom w:val="none" w:sz="0" w:space="0" w:color="auto"/>
                <w:right w:val="none" w:sz="0" w:space="0" w:color="auto"/>
              </w:divBdr>
            </w:div>
            <w:div w:id="628709251">
              <w:marLeft w:val="0"/>
              <w:marRight w:val="0"/>
              <w:marTop w:val="0"/>
              <w:marBottom w:val="0"/>
              <w:divBdr>
                <w:top w:val="none" w:sz="0" w:space="0" w:color="auto"/>
                <w:left w:val="none" w:sz="0" w:space="0" w:color="auto"/>
                <w:bottom w:val="none" w:sz="0" w:space="0" w:color="auto"/>
                <w:right w:val="none" w:sz="0" w:space="0" w:color="auto"/>
              </w:divBdr>
            </w:div>
            <w:div w:id="1329945437">
              <w:marLeft w:val="0"/>
              <w:marRight w:val="0"/>
              <w:marTop w:val="0"/>
              <w:marBottom w:val="0"/>
              <w:divBdr>
                <w:top w:val="none" w:sz="0" w:space="0" w:color="auto"/>
                <w:left w:val="none" w:sz="0" w:space="0" w:color="auto"/>
                <w:bottom w:val="none" w:sz="0" w:space="0" w:color="auto"/>
                <w:right w:val="none" w:sz="0" w:space="0" w:color="auto"/>
              </w:divBdr>
            </w:div>
            <w:div w:id="581573785">
              <w:marLeft w:val="0"/>
              <w:marRight w:val="0"/>
              <w:marTop w:val="0"/>
              <w:marBottom w:val="0"/>
              <w:divBdr>
                <w:top w:val="none" w:sz="0" w:space="0" w:color="auto"/>
                <w:left w:val="none" w:sz="0" w:space="0" w:color="auto"/>
                <w:bottom w:val="none" w:sz="0" w:space="0" w:color="auto"/>
                <w:right w:val="none" w:sz="0" w:space="0" w:color="auto"/>
              </w:divBdr>
            </w:div>
            <w:div w:id="756512782">
              <w:marLeft w:val="0"/>
              <w:marRight w:val="0"/>
              <w:marTop w:val="0"/>
              <w:marBottom w:val="0"/>
              <w:divBdr>
                <w:top w:val="none" w:sz="0" w:space="0" w:color="auto"/>
                <w:left w:val="none" w:sz="0" w:space="0" w:color="auto"/>
                <w:bottom w:val="none" w:sz="0" w:space="0" w:color="auto"/>
                <w:right w:val="none" w:sz="0" w:space="0" w:color="auto"/>
              </w:divBdr>
            </w:div>
            <w:div w:id="15770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2056">
      <w:bodyDiv w:val="1"/>
      <w:marLeft w:val="0"/>
      <w:marRight w:val="0"/>
      <w:marTop w:val="0"/>
      <w:marBottom w:val="0"/>
      <w:divBdr>
        <w:top w:val="none" w:sz="0" w:space="0" w:color="auto"/>
        <w:left w:val="none" w:sz="0" w:space="0" w:color="auto"/>
        <w:bottom w:val="none" w:sz="0" w:space="0" w:color="auto"/>
        <w:right w:val="none" w:sz="0" w:space="0" w:color="auto"/>
      </w:divBdr>
    </w:div>
    <w:div w:id="1901743337">
      <w:bodyDiv w:val="1"/>
      <w:marLeft w:val="0"/>
      <w:marRight w:val="0"/>
      <w:marTop w:val="0"/>
      <w:marBottom w:val="0"/>
      <w:divBdr>
        <w:top w:val="none" w:sz="0" w:space="0" w:color="auto"/>
        <w:left w:val="none" w:sz="0" w:space="0" w:color="auto"/>
        <w:bottom w:val="none" w:sz="0" w:space="0" w:color="auto"/>
        <w:right w:val="none" w:sz="0" w:space="0" w:color="auto"/>
      </w:divBdr>
    </w:div>
    <w:div w:id="1910187019">
      <w:bodyDiv w:val="1"/>
      <w:marLeft w:val="0"/>
      <w:marRight w:val="0"/>
      <w:marTop w:val="0"/>
      <w:marBottom w:val="0"/>
      <w:divBdr>
        <w:top w:val="none" w:sz="0" w:space="0" w:color="auto"/>
        <w:left w:val="none" w:sz="0" w:space="0" w:color="auto"/>
        <w:bottom w:val="none" w:sz="0" w:space="0" w:color="auto"/>
        <w:right w:val="none" w:sz="0" w:space="0" w:color="auto"/>
      </w:divBdr>
    </w:div>
    <w:div w:id="1919825819">
      <w:bodyDiv w:val="1"/>
      <w:marLeft w:val="0"/>
      <w:marRight w:val="0"/>
      <w:marTop w:val="0"/>
      <w:marBottom w:val="0"/>
      <w:divBdr>
        <w:top w:val="none" w:sz="0" w:space="0" w:color="auto"/>
        <w:left w:val="none" w:sz="0" w:space="0" w:color="auto"/>
        <w:bottom w:val="none" w:sz="0" w:space="0" w:color="auto"/>
        <w:right w:val="none" w:sz="0" w:space="0" w:color="auto"/>
      </w:divBdr>
    </w:div>
    <w:div w:id="1925337527">
      <w:bodyDiv w:val="1"/>
      <w:marLeft w:val="0"/>
      <w:marRight w:val="0"/>
      <w:marTop w:val="0"/>
      <w:marBottom w:val="0"/>
      <w:divBdr>
        <w:top w:val="none" w:sz="0" w:space="0" w:color="auto"/>
        <w:left w:val="none" w:sz="0" w:space="0" w:color="auto"/>
        <w:bottom w:val="none" w:sz="0" w:space="0" w:color="auto"/>
        <w:right w:val="none" w:sz="0" w:space="0" w:color="auto"/>
      </w:divBdr>
    </w:div>
    <w:div w:id="1940408723">
      <w:bodyDiv w:val="1"/>
      <w:marLeft w:val="0"/>
      <w:marRight w:val="0"/>
      <w:marTop w:val="0"/>
      <w:marBottom w:val="0"/>
      <w:divBdr>
        <w:top w:val="none" w:sz="0" w:space="0" w:color="auto"/>
        <w:left w:val="none" w:sz="0" w:space="0" w:color="auto"/>
        <w:bottom w:val="none" w:sz="0" w:space="0" w:color="auto"/>
        <w:right w:val="none" w:sz="0" w:space="0" w:color="auto"/>
      </w:divBdr>
    </w:div>
    <w:div w:id="1943295168">
      <w:bodyDiv w:val="1"/>
      <w:marLeft w:val="0"/>
      <w:marRight w:val="0"/>
      <w:marTop w:val="0"/>
      <w:marBottom w:val="0"/>
      <w:divBdr>
        <w:top w:val="none" w:sz="0" w:space="0" w:color="auto"/>
        <w:left w:val="none" w:sz="0" w:space="0" w:color="auto"/>
        <w:bottom w:val="none" w:sz="0" w:space="0" w:color="auto"/>
        <w:right w:val="none" w:sz="0" w:space="0" w:color="auto"/>
      </w:divBdr>
    </w:div>
    <w:div w:id="1948543986">
      <w:bodyDiv w:val="1"/>
      <w:marLeft w:val="0"/>
      <w:marRight w:val="0"/>
      <w:marTop w:val="0"/>
      <w:marBottom w:val="0"/>
      <w:divBdr>
        <w:top w:val="none" w:sz="0" w:space="0" w:color="auto"/>
        <w:left w:val="none" w:sz="0" w:space="0" w:color="auto"/>
        <w:bottom w:val="none" w:sz="0" w:space="0" w:color="auto"/>
        <w:right w:val="none" w:sz="0" w:space="0" w:color="auto"/>
      </w:divBdr>
    </w:div>
    <w:div w:id="1960334142">
      <w:bodyDiv w:val="1"/>
      <w:marLeft w:val="0"/>
      <w:marRight w:val="0"/>
      <w:marTop w:val="0"/>
      <w:marBottom w:val="0"/>
      <w:divBdr>
        <w:top w:val="none" w:sz="0" w:space="0" w:color="auto"/>
        <w:left w:val="none" w:sz="0" w:space="0" w:color="auto"/>
        <w:bottom w:val="none" w:sz="0" w:space="0" w:color="auto"/>
        <w:right w:val="none" w:sz="0" w:space="0" w:color="auto"/>
      </w:divBdr>
    </w:div>
    <w:div w:id="1965768654">
      <w:bodyDiv w:val="1"/>
      <w:marLeft w:val="0"/>
      <w:marRight w:val="0"/>
      <w:marTop w:val="0"/>
      <w:marBottom w:val="0"/>
      <w:divBdr>
        <w:top w:val="none" w:sz="0" w:space="0" w:color="auto"/>
        <w:left w:val="none" w:sz="0" w:space="0" w:color="auto"/>
        <w:bottom w:val="none" w:sz="0" w:space="0" w:color="auto"/>
        <w:right w:val="none" w:sz="0" w:space="0" w:color="auto"/>
      </w:divBdr>
    </w:div>
    <w:div w:id="1986465700">
      <w:bodyDiv w:val="1"/>
      <w:marLeft w:val="0"/>
      <w:marRight w:val="0"/>
      <w:marTop w:val="0"/>
      <w:marBottom w:val="0"/>
      <w:divBdr>
        <w:top w:val="none" w:sz="0" w:space="0" w:color="auto"/>
        <w:left w:val="none" w:sz="0" w:space="0" w:color="auto"/>
        <w:bottom w:val="none" w:sz="0" w:space="0" w:color="auto"/>
        <w:right w:val="none" w:sz="0" w:space="0" w:color="auto"/>
      </w:divBdr>
    </w:div>
    <w:div w:id="1989434144">
      <w:bodyDiv w:val="1"/>
      <w:marLeft w:val="0"/>
      <w:marRight w:val="0"/>
      <w:marTop w:val="0"/>
      <w:marBottom w:val="0"/>
      <w:divBdr>
        <w:top w:val="none" w:sz="0" w:space="0" w:color="auto"/>
        <w:left w:val="none" w:sz="0" w:space="0" w:color="auto"/>
        <w:bottom w:val="none" w:sz="0" w:space="0" w:color="auto"/>
        <w:right w:val="none" w:sz="0" w:space="0" w:color="auto"/>
      </w:divBdr>
    </w:div>
    <w:div w:id="1992520944">
      <w:bodyDiv w:val="1"/>
      <w:marLeft w:val="0"/>
      <w:marRight w:val="0"/>
      <w:marTop w:val="0"/>
      <w:marBottom w:val="0"/>
      <w:divBdr>
        <w:top w:val="none" w:sz="0" w:space="0" w:color="auto"/>
        <w:left w:val="none" w:sz="0" w:space="0" w:color="auto"/>
        <w:bottom w:val="none" w:sz="0" w:space="0" w:color="auto"/>
        <w:right w:val="none" w:sz="0" w:space="0" w:color="auto"/>
      </w:divBdr>
    </w:div>
    <w:div w:id="1995259074">
      <w:bodyDiv w:val="1"/>
      <w:marLeft w:val="0"/>
      <w:marRight w:val="0"/>
      <w:marTop w:val="0"/>
      <w:marBottom w:val="0"/>
      <w:divBdr>
        <w:top w:val="none" w:sz="0" w:space="0" w:color="auto"/>
        <w:left w:val="none" w:sz="0" w:space="0" w:color="auto"/>
        <w:bottom w:val="none" w:sz="0" w:space="0" w:color="auto"/>
        <w:right w:val="none" w:sz="0" w:space="0" w:color="auto"/>
      </w:divBdr>
    </w:div>
    <w:div w:id="1998876492">
      <w:bodyDiv w:val="1"/>
      <w:marLeft w:val="0"/>
      <w:marRight w:val="0"/>
      <w:marTop w:val="0"/>
      <w:marBottom w:val="0"/>
      <w:divBdr>
        <w:top w:val="none" w:sz="0" w:space="0" w:color="auto"/>
        <w:left w:val="none" w:sz="0" w:space="0" w:color="auto"/>
        <w:bottom w:val="none" w:sz="0" w:space="0" w:color="auto"/>
        <w:right w:val="none" w:sz="0" w:space="0" w:color="auto"/>
      </w:divBdr>
    </w:div>
    <w:div w:id="2012369216">
      <w:bodyDiv w:val="1"/>
      <w:marLeft w:val="0"/>
      <w:marRight w:val="0"/>
      <w:marTop w:val="0"/>
      <w:marBottom w:val="0"/>
      <w:divBdr>
        <w:top w:val="none" w:sz="0" w:space="0" w:color="auto"/>
        <w:left w:val="none" w:sz="0" w:space="0" w:color="auto"/>
        <w:bottom w:val="none" w:sz="0" w:space="0" w:color="auto"/>
        <w:right w:val="none" w:sz="0" w:space="0" w:color="auto"/>
      </w:divBdr>
    </w:div>
    <w:div w:id="2013094943">
      <w:bodyDiv w:val="1"/>
      <w:marLeft w:val="0"/>
      <w:marRight w:val="0"/>
      <w:marTop w:val="0"/>
      <w:marBottom w:val="0"/>
      <w:divBdr>
        <w:top w:val="none" w:sz="0" w:space="0" w:color="auto"/>
        <w:left w:val="none" w:sz="0" w:space="0" w:color="auto"/>
        <w:bottom w:val="none" w:sz="0" w:space="0" w:color="auto"/>
        <w:right w:val="none" w:sz="0" w:space="0" w:color="auto"/>
      </w:divBdr>
    </w:div>
    <w:div w:id="2048597916">
      <w:bodyDiv w:val="1"/>
      <w:marLeft w:val="0"/>
      <w:marRight w:val="0"/>
      <w:marTop w:val="0"/>
      <w:marBottom w:val="0"/>
      <w:divBdr>
        <w:top w:val="none" w:sz="0" w:space="0" w:color="auto"/>
        <w:left w:val="none" w:sz="0" w:space="0" w:color="auto"/>
        <w:bottom w:val="none" w:sz="0" w:space="0" w:color="auto"/>
        <w:right w:val="none" w:sz="0" w:space="0" w:color="auto"/>
      </w:divBdr>
    </w:div>
    <w:div w:id="2056274616">
      <w:bodyDiv w:val="1"/>
      <w:marLeft w:val="0"/>
      <w:marRight w:val="0"/>
      <w:marTop w:val="0"/>
      <w:marBottom w:val="0"/>
      <w:divBdr>
        <w:top w:val="none" w:sz="0" w:space="0" w:color="auto"/>
        <w:left w:val="none" w:sz="0" w:space="0" w:color="auto"/>
        <w:bottom w:val="none" w:sz="0" w:space="0" w:color="auto"/>
        <w:right w:val="none" w:sz="0" w:space="0" w:color="auto"/>
      </w:divBdr>
    </w:div>
    <w:div w:id="2058049324">
      <w:bodyDiv w:val="1"/>
      <w:marLeft w:val="0"/>
      <w:marRight w:val="0"/>
      <w:marTop w:val="0"/>
      <w:marBottom w:val="0"/>
      <w:divBdr>
        <w:top w:val="none" w:sz="0" w:space="0" w:color="auto"/>
        <w:left w:val="none" w:sz="0" w:space="0" w:color="auto"/>
        <w:bottom w:val="none" w:sz="0" w:space="0" w:color="auto"/>
        <w:right w:val="none" w:sz="0" w:space="0" w:color="auto"/>
      </w:divBdr>
    </w:div>
    <w:div w:id="2062055275">
      <w:bodyDiv w:val="1"/>
      <w:marLeft w:val="0"/>
      <w:marRight w:val="0"/>
      <w:marTop w:val="0"/>
      <w:marBottom w:val="0"/>
      <w:divBdr>
        <w:top w:val="none" w:sz="0" w:space="0" w:color="auto"/>
        <w:left w:val="none" w:sz="0" w:space="0" w:color="auto"/>
        <w:bottom w:val="none" w:sz="0" w:space="0" w:color="auto"/>
        <w:right w:val="none" w:sz="0" w:space="0" w:color="auto"/>
      </w:divBdr>
    </w:div>
    <w:div w:id="2063752224">
      <w:bodyDiv w:val="1"/>
      <w:marLeft w:val="0"/>
      <w:marRight w:val="0"/>
      <w:marTop w:val="0"/>
      <w:marBottom w:val="0"/>
      <w:divBdr>
        <w:top w:val="none" w:sz="0" w:space="0" w:color="auto"/>
        <w:left w:val="none" w:sz="0" w:space="0" w:color="auto"/>
        <w:bottom w:val="none" w:sz="0" w:space="0" w:color="auto"/>
        <w:right w:val="none" w:sz="0" w:space="0" w:color="auto"/>
      </w:divBdr>
    </w:div>
    <w:div w:id="2069067927">
      <w:bodyDiv w:val="1"/>
      <w:marLeft w:val="0"/>
      <w:marRight w:val="0"/>
      <w:marTop w:val="0"/>
      <w:marBottom w:val="0"/>
      <w:divBdr>
        <w:top w:val="none" w:sz="0" w:space="0" w:color="auto"/>
        <w:left w:val="none" w:sz="0" w:space="0" w:color="auto"/>
        <w:bottom w:val="none" w:sz="0" w:space="0" w:color="auto"/>
        <w:right w:val="none" w:sz="0" w:space="0" w:color="auto"/>
      </w:divBdr>
    </w:div>
    <w:div w:id="2069068659">
      <w:bodyDiv w:val="1"/>
      <w:marLeft w:val="0"/>
      <w:marRight w:val="0"/>
      <w:marTop w:val="0"/>
      <w:marBottom w:val="0"/>
      <w:divBdr>
        <w:top w:val="none" w:sz="0" w:space="0" w:color="auto"/>
        <w:left w:val="none" w:sz="0" w:space="0" w:color="auto"/>
        <w:bottom w:val="none" w:sz="0" w:space="0" w:color="auto"/>
        <w:right w:val="none" w:sz="0" w:space="0" w:color="auto"/>
      </w:divBdr>
    </w:div>
    <w:div w:id="2072919142">
      <w:bodyDiv w:val="1"/>
      <w:marLeft w:val="0"/>
      <w:marRight w:val="0"/>
      <w:marTop w:val="0"/>
      <w:marBottom w:val="0"/>
      <w:divBdr>
        <w:top w:val="none" w:sz="0" w:space="0" w:color="auto"/>
        <w:left w:val="none" w:sz="0" w:space="0" w:color="auto"/>
        <w:bottom w:val="none" w:sz="0" w:space="0" w:color="auto"/>
        <w:right w:val="none" w:sz="0" w:space="0" w:color="auto"/>
      </w:divBdr>
    </w:div>
    <w:div w:id="2078430747">
      <w:bodyDiv w:val="1"/>
      <w:marLeft w:val="0"/>
      <w:marRight w:val="0"/>
      <w:marTop w:val="0"/>
      <w:marBottom w:val="0"/>
      <w:divBdr>
        <w:top w:val="none" w:sz="0" w:space="0" w:color="auto"/>
        <w:left w:val="none" w:sz="0" w:space="0" w:color="auto"/>
        <w:bottom w:val="none" w:sz="0" w:space="0" w:color="auto"/>
        <w:right w:val="none" w:sz="0" w:space="0" w:color="auto"/>
      </w:divBdr>
    </w:div>
    <w:div w:id="2081903974">
      <w:bodyDiv w:val="1"/>
      <w:marLeft w:val="0"/>
      <w:marRight w:val="0"/>
      <w:marTop w:val="0"/>
      <w:marBottom w:val="0"/>
      <w:divBdr>
        <w:top w:val="none" w:sz="0" w:space="0" w:color="auto"/>
        <w:left w:val="none" w:sz="0" w:space="0" w:color="auto"/>
        <w:bottom w:val="none" w:sz="0" w:space="0" w:color="auto"/>
        <w:right w:val="none" w:sz="0" w:space="0" w:color="auto"/>
      </w:divBdr>
    </w:div>
    <w:div w:id="2088653887">
      <w:bodyDiv w:val="1"/>
      <w:marLeft w:val="0"/>
      <w:marRight w:val="0"/>
      <w:marTop w:val="0"/>
      <w:marBottom w:val="0"/>
      <w:divBdr>
        <w:top w:val="none" w:sz="0" w:space="0" w:color="auto"/>
        <w:left w:val="none" w:sz="0" w:space="0" w:color="auto"/>
        <w:bottom w:val="none" w:sz="0" w:space="0" w:color="auto"/>
        <w:right w:val="none" w:sz="0" w:space="0" w:color="auto"/>
      </w:divBdr>
    </w:div>
    <w:div w:id="2100250861">
      <w:bodyDiv w:val="1"/>
      <w:marLeft w:val="0"/>
      <w:marRight w:val="0"/>
      <w:marTop w:val="0"/>
      <w:marBottom w:val="0"/>
      <w:divBdr>
        <w:top w:val="none" w:sz="0" w:space="0" w:color="auto"/>
        <w:left w:val="none" w:sz="0" w:space="0" w:color="auto"/>
        <w:bottom w:val="none" w:sz="0" w:space="0" w:color="auto"/>
        <w:right w:val="none" w:sz="0" w:space="0" w:color="auto"/>
      </w:divBdr>
    </w:div>
    <w:div w:id="2115199505">
      <w:bodyDiv w:val="1"/>
      <w:marLeft w:val="0"/>
      <w:marRight w:val="0"/>
      <w:marTop w:val="0"/>
      <w:marBottom w:val="0"/>
      <w:divBdr>
        <w:top w:val="none" w:sz="0" w:space="0" w:color="auto"/>
        <w:left w:val="none" w:sz="0" w:space="0" w:color="auto"/>
        <w:bottom w:val="none" w:sz="0" w:space="0" w:color="auto"/>
        <w:right w:val="none" w:sz="0" w:space="0" w:color="auto"/>
      </w:divBdr>
    </w:div>
    <w:div w:id="2117945386">
      <w:bodyDiv w:val="1"/>
      <w:marLeft w:val="0"/>
      <w:marRight w:val="0"/>
      <w:marTop w:val="0"/>
      <w:marBottom w:val="0"/>
      <w:divBdr>
        <w:top w:val="none" w:sz="0" w:space="0" w:color="auto"/>
        <w:left w:val="none" w:sz="0" w:space="0" w:color="auto"/>
        <w:bottom w:val="none" w:sz="0" w:space="0" w:color="auto"/>
        <w:right w:val="none" w:sz="0" w:space="0" w:color="auto"/>
      </w:divBdr>
    </w:div>
    <w:div w:id="2124030782">
      <w:bodyDiv w:val="1"/>
      <w:marLeft w:val="0"/>
      <w:marRight w:val="0"/>
      <w:marTop w:val="0"/>
      <w:marBottom w:val="0"/>
      <w:divBdr>
        <w:top w:val="none" w:sz="0" w:space="0" w:color="auto"/>
        <w:left w:val="none" w:sz="0" w:space="0" w:color="auto"/>
        <w:bottom w:val="none" w:sz="0" w:space="0" w:color="auto"/>
        <w:right w:val="none" w:sz="0" w:space="0" w:color="auto"/>
      </w:divBdr>
    </w:div>
    <w:div w:id="2126197162">
      <w:bodyDiv w:val="1"/>
      <w:marLeft w:val="0"/>
      <w:marRight w:val="0"/>
      <w:marTop w:val="0"/>
      <w:marBottom w:val="0"/>
      <w:divBdr>
        <w:top w:val="none" w:sz="0" w:space="0" w:color="auto"/>
        <w:left w:val="none" w:sz="0" w:space="0" w:color="auto"/>
        <w:bottom w:val="none" w:sz="0" w:space="0" w:color="auto"/>
        <w:right w:val="none" w:sz="0" w:space="0" w:color="auto"/>
      </w:divBdr>
    </w:div>
    <w:div w:id="2145657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rms.naer.edu.tw/detail/1217884/" TargetMode="External"/><Relationship Id="rId13" Type="http://schemas.openxmlformats.org/officeDocument/2006/relationships/header" Target="header3.xml"/><Relationship Id="rId18" Type="http://schemas.openxmlformats.org/officeDocument/2006/relationships/hyperlink" Target="https://zh.wikipedia.org/wiki/%E5%AF%A6%E9%A9%97%E5%AE%A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h.wikipedia.org/wiki/%E7%A0%94%E7%A9%B6"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zh.wikipedia.org/wiki/IBM" TargetMode="External"/><Relationship Id="rId20" Type="http://schemas.openxmlformats.org/officeDocument/2006/relationships/hyperlink" Target="https://en.wikipedia.org/wiki/Ch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yperlink" Target="https://zh.wikipedia.org/wiki/%E5%9F%83%E5%BE%B7%E5%8A%A0%C2%B7%E7%A7%91%E5%BE%B7" TargetMode="External"/><Relationship Id="rId4" Type="http://schemas.openxmlformats.org/officeDocument/2006/relationships/settings" Target="settings.xml"/><Relationship Id="rId9" Type="http://schemas.openxmlformats.org/officeDocument/2006/relationships/hyperlink" Target="https://terms.naer.edu.tw/detail/1217884/" TargetMode="External"/><Relationship Id="rId14" Type="http://schemas.openxmlformats.org/officeDocument/2006/relationships/hyperlink" Target="https://terms.naer.edu.tw/detail/1217884/" TargetMode="Externa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JayCross</b:Tag>
    <b:SourceType>BookSection</b:SourceType>
    <b:Guid>{3B2CE4F4-71FD-42E7-8D24-88494B6DB73C}</b:Guid>
    <b:Year>2004</b:Year>
    <b:Author>
      <b:Author>
        <b:NameList>
          <b:Person>
            <b:Last>Cross</b:Last>
            <b:First>Jay</b:First>
          </b:Person>
        </b:NameList>
      </b:Author>
    </b:Author>
    <b:BookTitle>An informal history of eLearning</b:BookTitle>
    <b:Pages>103-108</b:Pages>
    <b:RefOrder>1</b:RefOrder>
  </b:Source>
  <b:Source>
    <b:Tag>eLearnMagazine</b:Tag>
    <b:SourceType>InternetSite</b:SourceType>
    <b:Guid>{B7FB38D4-7918-4842-A551-2F004CE35C44}</b:Guid>
    <b:Title>eLearn Magazine</b:Title>
    <b:Year>2005</b:Year>
    <b:Author>
      <b:Author>
        <b:NameList>
          <b:Person>
            <b:Last>Downes</b:Last>
            <b:First>Stephen</b:First>
          </b:Person>
        </b:NameList>
      </b:Author>
    </b:Author>
    <b:Month>10</b:Month>
    <b:URL>https://dl.acm.org/doi/fullHtml/10.1145/1104966.1104968</b:URL>
    <b:RefOrder>2</b:RefOrder>
  </b:Source>
  <b:Source>
    <b:Tag>陳鈺燕</b:Tag>
    <b:SourceType>ConferenceProceedings</b:SourceType>
    <b:Guid>{50E06419-FC6D-408C-B148-9B7432A078BE}</b:Guid>
    <b:Author>
      <b:Author>
        <b:NameList>
          <b:Person>
            <b:Last>陳鈺燕</b:Last>
          </b:Person>
        </b:NameList>
      </b:Author>
    </b:Author>
    <b:Title>大學數位學習碩士專班課程與一般課程在數位學習認證之表現差異分析研究</b:Title>
    <b:Year>104</b:Year>
    <b:RefOrder>3</b:RefOrder>
  </b:Source>
  <b:Source>
    <b:Tag>施承慈</b:Tag>
    <b:SourceType>ConferenceProceedings</b:SourceType>
    <b:Guid>{45F1B57E-87D4-421D-9FEB-1C7CA7724A46}</b:Guid>
    <b:Author>
      <b:Author>
        <b:NameList>
          <b:Person>
            <b:Last>施承慈</b:Last>
          </b:Person>
        </b:NameList>
      </b:Author>
    </b:Author>
    <b:Title>臺灣學校教育數位學習發展之趨勢－以數位學習國家型科技計畫為例</b:Title>
    <b:Year>103</b:Year>
    <b:RefOrder>4</b:RefOrder>
  </b:Source>
  <b:Source>
    <b:Tag>moodlestatistic</b:Tag>
    <b:SourceType>InternetSite</b:SourceType>
    <b:Guid>{3E179D57-7D54-4CCD-953D-7241D1F79D7E}</b:Guid>
    <b:Title>https://stats.moodle.org/</b:Title>
    <b:Year>2021</b:Year>
    <b:Author>
      <b:Author>
        <b:NameList>
          <b:Person>
            <b:Last>moodle</b:Last>
          </b:Person>
        </b:NameList>
      </b:Author>
    </b:Author>
    <b:URL>https://stats.moodle.org/</b:URL>
    <b:RefOrder>6</b:RefOrder>
  </b:Source>
  <b:Source>
    <b:Tag>高國棟102</b:Tag>
    <b:SourceType>ConferenceProceedings</b:SourceType>
    <b:Guid>{DB0A126F-A79E-4F03-8BB7-8F9E0C34079F}</b:Guid>
    <b:Title>引導式探究教學法對使用學習平台之學習成效與學習動機影響之研究─以Moodle 學習平台為例</b:Title>
    <b:Year>102</b:Year>
    <b:Author>
      <b:Author>
        <b:NameList>
          <b:Person>
            <b:Last>高國棟</b:Last>
          </b:Person>
        </b:NameList>
      </b:Author>
    </b:Author>
    <b:RefOrder>5</b:RefOrder>
  </b:Source>
  <b:Source>
    <b:Tag>鄭峻委109</b:Tag>
    <b:SourceType>ConferenceProceedings</b:SourceType>
    <b:Guid>{28CF31C1-2778-49FF-9B94-0B8FEC198183}</b:Guid>
    <b:Author>
      <b:Author>
        <b:NameList>
          <b:Person>
            <b:Last>鄭峻委</b:Last>
          </b:Person>
        </b:NameList>
      </b:Author>
    </b:Author>
    <b:Title>磨課師單元影片提問模式對學習之影響</b:Title>
    <b:Year>109</b:Year>
    <b:RefOrder>8</b:RefOrder>
  </b:Source>
  <b:Source>
    <b:Tag>柯俊如104</b:Tag>
    <b:SourceType>ConferenceProceedings</b:SourceType>
    <b:Guid>{D2BFCD72-0F62-4A36-8798-B458385E3BF0}</b:Guid>
    <b:Author>
      <b:Author>
        <b:NameList>
          <b:Person>
            <b:Last>柯俊如</b:Last>
          </b:Person>
        </b:NameList>
      </b:Author>
    </b:Author>
    <b:Title>以探討社群理論架構探討台大MOOCs討論區臨場感展現的科學差異</b:Title>
    <b:Year>104</b:Year>
    <b:RefOrder>9</b:RefOrder>
  </b:Source>
  <b:Source>
    <b:Tag>侯修平106</b:Tag>
    <b:SourceType>ConferenceProceedings</b:SourceType>
    <b:Guid>{53004A05-70E2-4AA4-8561-B3F349C63229}</b:Guid>
    <b:Author>
      <b:Author>
        <b:NameList>
          <b:Person>
            <b:Last>侯修平</b:Last>
          </b:Person>
        </b:NameList>
      </b:Author>
    </b:Author>
    <b:Title>發一個根據Open edX的課程所設計的競賽式學習平台</b:Title>
    <b:Year>106</b:Year>
    <b:RefOrder>7</b:RefOrder>
  </b:Source>
  <b:Source>
    <b:Tag>天下雜誌</b:Tag>
    <b:SourceType>JournalArticle</b:SourceType>
    <b:Guid>{45B2B6E6-5722-44D8-8602-306016FF86CC}</b:Guid>
    <b:Title>工業4.0 Udacity 微學位始祖，挖職訓新金礦</b:Title>
    <b:Author>
      <b:Author>
        <b:NameList>
          <b:Person>
            <b:Last>天下雜誌</b:Last>
          </b:Person>
        </b:NameList>
      </b:Author>
    </b:Author>
    <b:JournalName>天下雜誌</b:JournalName>
    <b:Issue>624</b:Issue>
    <b:RefOrder>10</b:RefOrder>
  </b:Source>
  <b:Source>
    <b:Tag>吳昱德99</b:Tag>
    <b:SourceType>ConferenceProceedings</b:SourceType>
    <b:Guid>{4D391EF8-2CDA-4DA5-8D00-5DEE29FED7B3}</b:Guid>
    <b:Author>
      <b:Author>
        <b:NameList>
          <b:Person>
            <b:Last>吳昱德</b:Last>
          </b:Person>
        </b:NameList>
      </b:Author>
    </b:Author>
    <b:Title>以科技英文輔助學習平台之學習歷程資料進行學習成效分析</b:Title>
    <b:Year>99</b:Year>
    <b:RefOrder>12</b:RefOrder>
  </b:Source>
  <b:Source>
    <b:Tag>張凱翕110</b:Tag>
    <b:SourceType>ConferenceProceedings</b:SourceType>
    <b:Guid>{B6D84495-1283-4BC4-8D4E-C02040FCD2CD}</b:Guid>
    <b:Author>
      <b:Author>
        <b:NameList>
          <b:Person>
            <b:Last>張凱翕</b:Last>
          </b:Person>
        </b:NameList>
      </b:Author>
    </b:Author>
    <b:Title>高中學習歷程檔案調查研究</b:Title>
    <b:Year>110</b:Year>
    <b:RefOrder>13</b:RefOrder>
  </b:Source>
  <b:Source>
    <b:Tag>繆琰110</b:Tag>
    <b:SourceType>ConferenceProceedings</b:SourceType>
    <b:Guid>{116DB513-2B90-4D09-975C-8DC9842FE99D}</b:Guid>
    <b:Author>
      <b:Author>
        <b:NameList>
          <b:Person>
            <b:Last>繆琰</b:Last>
          </b:Person>
        </b:NameList>
      </b:Author>
    </b:Author>
    <b:Title>線上學習之行前準備訓練動機理論下的學習分析研究</b:Title>
    <b:Year>110</b:Year>
    <b:RefOrder>15</b:RefOrder>
  </b:Source>
  <b:Source>
    <b:Tag>巫品嫻105</b:Tag>
    <b:SourceType>ConferenceProceedings</b:SourceType>
    <b:Guid>{8D9F45E4-EDBF-46F9-8F28-A7FC710733E5}</b:Guid>
    <b:Author>
      <b:Author>
        <b:NameList>
          <b:Person>
            <b:Last>巫品嫻</b:Last>
          </b:Person>
        </b:NameList>
      </b:Author>
    </b:Author>
    <b:Title>國小社會學習領域教科書環境價值觀內容分析</b:Title>
    <b:Year>105</b:Year>
    <b:RefOrder>16</b:RefOrder>
  </b:Source>
  <b:Source>
    <b:Tag>黃連豐08</b:Tag>
    <b:SourceType>ConferenceProceedings</b:SourceType>
    <b:Guid>{B43DEB52-5620-44D7-AAD9-2E25FBA851E4}</b:Guid>
    <b:Author>
      <b:Author>
        <b:NameList>
          <b:Person>
            <b:Last>黃連豐</b:Last>
          </b:Person>
        </b:NameList>
      </b:Author>
    </b:Author>
    <b:Title>基於模型驅動架構之系統開發研究—以PHP語言建置集中採購網站為例</b:Title>
    <b:Year>2008</b:Year>
    <b:RefOrder>20</b:RefOrder>
  </b:Source>
  <b:Source>
    <b:Tag>htt21</b:Tag>
    <b:SourceType>InternetSite</b:SourceType>
    <b:Guid>{361E0AA8-524B-4198-896B-91F8BC929219}</b:Guid>
    <b:Title>https://w3techs.com/</b:Title>
    <b:Year>2021</b:Year>
    <b:ProductionCompany>https://w3techs.com/</b:ProductionCompany>
    <b:URL>https://w3techs.com/</b:URL>
    <b:RefOrder>21</b:RefOrder>
  </b:Source>
  <b:Source>
    <b:Tag>張強霆100</b:Tag>
    <b:SourceType>ConferenceProceedings</b:SourceType>
    <b:Guid>{B71AE5DE-FDF0-4D11-8683-6A489A187E3C}</b:Guid>
    <b:Title>應用Web Services 與Google Chart API設計英文行動學習系統之研究</b:Title>
    <b:Year>100</b:Year>
    <b:Author>
      <b:Author>
        <b:NameList>
          <b:Person>
            <b:Last>張強霆</b:Last>
          </b:Person>
        </b:NameList>
      </b:Author>
    </b:Author>
    <b:RefOrder>22</b:RefOrder>
  </b:Source>
  <b:Source>
    <b:Tag>Moo110</b:Tag>
    <b:SourceType>DocumentFromInternetSite</b:SourceType>
    <b:Guid>{ACAB6C4D-B018-4625-93B8-FAE502303E85}</b:Guid>
    <b:Title>Moodle plugin</b:Title>
    <b:Year>110</b:Year>
    <b:Author>
      <b:Author>
        <b:NameList>
          <b:Person>
            <b:Last>plugin</b:Last>
            <b:First>Moodle</b:First>
          </b:Person>
        </b:NameList>
      </b:Author>
    </b:Author>
    <b:URL>https://docs.moodle.org/dev/Blocks</b:URL>
    <b:RefOrder>19</b:RefOrder>
  </b:Source>
  <b:Source>
    <b:Tag>周麗109</b:Tag>
    <b:SourceType>ConferenceProceedings</b:SourceType>
    <b:Guid>{07470465-DF37-49D9-AF37-C59E83F3698C}</b:Guid>
    <b:Title>以Q方法探討混合式學習課堂中學生使用數位徽章之認知</b:Title>
    <b:Year>109</b:Year>
    <b:Author>
      <b:Author>
        <b:NameList>
          <b:Person>
            <b:Last>周麗</b:Last>
          </b:Person>
        </b:NameList>
      </b:Author>
    </b:Author>
    <b:RefOrder>17</b:RefOrder>
  </b:Source>
  <b:Source>
    <b:Tag>鄧安明103</b:Tag>
    <b:SourceType>ConferenceProceedings</b:SourceType>
    <b:Guid>{5A04E5FC-26BD-4D27-9678-99FEFE2EB7AF}</b:Guid>
    <b:Author>
      <b:Author>
        <b:NameList>
          <b:Person>
            <b:Last>鄧安明</b:Last>
          </b:Person>
        </b:NameList>
      </b:Author>
    </b:Author>
    <b:Title>樂趣化教學與傳統式教學對國小學童籃球運球上籃學習效果之研究</b:Title>
    <b:Year>103</b:Year>
    <b:RefOrder>18</b:RefOrder>
  </b:Source>
  <b:Source>
    <b:Tag>互動式106</b:Tag>
    <b:SourceType>ConferenceProceedings</b:SourceType>
    <b:Guid>{BF27612D-C933-4180-BFA9-68C82ECF52E1}</b:Guid>
    <b:Author>
      <b:Author>
        <b:NameList>
          <b:Person>
            <b:Last>謝青恩</b:Last>
          </b:Person>
        </b:NameList>
      </b:Author>
    </b:Author>
    <b:Title>互動式視覺化災情資訊儀表板設計與開發</b:Title>
    <b:Year>106</b:Year>
    <b:RefOrder>14</b:RefOrder>
  </b:Source>
  <b:Source>
    <b:Tag>Jun105</b:Tag>
    <b:SourceType>JournalArticle</b:SourceType>
    <b:Guid>{AE05518A-AFB7-4978-A797-13112A23B794}</b:Guid>
    <b:Author>
      <b:Author>
        <b:NameList>
          <b:Person>
            <b:Last>Junedi</b:Last>
          </b:Person>
        </b:NameList>
      </b:Author>
    </b:Author>
    <b:Title>在臺印尼空中大學學生網路同步學習經驗之研究</b:Title>
    <b:Year>105</b:Year>
    <b:RefOrder>11</b:RefOrder>
  </b:Source>
</b:Sources>
</file>

<file path=customXml/itemProps1.xml><?xml version="1.0" encoding="utf-8"?>
<ds:datastoreItem xmlns:ds="http://schemas.openxmlformats.org/officeDocument/2006/customXml" ds:itemID="{045EF7C9-2CAC-46B4-8629-9DE1AC187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6655</TotalTime>
  <Pages>1</Pages>
  <Words>2961</Words>
  <Characters>16882</Characters>
  <Application>Microsoft Office Word</Application>
  <DocSecurity>0</DocSecurity>
  <Lines>140</Lines>
  <Paragraphs>39</Paragraphs>
  <ScaleCrop>false</ScaleCrop>
  <Company>Microsoft</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Lab315</dc:creator>
  <cp:keywords/>
  <dc:description/>
  <cp:lastModifiedBy>ASUS</cp:lastModifiedBy>
  <cp:revision>385</cp:revision>
  <cp:lastPrinted>2019-02-12T02:51:00Z</cp:lastPrinted>
  <dcterms:created xsi:type="dcterms:W3CDTF">2021-08-17T00:47:00Z</dcterms:created>
  <dcterms:modified xsi:type="dcterms:W3CDTF">2021-09-09T07:29:00Z</dcterms:modified>
</cp:coreProperties>
</file>